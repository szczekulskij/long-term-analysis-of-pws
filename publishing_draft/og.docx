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46FF" w14:textId="77777777" w:rsidR="00553F97" w:rsidRPr="005F1F7D" w:rsidRDefault="00AE1AFA" w:rsidP="00E5683D">
      <w:pPr>
        <w:spacing w:line="360" w:lineRule="auto"/>
        <w:jc w:val="both"/>
        <w:rPr>
          <w:b/>
          <w:lang w:val="en-US"/>
        </w:rPr>
      </w:pPr>
      <w:r w:rsidRPr="005F1F7D">
        <w:rPr>
          <w:b/>
          <w:lang w:val="en-US"/>
        </w:rPr>
        <w:t>ENGLISH VERSION</w:t>
      </w:r>
    </w:p>
    <w:p w14:paraId="4214AB48" w14:textId="77777777" w:rsidR="00553F97" w:rsidRPr="005F1F7D" w:rsidRDefault="00553F97" w:rsidP="00E5683D">
      <w:pPr>
        <w:spacing w:line="360" w:lineRule="auto"/>
        <w:jc w:val="both"/>
        <w:rPr>
          <w:b/>
          <w:lang w:val="en-US"/>
        </w:rPr>
      </w:pPr>
    </w:p>
    <w:p w14:paraId="2DFBD2BB" w14:textId="77777777" w:rsidR="00553F97" w:rsidRPr="005F1F7D" w:rsidRDefault="00AE1AFA" w:rsidP="00E5683D">
      <w:pPr>
        <w:spacing w:line="360" w:lineRule="auto"/>
        <w:jc w:val="both"/>
        <w:rPr>
          <w:b/>
          <w:lang w:val="en-US"/>
        </w:rPr>
      </w:pPr>
      <w:r w:rsidRPr="005F1F7D">
        <w:rPr>
          <w:b/>
          <w:lang w:val="en-US"/>
        </w:rPr>
        <w:t>LONG TERM TREATMENT OF PWS REQUIREs DUAL THERAPY CONSISTING OF INDUCTION AND MAINTENANCE</w:t>
      </w:r>
    </w:p>
    <w:p w14:paraId="30D02727" w14:textId="77777777" w:rsidR="00553F97" w:rsidRPr="005F1F7D" w:rsidRDefault="00AE1AFA" w:rsidP="00E5683D">
      <w:pPr>
        <w:spacing w:line="360" w:lineRule="auto"/>
        <w:jc w:val="both"/>
        <w:rPr>
          <w:lang w:val="en-US"/>
        </w:rPr>
      </w:pPr>
      <w:r w:rsidRPr="005F1F7D">
        <w:rPr>
          <w:lang w:val="en-US"/>
        </w:rPr>
        <w:t xml:space="preserve"> </w:t>
      </w:r>
    </w:p>
    <w:p w14:paraId="3C7AC721" w14:textId="77777777" w:rsidR="00553F97" w:rsidRPr="00377633" w:rsidRDefault="00AE1AFA" w:rsidP="00E5683D">
      <w:pPr>
        <w:spacing w:line="360" w:lineRule="auto"/>
        <w:jc w:val="both"/>
      </w:pPr>
      <w:r w:rsidRPr="00377633">
        <w:rPr>
          <w:b/>
        </w:rPr>
        <w:t>Bartłomiej Kwiek</w:t>
      </w:r>
      <w:r w:rsidRPr="00377633">
        <w:t xml:space="preserve">, </w:t>
      </w:r>
      <w:proofErr w:type="spellStart"/>
      <w:r w:rsidRPr="00377633">
        <w:t>Assoc</w:t>
      </w:r>
      <w:proofErr w:type="spellEnd"/>
      <w:r w:rsidRPr="00377633">
        <w:t xml:space="preserve">. Prof. </w:t>
      </w:r>
      <w:proofErr w:type="spellStart"/>
      <w:r w:rsidRPr="00377633">
        <w:t>Lazarski</w:t>
      </w:r>
      <w:proofErr w:type="spellEnd"/>
      <w:r w:rsidRPr="00377633">
        <w:t xml:space="preserve"> University, Klinika Ambroziak, </w:t>
      </w:r>
      <w:proofErr w:type="spellStart"/>
      <w:r w:rsidRPr="00377633">
        <w:t>Warsaw</w:t>
      </w:r>
      <w:proofErr w:type="spellEnd"/>
      <w:r w:rsidRPr="00377633">
        <w:t>, Poland</w:t>
      </w:r>
    </w:p>
    <w:p w14:paraId="4D360D29" w14:textId="77777777" w:rsidR="00553F97" w:rsidRPr="00377633" w:rsidRDefault="00AE1AFA" w:rsidP="00E5683D">
      <w:pPr>
        <w:spacing w:line="360" w:lineRule="auto"/>
        <w:jc w:val="both"/>
      </w:pPr>
      <w:r w:rsidRPr="00377633">
        <w:rPr>
          <w:b/>
        </w:rPr>
        <w:t>Michał Paprocki</w:t>
      </w:r>
      <w:r w:rsidRPr="00377633">
        <w:t xml:space="preserve"> </w:t>
      </w:r>
      <w:proofErr w:type="spellStart"/>
      <w:r w:rsidRPr="00377633">
        <w:t>Lazarski</w:t>
      </w:r>
      <w:proofErr w:type="spellEnd"/>
      <w:r w:rsidRPr="00377633">
        <w:t xml:space="preserve"> University, Klinika Ambroziak, </w:t>
      </w:r>
      <w:proofErr w:type="spellStart"/>
      <w:r w:rsidRPr="00377633">
        <w:t>Warsaw</w:t>
      </w:r>
      <w:proofErr w:type="spellEnd"/>
      <w:r w:rsidRPr="00377633">
        <w:t>, Poland</w:t>
      </w:r>
    </w:p>
    <w:p w14:paraId="2DA3C55F" w14:textId="77777777" w:rsidR="00553F97" w:rsidRPr="00377633" w:rsidRDefault="00AE1AFA" w:rsidP="00E5683D">
      <w:pPr>
        <w:spacing w:line="360" w:lineRule="auto"/>
        <w:jc w:val="both"/>
      </w:pPr>
      <w:r w:rsidRPr="00377633">
        <w:rPr>
          <w:b/>
        </w:rPr>
        <w:t>Anna Mataczyńska</w:t>
      </w:r>
      <w:r w:rsidRPr="00377633">
        <w:t xml:space="preserve"> </w:t>
      </w:r>
      <w:proofErr w:type="spellStart"/>
      <w:r w:rsidRPr="00377633">
        <w:t>Lazarski</w:t>
      </w:r>
      <w:proofErr w:type="spellEnd"/>
      <w:r w:rsidRPr="00377633">
        <w:t xml:space="preserve"> University, Klinika Ambroziak, </w:t>
      </w:r>
      <w:proofErr w:type="spellStart"/>
      <w:r w:rsidRPr="00377633">
        <w:t>Warsaw</w:t>
      </w:r>
      <w:proofErr w:type="spellEnd"/>
      <w:r w:rsidRPr="00377633">
        <w:t>, Poland</w:t>
      </w:r>
    </w:p>
    <w:p w14:paraId="7ED7A16E" w14:textId="77777777" w:rsidR="00553F97" w:rsidRPr="005F1F7D" w:rsidRDefault="00AE1AFA" w:rsidP="00E5683D">
      <w:pPr>
        <w:spacing w:line="360" w:lineRule="auto"/>
        <w:jc w:val="both"/>
        <w:rPr>
          <w:lang w:val="en-US"/>
        </w:rPr>
      </w:pPr>
      <w:r w:rsidRPr="005F1F7D">
        <w:rPr>
          <w:b/>
          <w:lang w:val="en-US"/>
        </w:rPr>
        <w:t xml:space="preserve">Jan </w:t>
      </w:r>
      <w:proofErr w:type="spellStart"/>
      <w:r w:rsidRPr="005F1F7D">
        <w:rPr>
          <w:b/>
          <w:lang w:val="en-US"/>
        </w:rPr>
        <w:t>Szczękulski</w:t>
      </w:r>
      <w:proofErr w:type="spellEnd"/>
      <w:r w:rsidRPr="005F1F7D">
        <w:rPr>
          <w:lang w:val="en-US"/>
        </w:rPr>
        <w:t>, Bachelor of Science, University of Liverpool, employee of The Hut Group, Manchester, UK</w:t>
      </w:r>
    </w:p>
    <w:p w14:paraId="3158E396" w14:textId="77777777" w:rsidR="00553F97" w:rsidRPr="005F1F7D" w:rsidRDefault="00AE1AFA" w:rsidP="00E5683D">
      <w:pPr>
        <w:spacing w:line="360" w:lineRule="auto"/>
        <w:jc w:val="both"/>
        <w:rPr>
          <w:lang w:val="en-US"/>
        </w:rPr>
      </w:pPr>
      <w:r w:rsidRPr="005F1F7D">
        <w:rPr>
          <w:lang w:val="en-US"/>
        </w:rPr>
        <w:t xml:space="preserve"> </w:t>
      </w:r>
    </w:p>
    <w:p w14:paraId="3A1FB740" w14:textId="77777777" w:rsidR="00553F97" w:rsidRPr="005F1F7D" w:rsidRDefault="00AE1AFA" w:rsidP="00E5683D">
      <w:pPr>
        <w:spacing w:line="360" w:lineRule="auto"/>
        <w:jc w:val="both"/>
        <w:rPr>
          <w:color w:val="C27BA0"/>
          <w:lang w:val="en-US"/>
        </w:rPr>
      </w:pPr>
      <w:r w:rsidRPr="005F1F7D">
        <w:rPr>
          <w:lang w:val="en-US"/>
        </w:rPr>
        <w:t xml:space="preserve"> </w:t>
      </w:r>
    </w:p>
    <w:p w14:paraId="6DC5F035" w14:textId="77777777" w:rsidR="00553F97" w:rsidRPr="005F1F7D" w:rsidRDefault="00AE1AFA" w:rsidP="00E5683D">
      <w:pPr>
        <w:spacing w:line="360" w:lineRule="auto"/>
        <w:jc w:val="both"/>
        <w:rPr>
          <w:lang w:val="en-US"/>
        </w:rPr>
      </w:pPr>
      <w:r w:rsidRPr="005F1F7D">
        <w:rPr>
          <w:lang w:val="en-US"/>
        </w:rPr>
        <w:t xml:space="preserve"> </w:t>
      </w:r>
    </w:p>
    <w:p w14:paraId="5D9D18EA" w14:textId="77777777" w:rsidR="00553F97" w:rsidRPr="005F1F7D" w:rsidRDefault="00AE1AFA" w:rsidP="00E5683D">
      <w:pPr>
        <w:spacing w:line="360" w:lineRule="auto"/>
        <w:jc w:val="both"/>
        <w:rPr>
          <w:lang w:val="en-US"/>
        </w:rPr>
      </w:pPr>
      <w:r w:rsidRPr="005F1F7D">
        <w:rPr>
          <w:lang w:val="en-US"/>
        </w:rPr>
        <w:t xml:space="preserve"> </w:t>
      </w:r>
    </w:p>
    <w:p w14:paraId="6ED1A5FE" w14:textId="77777777" w:rsidR="00553F97" w:rsidRPr="005F1F7D" w:rsidRDefault="00553F97" w:rsidP="00E5683D">
      <w:pPr>
        <w:spacing w:line="360" w:lineRule="auto"/>
        <w:jc w:val="both"/>
        <w:rPr>
          <w:lang w:val="en-US"/>
        </w:rPr>
      </w:pPr>
    </w:p>
    <w:p w14:paraId="7BD9EB12" w14:textId="77777777" w:rsidR="00553F97" w:rsidRPr="005F1F7D" w:rsidRDefault="00553F97" w:rsidP="00E5683D">
      <w:pPr>
        <w:spacing w:line="360" w:lineRule="auto"/>
        <w:jc w:val="both"/>
        <w:rPr>
          <w:lang w:val="en-US"/>
        </w:rPr>
      </w:pPr>
    </w:p>
    <w:p w14:paraId="721BFDA8" w14:textId="77777777" w:rsidR="00553F97" w:rsidRPr="005F1F7D" w:rsidRDefault="00553F97" w:rsidP="00E5683D">
      <w:pPr>
        <w:spacing w:line="360" w:lineRule="auto"/>
        <w:jc w:val="both"/>
        <w:rPr>
          <w:lang w:val="en-US"/>
        </w:rPr>
      </w:pPr>
    </w:p>
    <w:p w14:paraId="36DF1A6E" w14:textId="77777777" w:rsidR="00553F97" w:rsidRPr="005F1F7D" w:rsidRDefault="00553F97" w:rsidP="00E5683D">
      <w:pPr>
        <w:spacing w:line="360" w:lineRule="auto"/>
        <w:jc w:val="both"/>
        <w:rPr>
          <w:lang w:val="en-US"/>
        </w:rPr>
      </w:pPr>
    </w:p>
    <w:p w14:paraId="2805C64E" w14:textId="77777777" w:rsidR="00553F97" w:rsidRPr="005F1F7D" w:rsidRDefault="00553F97" w:rsidP="00E5683D">
      <w:pPr>
        <w:spacing w:line="360" w:lineRule="auto"/>
        <w:jc w:val="both"/>
        <w:rPr>
          <w:lang w:val="en-US"/>
        </w:rPr>
      </w:pPr>
    </w:p>
    <w:p w14:paraId="009557BC" w14:textId="77777777" w:rsidR="00553F97" w:rsidRPr="005F1F7D" w:rsidRDefault="00AE1AFA" w:rsidP="00E5683D">
      <w:pPr>
        <w:spacing w:line="360" w:lineRule="auto"/>
        <w:jc w:val="both"/>
        <w:rPr>
          <w:lang w:val="en-US"/>
        </w:rPr>
      </w:pPr>
      <w:r w:rsidRPr="005F1F7D">
        <w:rPr>
          <w:lang w:val="en-US"/>
        </w:rPr>
        <w:t xml:space="preserve"> </w:t>
      </w:r>
    </w:p>
    <w:p w14:paraId="7C538004" w14:textId="0D985672" w:rsidR="00553F97" w:rsidRDefault="00AE1AFA" w:rsidP="00E5683D">
      <w:pPr>
        <w:spacing w:line="360" w:lineRule="auto"/>
        <w:jc w:val="both"/>
        <w:rPr>
          <w:ins w:id="0" w:author="Bartłomiej Kwiek" w:date="2022-11-12T22:17:00Z"/>
          <w:color w:val="4472C4"/>
          <w:lang w:val="en-US"/>
        </w:rPr>
      </w:pPr>
      <w:r w:rsidRPr="005F1F7D">
        <w:rPr>
          <w:b/>
          <w:lang w:val="en-US"/>
        </w:rPr>
        <w:t xml:space="preserve">Background and Aim: </w:t>
      </w:r>
      <w:del w:id="1" w:author="Bartłomiej Kwiek" w:date="2022-11-12T22:14:00Z">
        <w:r w:rsidRPr="005F1F7D" w:rsidDel="00FB47E6">
          <w:rPr>
            <w:lang w:val="en-US"/>
          </w:rPr>
          <w:delText xml:space="preserve">The previous studies have shown </w:delText>
        </w:r>
      </w:del>
      <w:del w:id="2" w:author="Bartłomiej Kwiek" w:date="2022-11-12T22:16:00Z">
        <w:r w:rsidRPr="005F1F7D" w:rsidDel="00FB47E6">
          <w:rPr>
            <w:lang w:val="en-US"/>
          </w:rPr>
          <w:delText>t</w:delText>
        </w:r>
      </w:del>
      <w:del w:id="3" w:author="Bartłomiej Kwiek" w:date="2022-11-12T22:20:00Z">
        <w:r w:rsidRPr="005F1F7D" w:rsidDel="00FB47E6">
          <w:rPr>
            <w:lang w:val="en-US"/>
          </w:rPr>
          <w:delText>he efficacy of PWS treatment with large spot 532 nm laser</w:delText>
        </w:r>
      </w:del>
      <w:del w:id="4" w:author="Bartłomiej Kwiek" w:date="2022-11-12T22:16:00Z">
        <w:r w:rsidRPr="005F1F7D" w:rsidDel="00FB47E6">
          <w:rPr>
            <w:lang w:val="en-US"/>
          </w:rPr>
          <w:delText xml:space="preserve">, </w:delText>
        </w:r>
      </w:del>
      <w:del w:id="5" w:author="Bartłomiej Kwiek" w:date="2022-11-12T22:14:00Z">
        <w:r w:rsidRPr="005F1F7D" w:rsidDel="00FB47E6">
          <w:rPr>
            <w:lang w:val="en-US"/>
          </w:rPr>
          <w:delText xml:space="preserve">with median maximal improvement achieved during treatment ranging from 50% to 70%. </w:delText>
        </w:r>
      </w:del>
      <w:del w:id="6" w:author="Bartłomiej Kwiek" w:date="2022-11-12T22:20:00Z">
        <w:r w:rsidRPr="005F1F7D" w:rsidDel="00FB47E6">
          <w:rPr>
            <w:color w:val="4472C4"/>
            <w:lang w:val="en-US"/>
          </w:rPr>
          <w:delText xml:space="preserve">The aim of this study was </w:delText>
        </w:r>
      </w:del>
      <w:del w:id="7" w:author="Bartłomiej Kwiek" w:date="2022-11-12T22:15:00Z">
        <w:r w:rsidRPr="005F1F7D" w:rsidDel="00FB47E6">
          <w:rPr>
            <w:color w:val="4472C4"/>
            <w:lang w:val="en-US"/>
          </w:rPr>
          <w:delText>to establish</w:delText>
        </w:r>
      </w:del>
      <w:del w:id="8" w:author="Bartłomiej Kwiek" w:date="2022-11-12T22:20:00Z">
        <w:r w:rsidRPr="005F1F7D" w:rsidDel="00FB47E6">
          <w:rPr>
            <w:color w:val="4472C4"/>
            <w:lang w:val="en-US"/>
          </w:rPr>
          <w:delText xml:space="preserve"> the optimal long time approach to PWS treatment with this laser.</w:delText>
        </w:r>
      </w:del>
    </w:p>
    <w:p w14:paraId="088DEF5E" w14:textId="131D96E6" w:rsidR="00FB47E6" w:rsidRPr="005F1F7D" w:rsidRDefault="00FB47E6" w:rsidP="00E5683D">
      <w:pPr>
        <w:spacing w:line="360" w:lineRule="auto"/>
        <w:jc w:val="both"/>
        <w:rPr>
          <w:color w:val="4472C4"/>
          <w:lang w:val="en-US"/>
        </w:rPr>
      </w:pPr>
      <w:ins w:id="9" w:author="Bartłomiej Kwiek" w:date="2022-11-12T22:18:00Z">
        <w:r>
          <w:rPr>
            <w:color w:val="4472C4"/>
            <w:lang w:val="en-US"/>
          </w:rPr>
          <w:t>Laser treatment of port wine stain</w:t>
        </w:r>
      </w:ins>
      <w:ins w:id="10" w:author="Bartłomiej Kwiek" w:date="2022-11-12T22:19:00Z">
        <w:r>
          <w:rPr>
            <w:color w:val="4472C4"/>
            <w:lang w:val="en-US"/>
          </w:rPr>
          <w:t>s</w:t>
        </w:r>
      </w:ins>
      <w:ins w:id="11" w:author="Bartłomiej Kwiek" w:date="2022-11-12T22:18:00Z">
        <w:r>
          <w:rPr>
            <w:color w:val="4472C4"/>
            <w:lang w:val="en-US"/>
          </w:rPr>
          <w:t xml:space="preserve"> (PWS) </w:t>
        </w:r>
      </w:ins>
      <w:ins w:id="12" w:author="Bartłomiej Kwiek" w:date="2022-11-12T22:19:00Z">
        <w:r>
          <w:rPr>
            <w:color w:val="4472C4"/>
            <w:lang w:val="en-US"/>
          </w:rPr>
          <w:t xml:space="preserve">has proven its </w:t>
        </w:r>
        <w:proofErr w:type="gramStart"/>
        <w:r>
          <w:rPr>
            <w:color w:val="4472C4"/>
            <w:lang w:val="en-US"/>
          </w:rPr>
          <w:t>efficacy</w:t>
        </w:r>
        <w:proofErr w:type="gramEnd"/>
        <w:r>
          <w:rPr>
            <w:color w:val="4472C4"/>
            <w:lang w:val="en-US"/>
          </w:rPr>
          <w:t xml:space="preserve"> but total clearance is hardly </w:t>
        </w:r>
      </w:ins>
      <w:ins w:id="13" w:author="Bartłomiej Kwiek" w:date="2022-11-12T22:20:00Z">
        <w:r>
          <w:rPr>
            <w:color w:val="4472C4"/>
            <w:lang w:val="en-US"/>
          </w:rPr>
          <w:t xml:space="preserve">ever achieved. The aim of this study was to </w:t>
        </w:r>
        <w:proofErr w:type="spellStart"/>
        <w:r>
          <w:rPr>
            <w:color w:val="4472C4"/>
            <w:lang w:val="en-US"/>
          </w:rPr>
          <w:t>establishe</w:t>
        </w:r>
        <w:proofErr w:type="spellEnd"/>
        <w:r>
          <w:rPr>
            <w:color w:val="4472C4"/>
            <w:lang w:val="en-US"/>
          </w:rPr>
          <w:t xml:space="preserve"> the optimal </w:t>
        </w:r>
        <w:proofErr w:type="gramStart"/>
        <w:r>
          <w:rPr>
            <w:color w:val="4472C4"/>
            <w:lang w:val="en-US"/>
          </w:rPr>
          <w:t>long term</w:t>
        </w:r>
        <w:proofErr w:type="gramEnd"/>
        <w:r>
          <w:rPr>
            <w:color w:val="4472C4"/>
            <w:lang w:val="en-US"/>
          </w:rPr>
          <w:t xml:space="preserve"> approach to PWS treatment with 532nm large spot laser.</w:t>
        </w:r>
      </w:ins>
    </w:p>
    <w:p w14:paraId="2A63068D" w14:textId="77777777" w:rsidR="00553F97" w:rsidRPr="005F1F7D" w:rsidRDefault="00AE1AFA" w:rsidP="00E5683D">
      <w:pPr>
        <w:spacing w:line="360" w:lineRule="auto"/>
        <w:jc w:val="both"/>
        <w:rPr>
          <w:b/>
          <w:lang w:val="en-US"/>
        </w:rPr>
      </w:pPr>
      <w:r w:rsidRPr="005F1F7D">
        <w:rPr>
          <w:b/>
          <w:lang w:val="en-US"/>
        </w:rPr>
        <w:t xml:space="preserve"> </w:t>
      </w:r>
    </w:p>
    <w:p w14:paraId="33FF2039" w14:textId="77777777" w:rsidR="00553F97" w:rsidRPr="005F1F7D" w:rsidRDefault="00AE1AFA" w:rsidP="00E5683D">
      <w:pPr>
        <w:spacing w:line="360" w:lineRule="auto"/>
        <w:jc w:val="both"/>
        <w:rPr>
          <w:color w:val="4472C4"/>
          <w:lang w:val="en-US"/>
        </w:rPr>
      </w:pPr>
      <w:r w:rsidRPr="005F1F7D">
        <w:rPr>
          <w:b/>
          <w:lang w:val="en-US"/>
        </w:rPr>
        <w:t xml:space="preserve">Study Design and methods: </w:t>
      </w:r>
      <w:r w:rsidRPr="005F1F7D">
        <w:rPr>
          <w:lang w:val="en-US"/>
        </w:rPr>
        <w:t xml:space="preserve">Sixty-four Caucasian patients aged 6 to 59 treated with 2 to 30 laser sessions were included in this study. Patients had 3D photography performed before and after treatment with a 532 nm </w:t>
      </w:r>
      <w:proofErr w:type="spellStart"/>
      <w:proofErr w:type="gramStart"/>
      <w:r w:rsidRPr="005F1F7D">
        <w:rPr>
          <w:lang w:val="en-US"/>
        </w:rPr>
        <w:t>Nd:YAG</w:t>
      </w:r>
      <w:proofErr w:type="spellEnd"/>
      <w:proofErr w:type="gramEnd"/>
      <w:r w:rsidRPr="005F1F7D">
        <w:rPr>
          <w:lang w:val="en-US"/>
        </w:rPr>
        <w:t xml:space="preserve"> laser with large spot and contact cooling. </w:t>
      </w:r>
      <w:r w:rsidRPr="005F1F7D">
        <w:rPr>
          <w:color w:val="4472C4"/>
          <w:lang w:val="en-US"/>
        </w:rPr>
        <w:t xml:space="preserve">Retrospective objective analysis of percentage improvement based on a 3D digital images assessment of </w:t>
      </w:r>
      <w:proofErr w:type="spellStart"/>
      <w:proofErr w:type="gramStart"/>
      <w:r w:rsidRPr="005F1F7D">
        <w:rPr>
          <w:color w:val="4472C4"/>
          <w:lang w:val="en-US"/>
        </w:rPr>
        <w:t>colour</w:t>
      </w:r>
      <w:proofErr w:type="spellEnd"/>
      <w:proofErr w:type="gramEnd"/>
      <w:r w:rsidRPr="005F1F7D">
        <w:rPr>
          <w:color w:val="4472C4"/>
          <w:lang w:val="en-US"/>
        </w:rPr>
        <w:t xml:space="preserve"> and area were performed in all patients. Prospective study in patients who have stopped their treatment for more than 4 years was additionally performed using the same method.</w:t>
      </w:r>
    </w:p>
    <w:p w14:paraId="5D83EBBE" w14:textId="77777777" w:rsidR="00553F97" w:rsidRPr="005F1F7D" w:rsidRDefault="00AE1AFA" w:rsidP="00E5683D">
      <w:pPr>
        <w:spacing w:line="360" w:lineRule="auto"/>
        <w:jc w:val="both"/>
        <w:rPr>
          <w:lang w:val="en-US"/>
        </w:rPr>
      </w:pPr>
      <w:r w:rsidRPr="005F1F7D">
        <w:rPr>
          <w:lang w:val="en-US"/>
        </w:rPr>
        <w:lastRenderedPageBreak/>
        <w:t xml:space="preserve"> </w:t>
      </w:r>
    </w:p>
    <w:p w14:paraId="276E9720" w14:textId="77777777" w:rsidR="00017065" w:rsidRDefault="00AE1AFA" w:rsidP="00E5683D">
      <w:pPr>
        <w:spacing w:line="360" w:lineRule="auto"/>
        <w:jc w:val="both"/>
        <w:rPr>
          <w:ins w:id="14" w:author="Bartłomiej Kwiek" w:date="2022-11-12T22:24:00Z"/>
          <w:lang w:val="en-US"/>
        </w:rPr>
      </w:pPr>
      <w:r w:rsidRPr="005F1F7D">
        <w:rPr>
          <w:b/>
          <w:lang w:val="en-US"/>
        </w:rPr>
        <w:t>Results</w:t>
      </w:r>
      <w:r w:rsidRPr="005F1F7D">
        <w:rPr>
          <w:lang w:val="en-US"/>
        </w:rPr>
        <w:t>:</w:t>
      </w:r>
      <w:r w:rsidRPr="005F1F7D">
        <w:rPr>
          <w:b/>
          <w:lang w:val="en-US"/>
        </w:rPr>
        <w:t xml:space="preserve"> </w:t>
      </w:r>
      <w:r w:rsidRPr="005F1F7D">
        <w:rPr>
          <w:lang w:val="en-US"/>
        </w:rPr>
        <w:t xml:space="preserve">The median maximal improvement achieved </w:t>
      </w:r>
      <w:r w:rsidRPr="005F1F7D">
        <w:rPr>
          <w:color w:val="4472C4"/>
          <w:lang w:val="en-US"/>
        </w:rPr>
        <w:t xml:space="preserve">during the series of laser treatment was 59.1 %.  </w:t>
      </w:r>
      <w:r w:rsidRPr="005F1F7D">
        <w:rPr>
          <w:lang w:val="en-US"/>
        </w:rPr>
        <w:t>The first two laser procedures had a median maximal improvement of 28.46%, while the first 5,10,15 and 20 laser procedures had respectively 45.48%, 56.57%, 56.97% and 56.96%.</w:t>
      </w:r>
    </w:p>
    <w:p w14:paraId="454090FC" w14:textId="3374640F" w:rsidR="00553F97" w:rsidRPr="005F1F7D" w:rsidRDefault="00AE1AFA" w:rsidP="00E5683D">
      <w:pPr>
        <w:spacing w:line="360" w:lineRule="auto"/>
        <w:jc w:val="both"/>
        <w:rPr>
          <w:color w:val="FF0000"/>
          <w:lang w:val="en-US"/>
        </w:rPr>
      </w:pPr>
      <w:r w:rsidRPr="00017065">
        <w:rPr>
          <w:lang w:val="en-US"/>
        </w:rPr>
        <w:t xml:space="preserve"> </w:t>
      </w:r>
      <w:del w:id="15" w:author="Bartłomiej Kwiek" w:date="2022-11-12T22:24:00Z">
        <w:r w:rsidRPr="00017065" w:rsidDel="00017065">
          <w:rPr>
            <w:lang w:val="en-US"/>
          </w:rPr>
          <w:delText xml:space="preserve">The procedures have been divided into time groups, based on </w:delText>
        </w:r>
      </w:del>
      <w:del w:id="16" w:author="Bartłomiej Kwiek" w:date="2022-11-12T22:23:00Z">
        <w:r w:rsidRPr="00017065" w:rsidDel="00017065">
          <w:rPr>
            <w:lang w:val="en-US"/>
          </w:rPr>
          <w:delText xml:space="preserve">time passed </w:delText>
        </w:r>
      </w:del>
      <w:del w:id="17" w:author="Bartłomiej Kwiek" w:date="2022-11-12T22:24:00Z">
        <w:r w:rsidRPr="00017065" w:rsidDel="00017065">
          <w:rPr>
            <w:lang w:val="en-US"/>
          </w:rPr>
          <w:delText xml:space="preserve">in-between procedures, and the relation between time-group and </w:delText>
        </w:r>
      </w:del>
      <w:del w:id="18" w:author="Bartłomiej Kwiek" w:date="2022-11-12T22:23:00Z">
        <w:r w:rsidRPr="00017065" w:rsidDel="00017065">
          <w:rPr>
            <w:lang w:val="en-US"/>
          </w:rPr>
          <w:delText xml:space="preserve">negative </w:delText>
        </w:r>
      </w:del>
      <w:del w:id="19" w:author="Bartłomiej Kwiek" w:date="2022-11-12T22:22:00Z">
        <w:r w:rsidRPr="00017065" w:rsidDel="00017065">
          <w:rPr>
            <w:lang w:val="en-US"/>
          </w:rPr>
          <w:delText xml:space="preserve">total clearance </w:delText>
        </w:r>
      </w:del>
      <w:del w:id="20" w:author="Bartłomiej Kwiek" w:date="2022-11-12T22:23:00Z">
        <w:r w:rsidRPr="00017065" w:rsidDel="00017065">
          <w:rPr>
            <w:lang w:val="en-US"/>
          </w:rPr>
          <w:delText>improvements</w:delText>
        </w:r>
      </w:del>
      <w:proofErr w:type="gramStart"/>
      <w:ins w:id="21" w:author="Bartłomiej Kwiek" w:date="2022-11-12T22:23:00Z">
        <w:r w:rsidR="00017065" w:rsidRPr="00017065">
          <w:rPr>
            <w:lang w:val="en-US"/>
          </w:rPr>
          <w:t xml:space="preserve">worsening </w:t>
        </w:r>
      </w:ins>
      <w:r w:rsidRPr="00017065">
        <w:rPr>
          <w:lang w:val="en-US"/>
        </w:rPr>
        <w:t xml:space="preserve"> has</w:t>
      </w:r>
      <w:proofErr w:type="gramEnd"/>
      <w:r w:rsidRPr="00017065">
        <w:rPr>
          <w:lang w:val="en-US"/>
        </w:rPr>
        <w:t xml:space="preserve"> been found. </w:t>
      </w:r>
      <w:r w:rsidRPr="005F1F7D">
        <w:rPr>
          <w:color w:val="4472C4"/>
          <w:lang w:val="en-US"/>
        </w:rPr>
        <w:t xml:space="preserve">Lesions not treated for more than </w:t>
      </w:r>
      <w:r w:rsidR="00AA20E8" w:rsidRPr="005F1F7D">
        <w:rPr>
          <w:color w:val="4472C4"/>
          <w:lang w:val="en-US"/>
        </w:rPr>
        <w:t>4,5 years</w:t>
      </w:r>
      <w:r w:rsidRPr="005F1F7D">
        <w:rPr>
          <w:color w:val="4472C4"/>
          <w:lang w:val="en-US"/>
        </w:rPr>
        <w:t xml:space="preserve"> worsen </w:t>
      </w:r>
      <w:r w:rsidR="00AA20E8" w:rsidRPr="005F1F7D">
        <w:rPr>
          <w:color w:val="4472C4"/>
          <w:lang w:val="en-US"/>
        </w:rPr>
        <w:t xml:space="preserve">by </w:t>
      </w:r>
      <w:r w:rsidRPr="005F1F7D">
        <w:rPr>
          <w:color w:val="4472C4"/>
          <w:lang w:val="en-US"/>
        </w:rPr>
        <w:t xml:space="preserve">on average </w:t>
      </w:r>
      <w:r w:rsidR="00AA20E8" w:rsidRPr="005F1F7D">
        <w:rPr>
          <w:color w:val="4472C4"/>
          <w:lang w:val="en-US"/>
        </w:rPr>
        <w:t xml:space="preserve">of 117% </w:t>
      </w:r>
      <w:r w:rsidRPr="005F1F7D">
        <w:rPr>
          <w:color w:val="4472C4"/>
          <w:lang w:val="en-US"/>
        </w:rPr>
        <w:t xml:space="preserve">and improved after additional treatment. </w:t>
      </w:r>
    </w:p>
    <w:p w14:paraId="18BFEB27" w14:textId="77777777" w:rsidR="00553F97" w:rsidRPr="005F1F7D" w:rsidRDefault="00553F97" w:rsidP="00E5683D">
      <w:pPr>
        <w:spacing w:line="360" w:lineRule="auto"/>
        <w:jc w:val="both"/>
        <w:rPr>
          <w:b/>
          <w:lang w:val="en-US"/>
        </w:rPr>
      </w:pPr>
    </w:p>
    <w:p w14:paraId="15AD05C5" w14:textId="77777777" w:rsidR="00553F97" w:rsidRPr="005F1F7D" w:rsidRDefault="00553F97" w:rsidP="00E5683D">
      <w:pPr>
        <w:spacing w:line="360" w:lineRule="auto"/>
        <w:jc w:val="both"/>
        <w:rPr>
          <w:b/>
          <w:lang w:val="en-US"/>
        </w:rPr>
      </w:pPr>
    </w:p>
    <w:p w14:paraId="29C31ECD" w14:textId="77777777" w:rsidR="00553F97" w:rsidRPr="005F1F7D" w:rsidRDefault="00AE1AFA" w:rsidP="00E5683D">
      <w:pPr>
        <w:spacing w:line="360" w:lineRule="auto"/>
        <w:jc w:val="both"/>
        <w:rPr>
          <w:b/>
          <w:lang w:val="en-US"/>
        </w:rPr>
      </w:pPr>
      <w:r w:rsidRPr="005F1F7D">
        <w:rPr>
          <w:b/>
          <w:lang w:val="en-US"/>
        </w:rPr>
        <w:t>Conclusions</w:t>
      </w:r>
    </w:p>
    <w:p w14:paraId="3D8155D8" w14:textId="598C79A9" w:rsidR="00553F97" w:rsidRPr="005F1F7D" w:rsidRDefault="00AE1AFA" w:rsidP="00E5683D">
      <w:pPr>
        <w:spacing w:line="360" w:lineRule="auto"/>
        <w:jc w:val="both"/>
        <w:rPr>
          <w:lang w:val="en-US"/>
        </w:rPr>
      </w:pPr>
      <w:r w:rsidRPr="005F1F7D">
        <w:rPr>
          <w:lang w:val="en-US"/>
        </w:rPr>
        <w:t xml:space="preserve">Analysis indicates that large spot 532 nm laser is highly effective in the treatment of PWS. </w:t>
      </w:r>
      <w:ins w:id="22" w:author="Bartłomiej Kwiek" w:date="2022-09-18T15:23:00Z">
        <w:r w:rsidR="003C1E7B">
          <w:rPr>
            <w:lang w:val="en-US"/>
          </w:rPr>
          <w:t>T</w:t>
        </w:r>
      </w:ins>
      <w:r w:rsidRPr="005F1F7D">
        <w:rPr>
          <w:lang w:val="en-US"/>
        </w:rPr>
        <w:t>he first five laser procedures have higher efficacy and improvements start plateauing around the 10th visit. The established correlation between time groups and the efficacy of treatment could be explained by the exacerbation of PWS over time, indicating further bi-annual treatment is needed to counteract deterioration.</w:t>
      </w:r>
      <w:ins w:id="23" w:author="Bartłomiej Kwiek" w:date="2022-11-12T22:25:00Z">
        <w:r w:rsidR="00017065">
          <w:rPr>
            <w:lang w:val="en-US"/>
          </w:rPr>
          <w:t xml:space="preserve"> Patients not treate</w:t>
        </w:r>
      </w:ins>
      <w:ins w:id="24" w:author="Bartłomiej Kwiek" w:date="2022-11-12T22:26:00Z">
        <w:r w:rsidR="00017065">
          <w:rPr>
            <w:lang w:val="en-US"/>
          </w:rPr>
          <w:t xml:space="preserve">d for few years worsen but this can be reversed by the laser treatment reintroduction. </w:t>
        </w:r>
      </w:ins>
    </w:p>
    <w:p w14:paraId="25C7223A" w14:textId="77777777" w:rsidR="00553F97" w:rsidRPr="005F1F7D" w:rsidRDefault="00AE1AFA" w:rsidP="00E5683D">
      <w:pPr>
        <w:spacing w:line="360" w:lineRule="auto"/>
        <w:jc w:val="both"/>
        <w:rPr>
          <w:lang w:val="en-US"/>
        </w:rPr>
      </w:pPr>
      <w:r w:rsidRPr="005F1F7D">
        <w:rPr>
          <w:lang w:val="en-US"/>
        </w:rPr>
        <w:t xml:space="preserve"> </w:t>
      </w:r>
    </w:p>
    <w:p w14:paraId="6378CDFB" w14:textId="77777777" w:rsidR="00553F97" w:rsidRPr="005F1F7D" w:rsidRDefault="00AE1AFA" w:rsidP="00E5683D">
      <w:pPr>
        <w:spacing w:line="360" w:lineRule="auto"/>
        <w:jc w:val="both"/>
        <w:rPr>
          <w:lang w:val="en-US"/>
        </w:rPr>
      </w:pPr>
      <w:r w:rsidRPr="005F1F7D">
        <w:rPr>
          <w:b/>
          <w:lang w:val="en-US"/>
        </w:rPr>
        <w:t>Key words:</w:t>
      </w:r>
      <w:r w:rsidRPr="005F1F7D">
        <w:rPr>
          <w:lang w:val="en-US"/>
        </w:rPr>
        <w:t xml:space="preserve"> 532 nm; </w:t>
      </w:r>
      <w:proofErr w:type="spellStart"/>
      <w:proofErr w:type="gramStart"/>
      <w:r w:rsidRPr="005F1F7D">
        <w:rPr>
          <w:lang w:val="en-US"/>
        </w:rPr>
        <w:t>Nd:YAG</w:t>
      </w:r>
      <w:proofErr w:type="spellEnd"/>
      <w:proofErr w:type="gramEnd"/>
      <w:r w:rsidRPr="005F1F7D">
        <w:rPr>
          <w:lang w:val="en-US"/>
        </w:rPr>
        <w:t>; port-wine stain; capillary malformation; 3D analysis</w:t>
      </w:r>
    </w:p>
    <w:p w14:paraId="2C82F7E4" w14:textId="77777777" w:rsidR="00553F97" w:rsidRPr="005F1F7D" w:rsidRDefault="00AE1AFA" w:rsidP="00E5683D">
      <w:pPr>
        <w:spacing w:line="360" w:lineRule="auto"/>
        <w:jc w:val="both"/>
        <w:rPr>
          <w:lang w:val="en-US"/>
        </w:rPr>
      </w:pPr>
      <w:r w:rsidRPr="005F1F7D">
        <w:rPr>
          <w:lang w:val="en-US"/>
        </w:rPr>
        <w:t xml:space="preserve"> </w:t>
      </w:r>
    </w:p>
    <w:p w14:paraId="376CBA46" w14:textId="77777777" w:rsidR="00553F97" w:rsidRPr="005F1F7D" w:rsidRDefault="00553F97" w:rsidP="00E5683D">
      <w:pPr>
        <w:spacing w:line="360" w:lineRule="auto"/>
        <w:jc w:val="both"/>
        <w:rPr>
          <w:lang w:val="en-US"/>
        </w:rPr>
      </w:pPr>
    </w:p>
    <w:p w14:paraId="6132DE1A" w14:textId="77777777" w:rsidR="00553F97" w:rsidRPr="005F1F7D" w:rsidRDefault="00553F97" w:rsidP="00E5683D">
      <w:pPr>
        <w:spacing w:line="360" w:lineRule="auto"/>
        <w:jc w:val="both"/>
        <w:rPr>
          <w:lang w:val="en-US"/>
        </w:rPr>
      </w:pPr>
    </w:p>
    <w:p w14:paraId="777F8101" w14:textId="77777777" w:rsidR="00553F97" w:rsidRPr="005F1F7D" w:rsidRDefault="00553F97" w:rsidP="00E5683D">
      <w:pPr>
        <w:spacing w:line="360" w:lineRule="auto"/>
        <w:jc w:val="both"/>
        <w:rPr>
          <w:lang w:val="en-US"/>
        </w:rPr>
      </w:pPr>
    </w:p>
    <w:p w14:paraId="71850357" w14:textId="77777777" w:rsidR="00553F97" w:rsidRPr="005F1F7D" w:rsidRDefault="00AE1AFA" w:rsidP="00E5683D">
      <w:pPr>
        <w:spacing w:line="360" w:lineRule="auto"/>
        <w:jc w:val="both"/>
        <w:rPr>
          <w:lang w:val="en-US"/>
        </w:rPr>
      </w:pPr>
      <w:r w:rsidRPr="005F1F7D">
        <w:rPr>
          <w:lang w:val="en-US"/>
        </w:rPr>
        <w:t xml:space="preserve"> </w:t>
      </w:r>
    </w:p>
    <w:p w14:paraId="16DE03BD" w14:textId="77777777" w:rsidR="00553F97" w:rsidRPr="005F1F7D" w:rsidRDefault="00AE1AFA" w:rsidP="00E5683D">
      <w:pPr>
        <w:spacing w:line="360" w:lineRule="auto"/>
        <w:jc w:val="both"/>
        <w:rPr>
          <w:b/>
          <w:lang w:val="en-US"/>
        </w:rPr>
      </w:pPr>
      <w:r w:rsidRPr="005F1F7D">
        <w:rPr>
          <w:b/>
          <w:lang w:val="en-US"/>
        </w:rPr>
        <w:t>Introduction</w:t>
      </w:r>
    </w:p>
    <w:p w14:paraId="2B3084B2" w14:textId="45F2ADDB" w:rsidR="00553F97" w:rsidRPr="005F1F7D" w:rsidRDefault="7FC33828" w:rsidP="00E5683D">
      <w:pPr>
        <w:spacing w:line="360" w:lineRule="auto"/>
        <w:jc w:val="both"/>
        <w:rPr>
          <w:color w:val="4472C4"/>
          <w:lang w:val="en-US"/>
        </w:rPr>
      </w:pPr>
      <w:r w:rsidRPr="005F1F7D">
        <w:rPr>
          <w:lang w:val="en-US"/>
        </w:rPr>
        <w:t>The most common capillary malformations of the skin are port wine stains (PWS)</w:t>
      </w:r>
      <w:ins w:id="25" w:author="Bartłomiej Kwiek" w:date="2022-09-18T15:25:00Z">
        <w:r w:rsidR="00144C1D">
          <w:rPr>
            <w:lang w:val="en-US"/>
          </w:rPr>
          <w:t>.</w:t>
        </w:r>
      </w:ins>
      <w:r w:rsidRPr="005F1F7D">
        <w:rPr>
          <w:lang w:val="en-US"/>
        </w:rPr>
        <w:t xml:space="preserve">  They occur in about 0.3-0.5% of infants and are characterized by </w:t>
      </w:r>
      <w:proofErr w:type="gramStart"/>
      <w:r w:rsidRPr="005F1F7D">
        <w:rPr>
          <w:lang w:val="en-US"/>
        </w:rPr>
        <w:t>an</w:t>
      </w:r>
      <w:proofErr w:type="gramEnd"/>
      <w:r w:rsidRPr="005F1F7D">
        <w:rPr>
          <w:lang w:val="en-US"/>
        </w:rPr>
        <w:t xml:space="preserve"> dilatation of the skin capillaries and post-capillary venules. PWS occur most often on the face and </w:t>
      </w:r>
      <w:proofErr w:type="gramStart"/>
      <w:r w:rsidRPr="005F1F7D">
        <w:rPr>
          <w:lang w:val="en-US"/>
        </w:rPr>
        <w:t>neck, but</w:t>
      </w:r>
      <w:proofErr w:type="gramEnd"/>
      <w:r w:rsidRPr="005F1F7D">
        <w:rPr>
          <w:lang w:val="en-US"/>
        </w:rPr>
        <w:t xml:space="preserve"> can occur anywhere on the body. They appear already in fetal life </w:t>
      </w:r>
      <w:proofErr w:type="gramStart"/>
      <w:r w:rsidRPr="005F1F7D">
        <w:rPr>
          <w:lang w:val="en-US"/>
        </w:rPr>
        <w:t>as a result of</w:t>
      </w:r>
      <w:proofErr w:type="gramEnd"/>
      <w:r w:rsidRPr="005F1F7D">
        <w:rPr>
          <w:lang w:val="en-US"/>
        </w:rPr>
        <w:t xml:space="preserve"> somatic mutations, increase with the growth of the skin and persist for a lifetime.</w:t>
      </w:r>
      <w:ins w:id="26" w:author="Bartłomiej Kwiek" w:date="2022-09-18T15:26:00Z">
        <w:r w:rsidR="00144C1D">
          <w:rPr>
            <w:lang w:val="en-US"/>
          </w:rPr>
          <w:t xml:space="preserve"> </w:t>
        </w:r>
      </w:ins>
      <w:r w:rsidR="00AE1AFA" w:rsidRPr="005F1F7D">
        <w:rPr>
          <w:color w:val="4472C4"/>
          <w:lang w:val="en-US"/>
        </w:rPr>
        <w:t xml:space="preserve">Untreated PWS gradually darken and thicken with age and may form nodules on the surface [9, 16]. </w:t>
      </w:r>
    </w:p>
    <w:p w14:paraId="7F5F72DB" w14:textId="6F86465B" w:rsidR="00553F97" w:rsidRPr="005F1F7D" w:rsidRDefault="7FC33828" w:rsidP="00E5683D">
      <w:pPr>
        <w:spacing w:line="360" w:lineRule="auto"/>
        <w:jc w:val="both"/>
        <w:rPr>
          <w:color w:val="4472C4"/>
          <w:lang w:val="en-US"/>
        </w:rPr>
      </w:pPr>
      <w:r w:rsidRPr="005F1F7D">
        <w:rPr>
          <w:color w:val="4472C4"/>
          <w:lang w:val="en-US"/>
        </w:rPr>
        <w:lastRenderedPageBreak/>
        <w:t xml:space="preserve">Vascular lasers are </w:t>
      </w:r>
      <w:proofErr w:type="gramStart"/>
      <w:r w:rsidRPr="005F1F7D">
        <w:rPr>
          <w:color w:val="4472C4"/>
          <w:lang w:val="en-US"/>
        </w:rPr>
        <w:t>considered  standard</w:t>
      </w:r>
      <w:proofErr w:type="gramEnd"/>
      <w:r w:rsidRPr="005F1F7D">
        <w:rPr>
          <w:color w:val="4472C4"/>
          <w:lang w:val="en-US"/>
        </w:rPr>
        <w:t xml:space="preserve"> treatment for PWS</w:t>
      </w:r>
      <w:del w:id="27" w:author="Bartłomiej Kwiek" w:date="2022-11-13T09:06:00Z">
        <w:r w:rsidRPr="005F1F7D" w:rsidDel="009A54A3">
          <w:rPr>
            <w:color w:val="4472C4"/>
            <w:lang w:val="en-US"/>
          </w:rPr>
          <w:delText>.</w:delText>
        </w:r>
      </w:del>
      <w:r w:rsidRPr="005F1F7D">
        <w:rPr>
          <w:color w:val="4472C4"/>
          <w:lang w:val="en-US"/>
        </w:rPr>
        <w:t xml:space="preserve"> with the pulse dye laser (PDL) being the </w:t>
      </w:r>
      <w:proofErr w:type="spellStart"/>
      <w:r w:rsidRPr="005F1F7D">
        <w:rPr>
          <w:color w:val="4472C4"/>
          <w:lang w:val="en-US"/>
        </w:rPr>
        <w:t>fist</w:t>
      </w:r>
      <w:proofErr w:type="spellEnd"/>
      <w:ins w:id="28" w:author="Bartłomiej Kwiek" w:date="2022-09-18T15:26:00Z">
        <w:r w:rsidR="00144C1D">
          <w:rPr>
            <w:color w:val="4472C4"/>
            <w:lang w:val="en-US"/>
          </w:rPr>
          <w:t>-</w:t>
        </w:r>
      </w:ins>
      <w:r w:rsidRPr="005F1F7D">
        <w:rPr>
          <w:color w:val="4472C4"/>
          <w:lang w:val="en-US"/>
        </w:rPr>
        <w:t>line option.</w:t>
      </w:r>
      <w:ins w:id="29" w:author="Bartłomiej Kwiek" w:date="2022-09-18T15:26:00Z">
        <w:r w:rsidR="00144C1D">
          <w:rPr>
            <w:color w:val="4472C4"/>
            <w:lang w:val="en-US"/>
          </w:rPr>
          <w:t xml:space="preserve"> </w:t>
        </w:r>
      </w:ins>
      <w:r w:rsidRPr="005F1F7D">
        <w:rPr>
          <w:color w:val="4472C4"/>
          <w:lang w:val="en-US"/>
        </w:rPr>
        <w:t xml:space="preserve">Recently the large spot laser 532 nm was found to be </w:t>
      </w:r>
      <w:ins w:id="30" w:author="Bartłomiej Kwiek" w:date="2022-09-18T15:28:00Z">
        <w:r w:rsidR="00144C1D" w:rsidRPr="005F1F7D">
          <w:rPr>
            <w:color w:val="4472C4"/>
            <w:lang w:val="en-US"/>
          </w:rPr>
          <w:t>similar</w:t>
        </w:r>
        <w:r w:rsidR="00144C1D">
          <w:rPr>
            <w:color w:val="4472C4"/>
            <w:lang w:val="en-US"/>
          </w:rPr>
          <w:t>ly</w:t>
        </w:r>
      </w:ins>
      <w:r w:rsidRPr="005F1F7D">
        <w:rPr>
          <w:color w:val="4472C4"/>
          <w:lang w:val="en-US"/>
        </w:rPr>
        <w:t xml:space="preserve"> effective in patients with lighter skin </w:t>
      </w:r>
      <w:proofErr w:type="gramStart"/>
      <w:r w:rsidRPr="005F1F7D">
        <w:rPr>
          <w:color w:val="4472C4"/>
          <w:lang w:val="en-US"/>
        </w:rPr>
        <w:t>phototypes.[</w:t>
      </w:r>
      <w:proofErr w:type="gramEnd"/>
      <w:r w:rsidR="007A437A" w:rsidRPr="005F1F7D">
        <w:rPr>
          <w:color w:val="4472C4"/>
          <w:lang w:val="en-US"/>
        </w:rPr>
        <w:t>8</w:t>
      </w:r>
      <w:r w:rsidRPr="005F1F7D">
        <w:rPr>
          <w:color w:val="4472C4"/>
          <w:lang w:val="en-US"/>
        </w:rPr>
        <w:t xml:space="preserve">, 11] </w:t>
      </w:r>
    </w:p>
    <w:p w14:paraId="0BC645BB" w14:textId="5766C0C1" w:rsidR="00553F97" w:rsidRPr="005F1F7D" w:rsidRDefault="7FF3C3B3" w:rsidP="00E5683D">
      <w:pPr>
        <w:spacing w:line="360" w:lineRule="auto"/>
        <w:jc w:val="both"/>
        <w:rPr>
          <w:lang w:val="en-US"/>
        </w:rPr>
      </w:pPr>
      <w:r w:rsidRPr="005F1F7D">
        <w:rPr>
          <w:color w:val="4472C4"/>
          <w:lang w:val="en-US"/>
        </w:rPr>
        <w:t xml:space="preserve">The reports of recent years </w:t>
      </w:r>
      <w:del w:id="31" w:author="Bartłomiej Kwiek" w:date="2022-11-13T09:06:00Z">
        <w:r w:rsidRPr="005F1F7D" w:rsidDel="009A54A3">
          <w:rPr>
            <w:color w:val="4472C4"/>
            <w:lang w:val="en-US"/>
          </w:rPr>
          <w:delText>clearly show</w:delText>
        </w:r>
      </w:del>
      <w:ins w:id="32" w:author="Bartłomiej Kwiek" w:date="2022-11-13T09:06:00Z">
        <w:r w:rsidR="009A54A3">
          <w:rPr>
            <w:color w:val="4472C4"/>
            <w:lang w:val="en-US"/>
          </w:rPr>
          <w:t>suggest</w:t>
        </w:r>
      </w:ins>
      <w:r w:rsidRPr="005F1F7D">
        <w:rPr>
          <w:color w:val="4472C4"/>
          <w:lang w:val="en-US"/>
        </w:rPr>
        <w:t xml:space="preserve"> that early treatment of PWS is particularly effective in newborns or infants and that should be the primary treatment strategy for PWS [12, 16, 19]. In clinical practice, there are still older children and adults who are either untreated or the previous treatment has not been fully effective [3]. The standard PWS laser treatment with PDL or 532nm spot laser requires a series of treatments to achieve the maximum possible effect. In most cases, this is a significant but not complete improvement ranging from 29% to 59% [</w:t>
      </w:r>
      <w:r w:rsidR="007A437A" w:rsidRPr="005F1F7D">
        <w:rPr>
          <w:color w:val="4472C4"/>
          <w:lang w:val="en-US"/>
        </w:rPr>
        <w:t>8</w:t>
      </w:r>
      <w:r w:rsidRPr="005F1F7D">
        <w:rPr>
          <w:color w:val="4472C4"/>
          <w:lang w:val="en-US"/>
        </w:rPr>
        <w:t>, 12, 3, 14, 17]</w:t>
      </w:r>
      <w:ins w:id="33" w:author="Bartłomiej Kwiek" w:date="2022-11-13T09:07:00Z">
        <w:r w:rsidR="009A54A3">
          <w:rPr>
            <w:color w:val="4472C4"/>
            <w:lang w:val="en-US"/>
          </w:rPr>
          <w:t>,</w:t>
        </w:r>
      </w:ins>
      <w:del w:id="34" w:author="Bartłomiej Kwiek" w:date="2022-11-13T09:07:00Z">
        <w:r w:rsidRPr="005F1F7D" w:rsidDel="009A54A3">
          <w:rPr>
            <w:color w:val="4472C4"/>
            <w:lang w:val="en-US"/>
          </w:rPr>
          <w:delText>.</w:delText>
        </w:r>
      </w:del>
      <w:r w:rsidRPr="005F1F7D">
        <w:rPr>
          <w:color w:val="4472C4"/>
          <w:lang w:val="en-US"/>
        </w:rPr>
        <w:t xml:space="preserve"> </w:t>
      </w:r>
      <w:del w:id="35" w:author="Bartłomiej Kwiek" w:date="2022-11-13T09:08:00Z">
        <w:r w:rsidRPr="005F1F7D" w:rsidDel="009A54A3">
          <w:rPr>
            <w:color w:val="4472C4"/>
            <w:lang w:val="en-US"/>
          </w:rPr>
          <w:delText>Depending</w:delText>
        </w:r>
      </w:del>
      <w:ins w:id="36" w:author="Bartłomiej Kwiek" w:date="2022-11-13T09:08:00Z">
        <w:r w:rsidR="009A54A3" w:rsidRPr="005F1F7D">
          <w:rPr>
            <w:color w:val="4472C4"/>
            <w:lang w:val="en-US"/>
          </w:rPr>
          <w:t>Varying</w:t>
        </w:r>
      </w:ins>
      <w:r w:rsidRPr="005F1F7D">
        <w:rPr>
          <w:color w:val="4472C4"/>
          <w:lang w:val="en-US"/>
        </w:rPr>
        <w:t xml:space="preserve"> </w:t>
      </w:r>
      <w:del w:id="37" w:author="Bartłomiej Kwiek" w:date="2022-11-13T09:08:00Z">
        <w:r w:rsidRPr="005F1F7D" w:rsidDel="009A54A3">
          <w:rPr>
            <w:color w:val="4472C4"/>
            <w:lang w:val="en-US"/>
          </w:rPr>
          <w:delText xml:space="preserve">on </w:delText>
        </w:r>
      </w:del>
      <w:ins w:id="38" w:author="Bartłomiej Kwiek" w:date="2022-11-13T09:08:00Z">
        <w:r w:rsidR="009A54A3">
          <w:rPr>
            <w:color w:val="4472C4"/>
            <w:lang w:val="en-US"/>
          </w:rPr>
          <w:t>between</w:t>
        </w:r>
        <w:r w:rsidR="009A54A3" w:rsidRPr="005F1F7D">
          <w:rPr>
            <w:color w:val="4472C4"/>
            <w:lang w:val="en-US"/>
          </w:rPr>
          <w:t xml:space="preserve"> </w:t>
        </w:r>
      </w:ins>
      <w:del w:id="39" w:author="Bartłomiej Kwiek" w:date="2022-11-13T09:10:00Z">
        <w:r w:rsidRPr="005F1F7D" w:rsidDel="009A54A3">
          <w:rPr>
            <w:color w:val="4472C4"/>
            <w:lang w:val="en-US"/>
          </w:rPr>
          <w:delText xml:space="preserve">the treatment </w:delText>
        </w:r>
      </w:del>
      <w:ins w:id="40" w:author="Bartłomiej Kwiek" w:date="2022-11-13T09:10:00Z">
        <w:r w:rsidR="009A54A3">
          <w:rPr>
            <w:color w:val="4472C4"/>
            <w:lang w:val="en-US"/>
          </w:rPr>
          <w:t>patient</w:t>
        </w:r>
        <w:r w:rsidR="009A54A3" w:rsidRPr="005F1F7D">
          <w:rPr>
            <w:color w:val="4472C4"/>
            <w:lang w:val="en-US"/>
          </w:rPr>
          <w:t xml:space="preserve"> </w:t>
        </w:r>
      </w:ins>
      <w:del w:id="41" w:author="Bartłomiej Kwiek" w:date="2022-11-13T09:08:00Z">
        <w:r w:rsidRPr="005F1F7D" w:rsidDel="009A54A3">
          <w:rPr>
            <w:color w:val="4472C4"/>
            <w:lang w:val="en-US"/>
          </w:rPr>
          <w:delText>group</w:delText>
        </w:r>
      </w:del>
      <w:ins w:id="42" w:author="Bartłomiej Kwiek" w:date="2022-11-13T09:10:00Z">
        <w:r w:rsidR="009A54A3">
          <w:rPr>
            <w:color w:val="4472C4"/>
            <w:lang w:val="en-US"/>
          </w:rPr>
          <w:t>population</w:t>
        </w:r>
      </w:ins>
      <w:del w:id="43" w:author="Bartłomiej Kwiek" w:date="2022-11-13T09:08:00Z">
        <w:r w:rsidRPr="005F1F7D" w:rsidDel="009A54A3">
          <w:rPr>
            <w:color w:val="4472C4"/>
            <w:lang w:val="en-US"/>
          </w:rPr>
          <w:delText xml:space="preserve"> </w:delText>
        </w:r>
      </w:del>
      <w:ins w:id="44" w:author="Bartłomiej Kwiek" w:date="2022-11-13T09:08:00Z">
        <w:r w:rsidR="009A54A3" w:rsidRPr="005F1F7D">
          <w:rPr>
            <w:color w:val="4472C4"/>
            <w:lang w:val="en-US"/>
          </w:rPr>
          <w:t xml:space="preserve"> </w:t>
        </w:r>
      </w:ins>
      <w:r w:rsidRPr="005F1F7D">
        <w:rPr>
          <w:color w:val="4472C4"/>
          <w:lang w:val="en-US"/>
        </w:rPr>
        <w:t xml:space="preserve">and assessment method. The outcome of the PWS treatment depends, among other things, on the Fitzpatrick phototype of the skin, the location of the lesion, the history of previous </w:t>
      </w:r>
      <w:commentRangeStart w:id="45"/>
      <w:commentRangeStart w:id="46"/>
      <w:commentRangeStart w:id="47"/>
      <w:commentRangeStart w:id="48"/>
      <w:r w:rsidRPr="005F1F7D">
        <w:rPr>
          <w:color w:val="4472C4"/>
          <w:lang w:val="en-US"/>
        </w:rPr>
        <w:t>treatment</w:t>
      </w:r>
      <w:commentRangeEnd w:id="45"/>
      <w:r w:rsidR="00AE1AFA">
        <w:commentReference w:id="45"/>
      </w:r>
      <w:commentRangeEnd w:id="46"/>
      <w:commentRangeEnd w:id="47"/>
      <w:commentRangeEnd w:id="48"/>
      <w:r w:rsidR="00B35552">
        <w:rPr>
          <w:rStyle w:val="CommentReference"/>
          <w:rFonts w:ascii="Arial" w:eastAsia="Arial" w:hAnsi="Arial" w:cs="Arial"/>
          <w:lang w:val="en-CA"/>
        </w:rPr>
        <w:commentReference w:id="46"/>
      </w:r>
      <w:r w:rsidR="00AE1AFA">
        <w:commentReference w:id="47"/>
      </w:r>
      <w:r w:rsidR="00B35552">
        <w:rPr>
          <w:rStyle w:val="CommentReference"/>
          <w:rFonts w:ascii="Arial" w:eastAsia="Arial" w:hAnsi="Arial" w:cs="Arial"/>
          <w:lang w:val="en-CA"/>
        </w:rPr>
        <w:commentReference w:id="48"/>
      </w:r>
      <w:r w:rsidRPr="005F1F7D">
        <w:rPr>
          <w:color w:val="4472C4"/>
          <w:lang w:val="en-US"/>
        </w:rPr>
        <w:t xml:space="preserve"> and the type of vascular pattern in </w:t>
      </w:r>
      <w:proofErr w:type="spellStart"/>
      <w:r w:rsidRPr="005F1F7D">
        <w:rPr>
          <w:color w:val="4472C4"/>
          <w:lang w:val="en-US"/>
        </w:rPr>
        <w:t>dermoscopy</w:t>
      </w:r>
      <w:proofErr w:type="spellEnd"/>
      <w:ins w:id="49" w:author="Bartłomiej Kwiek" w:date="2022-11-13T09:12:00Z">
        <w:r w:rsidR="009A54A3">
          <w:rPr>
            <w:color w:val="4472C4"/>
            <w:lang w:val="en-US"/>
          </w:rPr>
          <w:t>. The latter</w:t>
        </w:r>
      </w:ins>
      <w:del w:id="50" w:author="Bartłomiej Kwiek" w:date="2022-11-13T09:11:00Z">
        <w:r w:rsidRPr="005F1F7D" w:rsidDel="009A54A3">
          <w:rPr>
            <w:color w:val="4472C4"/>
            <w:lang w:val="en-US"/>
          </w:rPr>
          <w:delText xml:space="preserve">, </w:delText>
        </w:r>
      </w:del>
      <w:del w:id="51" w:author="Bartłomiej Kwiek" w:date="2022-11-13T09:12:00Z">
        <w:r w:rsidRPr="005F1F7D" w:rsidDel="009A54A3">
          <w:rPr>
            <w:color w:val="4472C4"/>
            <w:lang w:val="en-US"/>
          </w:rPr>
          <w:delText>which</w:delText>
        </w:r>
      </w:del>
      <w:r w:rsidRPr="005F1F7D">
        <w:rPr>
          <w:color w:val="4472C4"/>
          <w:lang w:val="en-US"/>
        </w:rPr>
        <w:t xml:space="preserve"> is mainly related to the depth of the enlarged vessels. </w:t>
      </w:r>
      <w:del w:id="52" w:author="Bartłomiej Kwiek" w:date="2022-11-13T09:14:00Z">
        <w:r w:rsidRPr="005F1F7D" w:rsidDel="009A54A3">
          <w:rPr>
            <w:color w:val="4472C4"/>
            <w:lang w:val="en-US"/>
          </w:rPr>
          <w:delText>The important issue in treating vascular lesions is also to recognize the immediate end-point after laser treatment and adjust proper settings</w:delText>
        </w:r>
      </w:del>
      <w:ins w:id="53" w:author="Bartłomiej Kwiek" w:date="2022-11-13T09:14:00Z">
        <w:r w:rsidR="009A54A3">
          <w:rPr>
            <w:color w:val="4472C4"/>
            <w:lang w:val="en-US"/>
          </w:rPr>
          <w:t>Adequate laser setting</w:t>
        </w:r>
      </w:ins>
      <w:ins w:id="54" w:author="Bartłomiej Kwiek" w:date="2022-11-13T09:15:00Z">
        <w:r w:rsidR="009A54A3">
          <w:rPr>
            <w:color w:val="4472C4"/>
            <w:lang w:val="en-US"/>
          </w:rPr>
          <w:t xml:space="preserve">, treatment protocol </w:t>
        </w:r>
      </w:ins>
      <w:ins w:id="55" w:author="Bartłomiej Kwiek" w:date="2022-11-13T09:14:00Z">
        <w:r w:rsidR="009A54A3">
          <w:rPr>
            <w:color w:val="4472C4"/>
            <w:lang w:val="en-US"/>
          </w:rPr>
          <w:t xml:space="preserve">and schedule may also influence the </w:t>
        </w:r>
        <w:proofErr w:type="gramStart"/>
        <w:r w:rsidR="009A54A3">
          <w:rPr>
            <w:color w:val="4472C4"/>
            <w:lang w:val="en-US"/>
          </w:rPr>
          <w:t>outcome</w:t>
        </w:r>
      </w:ins>
      <w:r w:rsidRPr="005F1F7D">
        <w:rPr>
          <w:color w:val="4472C4"/>
          <w:lang w:val="en-US"/>
        </w:rPr>
        <w:t>[</w:t>
      </w:r>
      <w:proofErr w:type="gramEnd"/>
      <w:r w:rsidRPr="005F1F7D">
        <w:rPr>
          <w:color w:val="4472C4"/>
          <w:lang w:val="en-US"/>
        </w:rPr>
        <w:t>11, 12, 15, 17, 18 ]</w:t>
      </w:r>
      <w:r w:rsidRPr="005F1F7D">
        <w:rPr>
          <w:lang w:val="en-US"/>
        </w:rPr>
        <w:t xml:space="preserve">. </w:t>
      </w:r>
    </w:p>
    <w:p w14:paraId="506DC850" w14:textId="40E31AE4" w:rsidR="00553F97" w:rsidRPr="005F1F7D" w:rsidDel="00B35552" w:rsidRDefault="00AE1AFA" w:rsidP="00E5683D">
      <w:pPr>
        <w:spacing w:line="360" w:lineRule="auto"/>
        <w:jc w:val="both"/>
        <w:rPr>
          <w:del w:id="56" w:author="Użytkownik pakietu Microsoft Office" w:date="2022-12-03T17:00:00Z"/>
          <w:lang w:val="en-US"/>
        </w:rPr>
      </w:pPr>
      <w:del w:id="57" w:author="Użytkownik pakietu Microsoft Office" w:date="2022-12-03T17:00:00Z">
        <w:r w:rsidRPr="005F1F7D" w:rsidDel="00B35552">
          <w:rPr>
            <w:color w:val="4472C4"/>
            <w:lang w:val="en-US"/>
          </w:rPr>
          <w:delText xml:space="preserve">For the PDL laser, the appearance of a plateau after a series of 6-12 treatments is well documented and further treatment appears to be of little or no </w:delText>
        </w:r>
        <w:commentRangeStart w:id="58"/>
        <w:r w:rsidRPr="005F1F7D" w:rsidDel="00B35552">
          <w:rPr>
            <w:color w:val="4472C4"/>
            <w:lang w:val="en-US"/>
          </w:rPr>
          <w:delText>benefit</w:delText>
        </w:r>
        <w:commentRangeEnd w:id="58"/>
        <w:r w:rsidR="007E18BF" w:rsidDel="00B35552">
          <w:rPr>
            <w:rStyle w:val="CommentReference"/>
          </w:rPr>
          <w:commentReference w:id="58"/>
        </w:r>
        <w:r w:rsidR="003346C5" w:rsidRPr="005F1F7D" w:rsidDel="00B35552">
          <w:rPr>
            <w:color w:val="4472C4"/>
            <w:lang w:val="en-US"/>
          </w:rPr>
          <w:delText xml:space="preserve"> [</w:delText>
        </w:r>
        <w:r w:rsidR="004D5B29" w:rsidDel="00B35552">
          <w:rPr>
            <w:color w:val="4472C4"/>
            <w:lang w:val="en-US"/>
          </w:rPr>
          <w:delText xml:space="preserve">3, 13, </w:delText>
        </w:r>
        <w:r w:rsidR="003346C5" w:rsidRPr="005F1F7D" w:rsidDel="00B35552">
          <w:rPr>
            <w:color w:val="4472C4"/>
            <w:lang w:val="en-US"/>
          </w:rPr>
          <w:delText>1</w:delText>
        </w:r>
        <w:r w:rsidR="000A1D39" w:rsidRPr="005F1F7D" w:rsidDel="00B35552">
          <w:rPr>
            <w:color w:val="4472C4"/>
            <w:lang w:val="en-US"/>
          </w:rPr>
          <w:delText>0</w:delText>
        </w:r>
        <w:r w:rsidR="004E1209" w:rsidRPr="005F1F7D" w:rsidDel="00B35552">
          <w:rPr>
            <w:color w:val="4472C4"/>
            <w:lang w:val="en-US"/>
          </w:rPr>
          <w:delText>, 22</w:delText>
        </w:r>
        <w:r w:rsidR="003346C5" w:rsidRPr="005F1F7D" w:rsidDel="00B35552">
          <w:rPr>
            <w:color w:val="4472C4"/>
            <w:lang w:val="en-US"/>
          </w:rPr>
          <w:delText>]</w:delText>
        </w:r>
        <w:r w:rsidRPr="005F1F7D" w:rsidDel="00B35552">
          <w:rPr>
            <w:color w:val="4472C4"/>
            <w:lang w:val="en-US"/>
          </w:rPr>
          <w:delText xml:space="preserve"> </w:delText>
        </w:r>
        <w:commentRangeStart w:id="59"/>
        <w:commentRangeStart w:id="60"/>
        <w:commentRangeEnd w:id="59"/>
        <w:r w:rsidR="00DA309E" w:rsidDel="00B35552">
          <w:rPr>
            <w:rStyle w:val="CommentReference"/>
          </w:rPr>
          <w:commentReference w:id="59"/>
        </w:r>
      </w:del>
      <w:commentRangeEnd w:id="60"/>
      <w:r w:rsidR="00B35552">
        <w:rPr>
          <w:rStyle w:val="CommentReference"/>
          <w:rFonts w:ascii="Arial" w:eastAsia="Arial" w:hAnsi="Arial" w:cs="Arial"/>
          <w:lang w:val="en-CA"/>
        </w:rPr>
        <w:commentReference w:id="60"/>
      </w:r>
    </w:p>
    <w:p w14:paraId="1EAA7371" w14:textId="38BDAFF2" w:rsidR="00553F97" w:rsidRPr="005F1F7D" w:rsidRDefault="00AE1AFA" w:rsidP="00E5683D">
      <w:pPr>
        <w:spacing w:line="360" w:lineRule="auto"/>
        <w:jc w:val="both"/>
        <w:rPr>
          <w:color w:val="4472C4"/>
          <w:lang w:val="en-US"/>
        </w:rPr>
      </w:pPr>
      <w:r w:rsidRPr="005F1F7D">
        <w:rPr>
          <w:color w:val="4472C4"/>
          <w:lang w:val="en-US"/>
        </w:rPr>
        <w:t xml:space="preserve">Our previous short- and medium-term studies show that a similar treatment </w:t>
      </w:r>
      <w:r w:rsidR="008A67B7" w:rsidRPr="005F1F7D">
        <w:rPr>
          <w:color w:val="4472C4"/>
          <w:lang w:val="en-US"/>
        </w:rPr>
        <w:t xml:space="preserve">response pattern </w:t>
      </w:r>
      <w:r w:rsidRPr="005F1F7D">
        <w:rPr>
          <w:color w:val="4472C4"/>
          <w:lang w:val="en-US"/>
        </w:rPr>
        <w:t xml:space="preserve">occurs with the </w:t>
      </w:r>
      <w:r w:rsidR="008A67B7" w:rsidRPr="005F1F7D">
        <w:rPr>
          <w:color w:val="4472C4"/>
          <w:lang w:val="en-US"/>
        </w:rPr>
        <w:t xml:space="preserve">large spot </w:t>
      </w:r>
      <w:r w:rsidRPr="005F1F7D">
        <w:rPr>
          <w:color w:val="4472C4"/>
          <w:lang w:val="en-US"/>
        </w:rPr>
        <w:t>532nm laser</w:t>
      </w:r>
      <w:r w:rsidR="008A67B7" w:rsidRPr="005F1F7D">
        <w:rPr>
          <w:color w:val="4472C4"/>
          <w:lang w:val="en-US"/>
        </w:rPr>
        <w:t xml:space="preserve"> and maximal response is present after 7 laser sessions in previously untreated PWS.</w:t>
      </w:r>
      <w:r w:rsidR="003E5F43">
        <w:rPr>
          <w:color w:val="4472C4"/>
        </w:rPr>
        <w:fldChar w:fldCharType="begin">
          <w:fldData xml:space="preserve">PEVuZE5vdGU+PENpdGU+PEF1dGhvcj5Ld2llazwvQXV0aG9yPjxZZWFyPjIwMTc8L1llYXI+PFJl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</w:fldData>
        </w:fldChar>
      </w:r>
      <w:r w:rsidR="003E5F43" w:rsidRPr="005F1F7D">
        <w:rPr>
          <w:color w:val="4472C4"/>
          <w:lang w:val="en-US"/>
        </w:rPr>
        <w:instrText xml:space="preserve"> ADDIN EN.CITE </w:instrText>
      </w:r>
      <w:r w:rsidR="003E5F43">
        <w:rPr>
          <w:color w:val="4472C4"/>
        </w:rPr>
        <w:fldChar w:fldCharType="begin">
          <w:fldData xml:space="preserve">PEVuZE5vdGU+PENpdGU+PEF1dGhvcj5Ld2llazwvQXV0aG9yPjxZZWFyPjIwMTc8L1llYXI+PFJl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</w:fldData>
        </w:fldChar>
      </w:r>
      <w:r w:rsidR="003E5F43" w:rsidRPr="005F1F7D">
        <w:rPr>
          <w:color w:val="4472C4"/>
          <w:lang w:val="en-US"/>
        </w:rPr>
        <w:instrText xml:space="preserve"> ADDIN EN.CITE.DATA </w:instrText>
      </w:r>
      <w:r w:rsidR="003E5F43">
        <w:rPr>
          <w:color w:val="4472C4"/>
        </w:rPr>
      </w:r>
      <w:r w:rsidR="003E5F43">
        <w:rPr>
          <w:color w:val="4472C4"/>
        </w:rPr>
        <w:fldChar w:fldCharType="end"/>
      </w:r>
      <w:r w:rsidR="003E5F43">
        <w:rPr>
          <w:color w:val="4472C4"/>
        </w:rPr>
      </w:r>
      <w:r w:rsidR="003E5F43">
        <w:rPr>
          <w:color w:val="4472C4"/>
        </w:rPr>
        <w:fldChar w:fldCharType="separate"/>
      </w:r>
      <w:r w:rsidR="003E5F43" w:rsidRPr="005F1F7D">
        <w:rPr>
          <w:noProof/>
          <w:color w:val="4472C4"/>
          <w:lang w:val="en-US"/>
        </w:rPr>
        <w:t>(1)</w:t>
      </w:r>
      <w:r w:rsidR="003E5F43">
        <w:rPr>
          <w:color w:val="4472C4"/>
        </w:rPr>
        <w:fldChar w:fldCharType="end"/>
      </w:r>
      <w:r w:rsidRPr="005F1F7D">
        <w:rPr>
          <w:color w:val="4472C4"/>
          <w:lang w:val="en-US"/>
        </w:rPr>
        <w:t>, but detailed data are not available.</w:t>
      </w:r>
    </w:p>
    <w:p w14:paraId="0C1B6961" w14:textId="77777777" w:rsidR="00553F97" w:rsidRPr="005F1F7D" w:rsidRDefault="00AE1AFA" w:rsidP="00E5683D">
      <w:pPr>
        <w:spacing w:line="360" w:lineRule="auto"/>
        <w:jc w:val="both"/>
        <w:rPr>
          <w:lang w:val="en-US"/>
        </w:rPr>
      </w:pPr>
      <w:r w:rsidRPr="005F1F7D">
        <w:rPr>
          <w:lang w:val="en-US"/>
        </w:rPr>
        <w:t xml:space="preserve"> </w:t>
      </w:r>
    </w:p>
    <w:p w14:paraId="12A671FA" w14:textId="77777777" w:rsidR="00553F97" w:rsidRPr="005F1F7D" w:rsidRDefault="00AE1AFA" w:rsidP="00E5683D">
      <w:pPr>
        <w:spacing w:line="360" w:lineRule="auto"/>
        <w:jc w:val="both"/>
        <w:rPr>
          <w:b/>
          <w:lang w:val="en-US"/>
        </w:rPr>
      </w:pPr>
      <w:r w:rsidRPr="005F1F7D">
        <w:rPr>
          <w:b/>
          <w:lang w:val="en-US"/>
        </w:rPr>
        <w:t>Aim of study</w:t>
      </w:r>
    </w:p>
    <w:p w14:paraId="166F3F17" w14:textId="53AE437A" w:rsidR="00553F97" w:rsidRPr="005F1F7D" w:rsidRDefault="00AE1AFA" w:rsidP="00E5683D">
      <w:pPr>
        <w:spacing w:line="360" w:lineRule="auto"/>
        <w:jc w:val="both"/>
        <w:rPr>
          <w:lang w:val="en-US"/>
        </w:rPr>
      </w:pPr>
      <w:r w:rsidRPr="005F1F7D">
        <w:rPr>
          <w:lang w:val="en-US"/>
        </w:rPr>
        <w:t xml:space="preserve">The aim of this study is to evaluate the efficacy of laser treatment of PWS over a longer period and to </w:t>
      </w:r>
      <w:r w:rsidR="003E5F43" w:rsidRPr="005F1F7D">
        <w:rPr>
          <w:lang w:val="en-US"/>
        </w:rPr>
        <w:t>p</w:t>
      </w:r>
      <w:ins w:id="61" w:author="Bartłomiej Kwiek" w:date="2022-11-13T09:17:00Z">
        <w:r w:rsidR="0043470C">
          <w:rPr>
            <w:lang w:val="en-US"/>
          </w:rPr>
          <w:t>r</w:t>
        </w:r>
      </w:ins>
      <w:r w:rsidR="003E5F43" w:rsidRPr="005F1F7D">
        <w:rPr>
          <w:lang w:val="en-US"/>
        </w:rPr>
        <w:t xml:space="preserve">opose </w:t>
      </w:r>
      <w:r w:rsidRPr="005F1F7D">
        <w:rPr>
          <w:lang w:val="en-US"/>
        </w:rPr>
        <w:t xml:space="preserve">an optimal </w:t>
      </w:r>
      <w:r w:rsidR="003E5F43" w:rsidRPr="005F1F7D">
        <w:rPr>
          <w:lang w:val="en-US"/>
        </w:rPr>
        <w:t xml:space="preserve">long term </w:t>
      </w:r>
      <w:r w:rsidRPr="005F1F7D">
        <w:rPr>
          <w:lang w:val="en-US"/>
        </w:rPr>
        <w:t>treatment plan.</w:t>
      </w:r>
    </w:p>
    <w:p w14:paraId="44D422D5" w14:textId="77777777" w:rsidR="00553F97" w:rsidRPr="005F1F7D" w:rsidRDefault="00AE1AFA" w:rsidP="00E5683D">
      <w:pPr>
        <w:spacing w:line="360" w:lineRule="auto"/>
        <w:jc w:val="both"/>
        <w:rPr>
          <w:lang w:val="en-US"/>
        </w:rPr>
      </w:pPr>
      <w:r w:rsidRPr="005F1F7D">
        <w:rPr>
          <w:lang w:val="en-US"/>
        </w:rPr>
        <w:t xml:space="preserve"> </w:t>
      </w:r>
    </w:p>
    <w:p w14:paraId="1949182D" w14:textId="77777777" w:rsidR="00553F97" w:rsidRPr="005F1F7D" w:rsidRDefault="00AE1AFA" w:rsidP="00E5683D">
      <w:pPr>
        <w:spacing w:line="360" w:lineRule="auto"/>
        <w:jc w:val="both"/>
        <w:rPr>
          <w:lang w:val="en-US"/>
        </w:rPr>
      </w:pPr>
      <w:r w:rsidRPr="005F1F7D">
        <w:rPr>
          <w:lang w:val="en-US"/>
        </w:rPr>
        <w:t xml:space="preserve"> </w:t>
      </w:r>
    </w:p>
    <w:p w14:paraId="2431452D" w14:textId="77777777" w:rsidR="00553F97" w:rsidRPr="005F1F7D" w:rsidRDefault="00AE1AFA" w:rsidP="00E5683D">
      <w:pPr>
        <w:spacing w:line="360" w:lineRule="auto"/>
        <w:jc w:val="both"/>
        <w:rPr>
          <w:b/>
          <w:lang w:val="en-US"/>
        </w:rPr>
      </w:pPr>
      <w:r w:rsidRPr="005F1F7D">
        <w:rPr>
          <w:b/>
          <w:lang w:val="en-US"/>
        </w:rPr>
        <w:t>Patients and methods</w:t>
      </w:r>
    </w:p>
    <w:p w14:paraId="11378620" w14:textId="443ED599" w:rsidR="00553F97" w:rsidRPr="005F1F7D" w:rsidRDefault="00AE1AFA" w:rsidP="00E5683D">
      <w:pPr>
        <w:spacing w:line="360" w:lineRule="auto"/>
        <w:jc w:val="both"/>
        <w:rPr>
          <w:color w:val="4472C4"/>
          <w:lang w:val="en-US"/>
        </w:rPr>
      </w:pPr>
      <w:r w:rsidRPr="005F1F7D">
        <w:rPr>
          <w:color w:val="4472C4"/>
          <w:lang w:val="en-US"/>
        </w:rPr>
        <w:t>In our study, we analyzed data from</w:t>
      </w:r>
      <w:r w:rsidR="009E362F" w:rsidRPr="005F1F7D">
        <w:rPr>
          <w:color w:val="4472C4"/>
          <w:lang w:val="en-US"/>
        </w:rPr>
        <w:t xml:space="preserve"> the treatment</w:t>
      </w:r>
      <w:r w:rsidRPr="005F1F7D">
        <w:rPr>
          <w:color w:val="4472C4"/>
          <w:lang w:val="en-US"/>
        </w:rPr>
        <w:t xml:space="preserve"> </w:t>
      </w:r>
      <w:ins w:id="62" w:author="Bartłomiej Kwiek" w:date="2022-11-13T09:19:00Z">
        <w:r w:rsidR="0043470C">
          <w:rPr>
            <w:color w:val="4472C4"/>
            <w:lang w:val="en-US"/>
          </w:rPr>
          <w:t xml:space="preserve">of PWS </w:t>
        </w:r>
      </w:ins>
      <w:r w:rsidR="009E362F" w:rsidRPr="005F1F7D">
        <w:rPr>
          <w:color w:val="4472C4"/>
          <w:lang w:val="en-US"/>
        </w:rPr>
        <w:t xml:space="preserve">with </w:t>
      </w:r>
      <w:r w:rsidR="003E5F43" w:rsidRPr="005F1F7D">
        <w:rPr>
          <w:color w:val="4472C4"/>
          <w:lang w:val="en-US"/>
        </w:rPr>
        <w:t xml:space="preserve">frequency doubled </w:t>
      </w:r>
      <w:proofErr w:type="spellStart"/>
      <w:proofErr w:type="gramStart"/>
      <w:r w:rsidRPr="005F1F7D">
        <w:rPr>
          <w:color w:val="4472C4"/>
          <w:lang w:val="en-US"/>
        </w:rPr>
        <w:t>Nd:YAG</w:t>
      </w:r>
      <w:proofErr w:type="spellEnd"/>
      <w:proofErr w:type="gramEnd"/>
      <w:del w:id="63" w:author="Bartłomiej Kwiek" w:date="2022-11-13T09:19:00Z">
        <w:r w:rsidRPr="005F1F7D" w:rsidDel="0043470C">
          <w:rPr>
            <w:color w:val="4472C4"/>
            <w:lang w:val="en-US"/>
          </w:rPr>
          <w:delText xml:space="preserve"> </w:delText>
        </w:r>
        <w:r w:rsidR="009E362F" w:rsidRPr="005F1F7D" w:rsidDel="0043470C">
          <w:rPr>
            <w:color w:val="4472C4"/>
            <w:lang w:val="en-US"/>
          </w:rPr>
          <w:delText>of</w:delText>
        </w:r>
      </w:del>
      <w:r w:rsidR="009E362F" w:rsidRPr="005F1F7D">
        <w:rPr>
          <w:color w:val="4472C4"/>
          <w:lang w:val="en-US"/>
        </w:rPr>
        <w:t xml:space="preserve"> 532 nm </w:t>
      </w:r>
      <w:r w:rsidRPr="005F1F7D">
        <w:rPr>
          <w:color w:val="4472C4"/>
          <w:lang w:val="en-US"/>
        </w:rPr>
        <w:t xml:space="preserve">laser </w:t>
      </w:r>
      <w:del w:id="64" w:author="Bartłomiej Kwiek" w:date="2022-11-13T09:17:00Z">
        <w:r w:rsidRPr="005F1F7D" w:rsidDel="0043470C">
          <w:rPr>
            <w:color w:val="4472C4"/>
            <w:lang w:val="en-US"/>
          </w:rPr>
          <w:delText xml:space="preserve">with , </w:delText>
        </w:r>
      </w:del>
      <w:r w:rsidRPr="005F1F7D">
        <w:rPr>
          <w:color w:val="4472C4"/>
          <w:lang w:val="en-US"/>
        </w:rPr>
        <w:t>characterized by a large spot (up to 12 mm in the retrospective study and up to 14 mm in the prospective study), a short pulse and contact cooling by sapphire glass (</w:t>
      </w:r>
      <w:proofErr w:type="spellStart"/>
      <w:ins w:id="65" w:author="Bartłomiej Kwiek" w:date="2022-11-13T09:19:00Z">
        <w:r w:rsidR="0043470C">
          <w:rPr>
            <w:color w:val="4472C4"/>
            <w:lang w:val="en-US"/>
          </w:rPr>
          <w:t>Cutera</w:t>
        </w:r>
        <w:proofErr w:type="spellEnd"/>
        <w:r w:rsidR="0043470C">
          <w:rPr>
            <w:color w:val="4472C4"/>
            <w:lang w:val="en-US"/>
          </w:rPr>
          <w:t xml:space="preserve"> </w:t>
        </w:r>
      </w:ins>
      <w:r w:rsidRPr="005F1F7D">
        <w:rPr>
          <w:color w:val="4472C4"/>
          <w:lang w:val="en-US"/>
        </w:rPr>
        <w:t xml:space="preserve">Excel V </w:t>
      </w:r>
      <w:r w:rsidR="009E362F" w:rsidRPr="005F1F7D">
        <w:rPr>
          <w:color w:val="4472C4"/>
          <w:lang w:val="en-US"/>
        </w:rPr>
        <w:t>and</w:t>
      </w:r>
      <w:r w:rsidRPr="005F1F7D">
        <w:rPr>
          <w:color w:val="4472C4"/>
          <w:lang w:val="en-US"/>
        </w:rPr>
        <w:t xml:space="preserve"> </w:t>
      </w:r>
      <w:proofErr w:type="spellStart"/>
      <w:r w:rsidRPr="005F1F7D">
        <w:rPr>
          <w:color w:val="4472C4"/>
          <w:lang w:val="en-US"/>
        </w:rPr>
        <w:t>Cutera</w:t>
      </w:r>
      <w:proofErr w:type="spellEnd"/>
      <w:r w:rsidRPr="005F1F7D">
        <w:rPr>
          <w:color w:val="4472C4"/>
          <w:lang w:val="en-US"/>
        </w:rPr>
        <w:t xml:space="preserve"> Excel V plus ; </w:t>
      </w:r>
      <w:proofErr w:type="spellStart"/>
      <w:r w:rsidRPr="005F1F7D">
        <w:rPr>
          <w:color w:val="4472C4"/>
          <w:lang w:val="en-US"/>
        </w:rPr>
        <w:t>Cutera</w:t>
      </w:r>
      <w:proofErr w:type="spellEnd"/>
      <w:r w:rsidRPr="005F1F7D">
        <w:rPr>
          <w:color w:val="4472C4"/>
          <w:lang w:val="en-US"/>
        </w:rPr>
        <w:t xml:space="preserve"> Inc, Brisbane, CA, USA). Treatment setting, pre and post laser procedures were performed as described previously [4-7].</w:t>
      </w:r>
    </w:p>
    <w:p w14:paraId="1A2124A3" w14:textId="4A3498C2" w:rsidR="00553F97" w:rsidRDefault="00AE1AFA" w:rsidP="00E5683D">
      <w:pPr>
        <w:spacing w:line="360" w:lineRule="auto"/>
        <w:jc w:val="both"/>
        <w:rPr>
          <w:ins w:id="66" w:author="Użytkownik pakietu Microsoft Office" w:date="2022-10-11T22:29:00Z"/>
          <w:color w:val="4472C4"/>
          <w:lang w:val="en-US"/>
        </w:rPr>
      </w:pPr>
      <w:r w:rsidRPr="005F1F7D">
        <w:rPr>
          <w:lang w:val="en-US"/>
        </w:rPr>
        <w:t xml:space="preserve">For image analysis, we used objective 3D digital photography with the Vectra1 XT (Canfield Scientific, NJ) under standard conditions according to the facial image manufacturer guidelines. </w:t>
      </w:r>
      <w:r w:rsidRPr="005F1F7D">
        <w:rPr>
          <w:lang w:val="en-US"/>
        </w:rPr>
        <w:lastRenderedPageBreak/>
        <w:t xml:space="preserve">During the measurements we </w:t>
      </w:r>
      <w:proofErr w:type="gramStart"/>
      <w:r w:rsidRPr="005F1F7D">
        <w:rPr>
          <w:lang w:val="en-US"/>
        </w:rPr>
        <w:t>took into account</w:t>
      </w:r>
      <w:proofErr w:type="gramEnd"/>
      <w:r w:rsidRPr="005F1F7D">
        <w:rPr>
          <w:lang w:val="en-US"/>
        </w:rPr>
        <w:t xml:space="preserve"> the change in the </w:t>
      </w:r>
      <w:r w:rsidR="009E362F" w:rsidRPr="005F1F7D">
        <w:rPr>
          <w:lang w:val="en-US"/>
        </w:rPr>
        <w:t>lesion area</w:t>
      </w:r>
      <w:r w:rsidRPr="005F1F7D">
        <w:rPr>
          <w:lang w:val="en-US"/>
        </w:rPr>
        <w:t xml:space="preserve"> (cm</w:t>
      </w:r>
      <w:r w:rsidRPr="005F1F7D">
        <w:rPr>
          <w:vertAlign w:val="superscript"/>
          <w:lang w:val="en-US"/>
        </w:rPr>
        <w:t>2</w:t>
      </w:r>
      <w:r w:rsidRPr="005F1F7D">
        <w:rPr>
          <w:lang w:val="en-US"/>
        </w:rPr>
        <w:t xml:space="preserve">) and the change in the mean color (described by the coordinates L * a * b). </w:t>
      </w:r>
      <w:r w:rsidR="00737B4F" w:rsidRPr="005F1F7D">
        <w:rPr>
          <w:lang w:val="en-US"/>
        </w:rPr>
        <w:t>H</w:t>
      </w:r>
      <w:r w:rsidRPr="005F1F7D">
        <w:rPr>
          <w:lang w:val="en-US"/>
        </w:rPr>
        <w:t xml:space="preserve">ealthy </w:t>
      </w:r>
      <w:proofErr w:type="gramStart"/>
      <w:r w:rsidRPr="005F1F7D">
        <w:rPr>
          <w:lang w:val="en-US"/>
        </w:rPr>
        <w:t xml:space="preserve">skin </w:t>
      </w:r>
      <w:r w:rsidR="00BA30F1" w:rsidRPr="005F1F7D">
        <w:rPr>
          <w:lang w:val="en-US"/>
        </w:rPr>
        <w:t xml:space="preserve"> </w:t>
      </w:r>
      <w:r w:rsidR="00737B4F" w:rsidRPr="005F1F7D">
        <w:rPr>
          <w:lang w:val="en-US"/>
        </w:rPr>
        <w:t>of</w:t>
      </w:r>
      <w:proofErr w:type="gramEnd"/>
      <w:r w:rsidR="00737B4F" w:rsidRPr="005F1F7D">
        <w:rPr>
          <w:lang w:val="en-US"/>
        </w:rPr>
        <w:t xml:space="preserve"> symmetrical region served as control for color evaluation whenever it was possible</w:t>
      </w:r>
      <w:r w:rsidRPr="005F1F7D">
        <w:rPr>
          <w:lang w:val="en-US"/>
        </w:rPr>
        <w:t xml:space="preserve">. In other cases, we measured </w:t>
      </w:r>
      <w:r w:rsidR="00BA30F1" w:rsidRPr="005F1F7D">
        <w:rPr>
          <w:lang w:val="en-US"/>
        </w:rPr>
        <w:t xml:space="preserve">color of </w:t>
      </w:r>
      <w:r w:rsidRPr="005F1F7D">
        <w:rPr>
          <w:lang w:val="en-US"/>
        </w:rPr>
        <w:t xml:space="preserve">the skin adjacent to the </w:t>
      </w:r>
      <w:proofErr w:type="gramStart"/>
      <w:r w:rsidRPr="005F1F7D">
        <w:rPr>
          <w:lang w:val="en-US"/>
        </w:rPr>
        <w:t>lesion[</w:t>
      </w:r>
      <w:proofErr w:type="gramEnd"/>
      <w:r w:rsidRPr="005F1F7D">
        <w:rPr>
          <w:lang w:val="en-US"/>
        </w:rPr>
        <w:t xml:space="preserve">8]. </w:t>
      </w:r>
      <w:r w:rsidRPr="005F1F7D">
        <w:rPr>
          <w:color w:val="4472C4"/>
          <w:lang w:val="en-US"/>
        </w:rPr>
        <w:t>Percentage improvement based on this 3D digital assessment was calculated as global clearance effect [GCE]</w:t>
      </w:r>
      <w:del w:id="67" w:author="Bartłomiej Kwiek" w:date="2022-11-13T09:20:00Z">
        <w:r w:rsidRPr="005F1F7D" w:rsidDel="0043470C">
          <w:rPr>
            <w:color w:val="4472C4"/>
            <w:lang w:val="en-US"/>
          </w:rPr>
          <w:delText>)</w:delText>
        </w:r>
      </w:del>
      <w:r w:rsidRPr="005F1F7D">
        <w:rPr>
          <w:color w:val="4472C4"/>
          <w:lang w:val="en-US"/>
        </w:rPr>
        <w:t xml:space="preserve"> as described previously [</w:t>
      </w:r>
      <w:r w:rsidR="007A437A" w:rsidRPr="005F1F7D">
        <w:rPr>
          <w:color w:val="4472C4"/>
          <w:lang w:val="en-US"/>
        </w:rPr>
        <w:t>8</w:t>
      </w:r>
      <w:r w:rsidRPr="005F1F7D">
        <w:rPr>
          <w:color w:val="4472C4"/>
          <w:lang w:val="en-US"/>
        </w:rPr>
        <w:t>].</w:t>
      </w:r>
    </w:p>
    <w:p w14:paraId="5ED51D32" w14:textId="27493AF7" w:rsidR="000B4DE3" w:rsidRDefault="000B4DE3" w:rsidP="00E5683D">
      <w:pPr>
        <w:spacing w:line="360" w:lineRule="auto"/>
        <w:jc w:val="both"/>
        <w:rPr>
          <w:ins w:id="68" w:author="Użytkownik pakietu Microsoft Office" w:date="2022-10-11T22:29:00Z"/>
          <w:color w:val="4472C4"/>
          <w:lang w:val="en-US"/>
        </w:rPr>
      </w:pPr>
    </w:p>
    <w:tbl>
      <w:tblPr>
        <w:tblStyle w:val="TableGrid"/>
        <w:tblW w:w="8359"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2689"/>
        <w:gridCol w:w="5670"/>
      </w:tblGrid>
      <w:tr w:rsidR="000B4DE3" w14:paraId="78C897FB" w14:textId="77777777" w:rsidTr="00C16B7A">
        <w:trPr>
          <w:trHeight w:val="279"/>
          <w:ins w:id="69" w:author="Użytkownik pakietu Microsoft Office" w:date="2022-10-11T22:29:00Z"/>
        </w:trPr>
        <w:tc>
          <w:tcPr>
            <w:tcW w:w="8359" w:type="dxa"/>
            <w:gridSpan w:val="2"/>
          </w:tcPr>
          <w:p w14:paraId="16849EB1" w14:textId="77777777" w:rsidR="000B4DE3" w:rsidRDefault="000B4DE3" w:rsidP="004903C3">
            <w:pPr>
              <w:jc w:val="center"/>
              <w:rPr>
                <w:ins w:id="70" w:author="Użytkownik pakietu Microsoft Office" w:date="2022-10-11T22:29:00Z"/>
              </w:rPr>
            </w:pPr>
            <w:proofErr w:type="spellStart"/>
            <w:ins w:id="71" w:author="Użytkownik pakietu Microsoft Office" w:date="2022-10-11T22:29:00Z">
              <w:r>
                <w:t>Demography</w:t>
              </w:r>
              <w:proofErr w:type="spellEnd"/>
            </w:ins>
          </w:p>
        </w:tc>
      </w:tr>
      <w:tr w:rsidR="000B4DE3" w14:paraId="1CF5FD25"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ins w:id="72" w:author="Użytkownik pakietu Microsoft Office" w:date="2022-10-11T22:29:00Z"/>
        </w:trPr>
        <w:tc>
          <w:tcPr>
            <w:tcW w:w="2689" w:type="dxa"/>
          </w:tcPr>
          <w:p w14:paraId="427B746A" w14:textId="77777777" w:rsidR="000B4DE3" w:rsidRDefault="000B4DE3" w:rsidP="004903C3">
            <w:pPr>
              <w:jc w:val="center"/>
              <w:rPr>
                <w:ins w:id="73" w:author="Użytkownik pakietu Microsoft Office" w:date="2022-10-11T22:29:00Z"/>
              </w:rPr>
            </w:pPr>
            <w:proofErr w:type="spellStart"/>
            <w:ins w:id="74" w:author="Użytkownik pakietu Microsoft Office" w:date="2022-10-11T22:29:00Z">
              <w:r>
                <w:t>gender</w:t>
              </w:r>
              <w:proofErr w:type="spellEnd"/>
            </w:ins>
          </w:p>
        </w:tc>
        <w:tc>
          <w:tcPr>
            <w:tcW w:w="5670" w:type="dxa"/>
          </w:tcPr>
          <w:p w14:paraId="152DE6A5" w14:textId="77777777" w:rsidR="000B4DE3" w:rsidRDefault="000B4DE3" w:rsidP="004903C3">
            <w:pPr>
              <w:jc w:val="center"/>
              <w:rPr>
                <w:ins w:id="75" w:author="Użytkownik pakietu Microsoft Office" w:date="2022-10-11T22:29:00Z"/>
              </w:rPr>
            </w:pPr>
            <w:ins w:id="76" w:author="Użytkownik pakietu Microsoft Office" w:date="2022-10-11T22:29:00Z">
              <w:r>
                <w:t xml:space="preserve">M – </w:t>
              </w:r>
              <w:proofErr w:type="gramStart"/>
              <w:r>
                <w:t>25 ,F</w:t>
              </w:r>
              <w:proofErr w:type="gramEnd"/>
              <w:r>
                <w:t xml:space="preserve"> – 36</w:t>
              </w:r>
            </w:ins>
          </w:p>
        </w:tc>
      </w:tr>
      <w:tr w:rsidR="000B4DE3" w14:paraId="1C72F15B"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ins w:id="77" w:author="Użytkownik pakietu Microsoft Office" w:date="2022-10-11T22:29:00Z"/>
        </w:trPr>
        <w:tc>
          <w:tcPr>
            <w:tcW w:w="2689" w:type="dxa"/>
          </w:tcPr>
          <w:p w14:paraId="23FD2692" w14:textId="77777777" w:rsidR="000B4DE3" w:rsidRDefault="000B4DE3" w:rsidP="004903C3">
            <w:pPr>
              <w:jc w:val="center"/>
              <w:rPr>
                <w:ins w:id="78" w:author="Użytkownik pakietu Microsoft Office" w:date="2022-10-11T22:29:00Z"/>
              </w:rPr>
            </w:pPr>
            <w:proofErr w:type="spellStart"/>
            <w:ins w:id="79" w:author="Użytkownik pakietu Microsoft Office" w:date="2022-10-11T22:29:00Z">
              <w:r>
                <w:t>age</w:t>
              </w:r>
              <w:proofErr w:type="spellEnd"/>
            </w:ins>
          </w:p>
        </w:tc>
        <w:tc>
          <w:tcPr>
            <w:tcW w:w="5670" w:type="dxa"/>
          </w:tcPr>
          <w:p w14:paraId="41BD765F" w14:textId="77777777" w:rsidR="000B4DE3" w:rsidRDefault="000B4DE3" w:rsidP="004903C3">
            <w:pPr>
              <w:jc w:val="center"/>
              <w:rPr>
                <w:ins w:id="80" w:author="Użytkownik pakietu Microsoft Office" w:date="2022-10-11T22:29:00Z"/>
              </w:rPr>
            </w:pPr>
            <w:ins w:id="81" w:author="Użytkownik pakietu Microsoft Office" w:date="2022-10-11T22:29:00Z">
              <w:r>
                <w:t>6-59 (</w:t>
              </w:r>
              <w:commentRangeStart w:id="82"/>
              <w:proofErr w:type="spellStart"/>
              <w:r>
                <w:t>mean</w:t>
              </w:r>
            </w:ins>
            <w:commentRangeEnd w:id="82"/>
            <w:proofErr w:type="spellEnd"/>
            <w:r w:rsidR="0043470C">
              <w:rPr>
                <w:rStyle w:val="CommentReference"/>
                <w:rFonts w:ascii="Arial" w:eastAsia="Arial" w:hAnsi="Arial" w:cs="Arial"/>
                <w:lang w:val="en-CA" w:eastAsia="pl-PL"/>
              </w:rPr>
              <w:commentReference w:id="82"/>
            </w:r>
            <w:ins w:id="83" w:author="Użytkownik pakietu Microsoft Office" w:date="2022-10-11T22:29:00Z">
              <w:r>
                <w:t xml:space="preserve"> …)</w:t>
              </w:r>
            </w:ins>
          </w:p>
        </w:tc>
      </w:tr>
      <w:tr w:rsidR="000B4DE3" w14:paraId="4D93C93F"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ins w:id="84" w:author="Użytkownik pakietu Microsoft Office" w:date="2022-10-11T22:29:00Z"/>
        </w:trPr>
        <w:tc>
          <w:tcPr>
            <w:tcW w:w="2689" w:type="dxa"/>
          </w:tcPr>
          <w:p w14:paraId="00A1F78B" w14:textId="77777777" w:rsidR="000B4DE3" w:rsidRDefault="000B4DE3" w:rsidP="004903C3">
            <w:pPr>
              <w:jc w:val="center"/>
              <w:rPr>
                <w:ins w:id="85" w:author="Użytkownik pakietu Microsoft Office" w:date="2022-10-11T22:29:00Z"/>
              </w:rPr>
            </w:pPr>
            <w:proofErr w:type="spellStart"/>
            <w:ins w:id="86" w:author="Użytkownik pakietu Microsoft Office" w:date="2022-10-11T22:29:00Z">
              <w:r>
                <w:t>location</w:t>
              </w:r>
              <w:proofErr w:type="spellEnd"/>
            </w:ins>
          </w:p>
        </w:tc>
        <w:tc>
          <w:tcPr>
            <w:tcW w:w="5670" w:type="dxa"/>
          </w:tcPr>
          <w:p w14:paraId="60A24DE9" w14:textId="77777777" w:rsidR="000B4DE3" w:rsidRDefault="000B4DE3" w:rsidP="004903C3">
            <w:pPr>
              <w:jc w:val="center"/>
              <w:rPr>
                <w:ins w:id="87" w:author="Użytkownik pakietu Microsoft Office" w:date="2022-10-11T22:29:00Z"/>
              </w:rPr>
            </w:pPr>
            <w:ins w:id="88" w:author="Użytkownik pakietu Microsoft Office" w:date="2022-10-11T22:29:00Z">
              <w:r>
                <w:t>Face - 61, Neck - 3</w:t>
              </w:r>
            </w:ins>
          </w:p>
        </w:tc>
      </w:tr>
      <w:tr w:rsidR="000B4DE3" w:rsidRPr="00B65AC4" w14:paraId="7DEEE8E2" w14:textId="77777777" w:rsidTr="00C16B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69"/>
          <w:ins w:id="89" w:author="Użytkownik pakietu Microsoft Office" w:date="2022-10-11T22:29:00Z"/>
        </w:trPr>
        <w:tc>
          <w:tcPr>
            <w:tcW w:w="2689" w:type="dxa"/>
          </w:tcPr>
          <w:p w14:paraId="399C66E1" w14:textId="77777777" w:rsidR="000B4DE3" w:rsidRDefault="000B4DE3" w:rsidP="004903C3">
            <w:pPr>
              <w:jc w:val="center"/>
              <w:rPr>
                <w:ins w:id="90" w:author="Użytkownik pakietu Microsoft Office" w:date="2022-10-11T22:29:00Z"/>
              </w:rPr>
            </w:pPr>
            <w:proofErr w:type="spellStart"/>
            <w:ins w:id="91" w:author="Użytkownik pakietu Microsoft Office" w:date="2022-10-11T22:29:00Z">
              <w:r>
                <w:t>previous</w:t>
              </w:r>
              <w:proofErr w:type="spellEnd"/>
              <w:r>
                <w:t xml:space="preserve"> </w:t>
              </w:r>
              <w:proofErr w:type="spellStart"/>
              <w:r>
                <w:t>treatment</w:t>
              </w:r>
              <w:proofErr w:type="spellEnd"/>
            </w:ins>
          </w:p>
        </w:tc>
        <w:tc>
          <w:tcPr>
            <w:tcW w:w="5670" w:type="dxa"/>
          </w:tcPr>
          <w:p w14:paraId="40239C48" w14:textId="77777777" w:rsidR="000B4DE3" w:rsidRPr="00B65AC4" w:rsidRDefault="000B4DE3" w:rsidP="004903C3">
            <w:pPr>
              <w:jc w:val="center"/>
              <w:rPr>
                <w:ins w:id="92" w:author="Użytkownik pakietu Microsoft Office" w:date="2022-10-11T22:29:00Z"/>
                <w:lang w:val="en-US"/>
              </w:rPr>
            </w:pPr>
            <w:ins w:id="93" w:author="Użytkownik pakietu Microsoft Office" w:date="2022-10-11T22:29:00Z">
              <w:r w:rsidRPr="00B65AC4">
                <w:rPr>
                  <w:lang w:val="en-US"/>
                </w:rPr>
                <w:t xml:space="preserve">57% YES, </w:t>
              </w:r>
              <w:r>
                <w:rPr>
                  <w:lang w:val="en-US"/>
                </w:rPr>
                <w:t>43</w:t>
              </w:r>
              <w:r w:rsidRPr="00B65AC4">
                <w:rPr>
                  <w:lang w:val="en-US"/>
                </w:rPr>
                <w:t>% NO</w:t>
              </w:r>
            </w:ins>
          </w:p>
          <w:p w14:paraId="312F4821" w14:textId="77777777" w:rsidR="000B4DE3" w:rsidRPr="00B65AC4" w:rsidRDefault="000B4DE3" w:rsidP="004903C3">
            <w:pPr>
              <w:jc w:val="center"/>
              <w:rPr>
                <w:ins w:id="94" w:author="Użytkownik pakietu Microsoft Office" w:date="2022-10-11T22:29:00Z"/>
                <w:lang w:val="en-US"/>
              </w:rPr>
            </w:pPr>
          </w:p>
        </w:tc>
      </w:tr>
    </w:tbl>
    <w:p w14:paraId="3F67DCFD" w14:textId="0C01CE59" w:rsidR="000B4DE3" w:rsidRPr="00C16B7A" w:rsidRDefault="000B4DE3" w:rsidP="000B4DE3">
      <w:pPr>
        <w:spacing w:line="360" w:lineRule="auto"/>
        <w:jc w:val="both"/>
        <w:rPr>
          <w:color w:val="000000" w:themeColor="text1"/>
          <w:lang w:val="en-US"/>
        </w:rPr>
      </w:pPr>
      <w:ins w:id="95" w:author="Użytkownik pakietu Microsoft Office" w:date="2022-10-11T22:30:00Z">
        <w:r w:rsidRPr="00C16B7A">
          <w:rPr>
            <w:color w:val="000000" w:themeColor="text1"/>
            <w:lang w:val="en-US"/>
          </w:rPr>
          <w:t>Table 1</w:t>
        </w:r>
      </w:ins>
    </w:p>
    <w:p w14:paraId="537E6AA4" w14:textId="73789B91" w:rsidR="00553F97" w:rsidRPr="005F1F7D" w:rsidRDefault="00AE1AFA" w:rsidP="00E5683D">
      <w:pPr>
        <w:spacing w:line="360" w:lineRule="auto"/>
        <w:jc w:val="both"/>
        <w:rPr>
          <w:b/>
          <w:lang w:val="en-US"/>
        </w:rPr>
      </w:pPr>
      <w:r w:rsidRPr="005F1F7D">
        <w:rPr>
          <w:lang w:val="en-US"/>
        </w:rPr>
        <w:t xml:space="preserve"> </w:t>
      </w:r>
    </w:p>
    <w:p w14:paraId="33CE0632" w14:textId="6D0C9CC9" w:rsidR="00553F97" w:rsidRPr="005F1F7D" w:rsidRDefault="7FC33828" w:rsidP="00E5683D">
      <w:pPr>
        <w:spacing w:line="360" w:lineRule="auto"/>
        <w:jc w:val="both"/>
        <w:rPr>
          <w:color w:val="4472C4"/>
          <w:lang w:val="en-US"/>
        </w:rPr>
      </w:pPr>
      <w:r w:rsidRPr="005F1F7D">
        <w:rPr>
          <w:color w:val="4472C4"/>
          <w:lang w:val="en-US"/>
        </w:rPr>
        <w:t xml:space="preserve">We retrospectively </w:t>
      </w:r>
      <w:del w:id="96" w:author="Bartłomiej Kwiek" w:date="2022-11-13T09:21:00Z">
        <w:r w:rsidRPr="005F1F7D" w:rsidDel="0043470C">
          <w:rPr>
            <w:color w:val="4472C4"/>
            <w:lang w:val="en-US"/>
          </w:rPr>
          <w:delText>analysed</w:delText>
        </w:r>
      </w:del>
      <w:ins w:id="97" w:author="Bartłomiej Kwiek" w:date="2022-11-13T09:21:00Z">
        <w:r w:rsidR="0043470C" w:rsidRPr="005F1F7D">
          <w:rPr>
            <w:color w:val="4472C4"/>
            <w:lang w:val="en-US"/>
          </w:rPr>
          <w:t>analyzed</w:t>
        </w:r>
      </w:ins>
      <w:r w:rsidRPr="005F1F7D">
        <w:rPr>
          <w:color w:val="4472C4"/>
          <w:lang w:val="en-US"/>
        </w:rPr>
        <w:t xml:space="preserve"> patients treated in our clinic between 2012 </w:t>
      </w:r>
      <w:r w:rsidRPr="005F1F7D">
        <w:rPr>
          <w:lang w:val="en-US"/>
        </w:rPr>
        <w:t>–</w:t>
      </w:r>
      <w:r w:rsidRPr="005F1F7D">
        <w:rPr>
          <w:color w:val="4472C4"/>
          <w:lang w:val="en-US"/>
        </w:rPr>
        <w:t xml:space="preserve"> 2022</w:t>
      </w:r>
      <w:r w:rsidRPr="005F1F7D">
        <w:rPr>
          <w:lang w:val="en-US"/>
        </w:rPr>
        <w:t>. This cohort overlapped with the patients who were reported in our previous studies ({</w:t>
      </w:r>
      <w:proofErr w:type="spellStart"/>
      <w:r w:rsidRPr="005F1F7D">
        <w:rPr>
          <w:lang w:val="en-US"/>
        </w:rPr>
        <w:t>Kwiek</w:t>
      </w:r>
      <w:proofErr w:type="spellEnd"/>
      <w:r w:rsidRPr="005F1F7D">
        <w:rPr>
          <w:lang w:val="en-US"/>
        </w:rPr>
        <w:t>, 2017 #</w:t>
      </w:r>
      <w:proofErr w:type="gramStart"/>
      <w:r w:rsidRPr="005F1F7D">
        <w:rPr>
          <w:lang w:val="en-US"/>
        </w:rPr>
        <w:t>17;Kwiek</w:t>
      </w:r>
      <w:proofErr w:type="gramEnd"/>
      <w:r w:rsidRPr="005F1F7D">
        <w:rPr>
          <w:lang w:val="en-US"/>
        </w:rPr>
        <w:t xml:space="preserve">, 2018 #15;Kwiek, 2020 #19} but for current analysis </w:t>
      </w:r>
      <w:r w:rsidRPr="005F1F7D">
        <w:rPr>
          <w:color w:val="4472C4"/>
          <w:lang w:val="en-US"/>
        </w:rPr>
        <w:t>only patients who had at least two digital 3D images available from two consecutive visits of facial, neck or trunk PWS were included.  This resulted in 64 PWS and 428</w:t>
      </w:r>
      <w:r w:rsidRPr="005F1F7D">
        <w:rPr>
          <w:color w:val="FF0000"/>
          <w:lang w:val="en-US"/>
        </w:rPr>
        <w:t xml:space="preserve"> </w:t>
      </w:r>
      <w:r w:rsidRPr="005F1F7D">
        <w:rPr>
          <w:color w:val="4472C4"/>
          <w:lang w:val="en-US"/>
        </w:rPr>
        <w:t>images that were subjected to further analysis</w:t>
      </w:r>
      <w:del w:id="98" w:author="Bartłomiej Kwiek" w:date="2022-11-13T09:22:00Z">
        <w:r w:rsidRPr="005F1F7D" w:rsidDel="0043470C">
          <w:rPr>
            <w:color w:val="FF0000"/>
            <w:lang w:val="en-US"/>
          </w:rPr>
          <w:delText xml:space="preserve"> </w:delText>
        </w:r>
        <w:r w:rsidRPr="005F1F7D" w:rsidDel="0043470C">
          <w:rPr>
            <w:color w:val="4472C4"/>
            <w:lang w:val="en-US"/>
          </w:rPr>
          <w:delText>patients were finally included for further analysis</w:delText>
        </w:r>
      </w:del>
      <w:r w:rsidRPr="005F1F7D">
        <w:rPr>
          <w:color w:val="4472C4"/>
          <w:lang w:val="en-US"/>
        </w:rPr>
        <w:t xml:space="preserve">. (Table </w:t>
      </w:r>
      <w:commentRangeStart w:id="99"/>
      <w:commentRangeStart w:id="100"/>
      <w:commentRangeStart w:id="101"/>
      <w:r w:rsidRPr="005F1F7D">
        <w:rPr>
          <w:color w:val="4472C4"/>
          <w:lang w:val="en-US"/>
        </w:rPr>
        <w:t>1</w:t>
      </w:r>
      <w:commentRangeEnd w:id="99"/>
      <w:r w:rsidR="00AE1AFA">
        <w:commentReference w:id="99"/>
      </w:r>
      <w:commentRangeEnd w:id="100"/>
      <w:r w:rsidR="00AE1AFA">
        <w:commentReference w:id="100"/>
      </w:r>
      <w:commentRangeEnd w:id="101"/>
      <w:r w:rsidR="005F1F7D">
        <w:rPr>
          <w:rStyle w:val="CommentReference"/>
          <w:rFonts w:ascii="Arial" w:eastAsia="Arial" w:hAnsi="Arial" w:cs="Arial"/>
          <w:lang w:val="en-CA"/>
        </w:rPr>
        <w:commentReference w:id="101"/>
      </w:r>
      <w:r w:rsidRPr="005F1F7D">
        <w:rPr>
          <w:color w:val="4472C4"/>
          <w:lang w:val="en-US"/>
        </w:rPr>
        <w:t>)</w:t>
      </w:r>
    </w:p>
    <w:p w14:paraId="01D0863B" w14:textId="7BE8869E" w:rsidR="00553F97" w:rsidRPr="005F1F7D" w:rsidRDefault="00AE1AFA" w:rsidP="00E5683D">
      <w:pPr>
        <w:spacing w:line="360" w:lineRule="auto"/>
        <w:jc w:val="both"/>
        <w:rPr>
          <w:lang w:val="en-US"/>
        </w:rPr>
      </w:pPr>
      <w:r w:rsidRPr="005F1F7D">
        <w:rPr>
          <w:color w:val="4472C4"/>
          <w:lang w:val="en-US"/>
        </w:rPr>
        <w:t xml:space="preserve">Both previously treated and never treated Caucasian patients, aged 6 to </w:t>
      </w:r>
      <w:proofErr w:type="gramStart"/>
      <w:r w:rsidRPr="005F1F7D">
        <w:rPr>
          <w:color w:val="4472C4"/>
          <w:lang w:val="en-US"/>
        </w:rPr>
        <w:t>59  with</w:t>
      </w:r>
      <w:proofErr w:type="gramEnd"/>
      <w:r w:rsidRPr="005F1F7D">
        <w:rPr>
          <w:color w:val="4472C4"/>
          <w:lang w:val="en-US"/>
        </w:rPr>
        <w:t xml:space="preserve"> phototype I-III according to Fitzpatrick scale, who had been treated by us with 532nm large spot laser with the series of  2 to 37 laser sessions were included into this study. Patients had 3D photography performed before and after treatment. </w:t>
      </w:r>
    </w:p>
    <w:p w14:paraId="11E73A33" w14:textId="5AE10971" w:rsidR="003453C2" w:rsidRDefault="003453C2" w:rsidP="00E5683D">
      <w:pPr>
        <w:spacing w:line="360" w:lineRule="auto"/>
        <w:jc w:val="both"/>
        <w:rPr>
          <w:lang w:val="en-US"/>
        </w:rPr>
      </w:pPr>
    </w:p>
    <w:p w14:paraId="3260361D" w14:textId="77777777" w:rsidR="00040DC7" w:rsidRDefault="00040DC7" w:rsidP="00E5683D">
      <w:pPr>
        <w:spacing w:line="360" w:lineRule="auto"/>
        <w:jc w:val="both"/>
        <w:rPr>
          <w:lang w:val="en-US"/>
        </w:rPr>
      </w:pPr>
    </w:p>
    <w:p w14:paraId="5C7F6C6F" w14:textId="77777777" w:rsidR="00040DC7" w:rsidRDefault="00040DC7" w:rsidP="00E5683D">
      <w:pPr>
        <w:spacing w:line="360" w:lineRule="auto"/>
        <w:jc w:val="both"/>
        <w:rPr>
          <w:lang w:val="en-US"/>
        </w:rPr>
      </w:pPr>
    </w:p>
    <w:p w14:paraId="1F15311C" w14:textId="77777777" w:rsidR="00040DC7" w:rsidRDefault="00040DC7" w:rsidP="00E5683D">
      <w:pPr>
        <w:spacing w:line="360" w:lineRule="auto"/>
        <w:jc w:val="both"/>
        <w:rPr>
          <w:lang w:val="en-US"/>
        </w:rPr>
      </w:pPr>
    </w:p>
    <w:p w14:paraId="5E1616BA" w14:textId="77777777" w:rsidR="003A56A3" w:rsidRDefault="003A56A3" w:rsidP="00E5683D">
      <w:pPr>
        <w:spacing w:line="360" w:lineRule="auto"/>
        <w:jc w:val="both"/>
        <w:rPr>
          <w:lang w:val="en-US"/>
        </w:rPr>
      </w:pPr>
    </w:p>
    <w:p w14:paraId="1D68B802" w14:textId="5C322425" w:rsidR="003A56A3" w:rsidRPr="005C65C4" w:rsidDel="0043470C" w:rsidRDefault="003A56A3" w:rsidP="00E5683D">
      <w:pPr>
        <w:spacing w:line="360" w:lineRule="auto"/>
        <w:jc w:val="both"/>
        <w:rPr>
          <w:del w:id="102" w:author="Bartłomiej Kwiek" w:date="2022-11-13T09:23:00Z"/>
          <w:b/>
          <w:bCs/>
          <w:sz w:val="28"/>
          <w:szCs w:val="28"/>
          <w:lang w:val="en-US"/>
        </w:rPr>
      </w:pPr>
      <w:del w:id="103" w:author="Bartłomiej Kwiek" w:date="2022-11-13T09:23:00Z">
        <w:r w:rsidRPr="005C65C4" w:rsidDel="0043470C">
          <w:rPr>
            <w:b/>
            <w:bCs/>
            <w:sz w:val="28"/>
            <w:szCs w:val="28"/>
            <w:lang w:val="en-US"/>
          </w:rPr>
          <w:delText># Patients &amp; Methods - statistics</w:delText>
        </w:r>
      </w:del>
    </w:p>
    <w:p w14:paraId="664B302D" w14:textId="1072C127" w:rsidR="0068506E" w:rsidRDefault="008D635C" w:rsidP="00E5683D">
      <w:pPr>
        <w:spacing w:line="360" w:lineRule="auto"/>
        <w:jc w:val="both"/>
        <w:rPr>
          <w:lang w:val="en-US"/>
        </w:rPr>
      </w:pPr>
      <w:r>
        <w:rPr>
          <w:lang w:val="en-US"/>
        </w:rPr>
        <w:t>The calculations</w:t>
      </w:r>
      <w:r w:rsidR="0023184F">
        <w:rPr>
          <w:lang w:val="en-US"/>
        </w:rPr>
        <w:t>, statistics and graphs were produced with help of Python</w:t>
      </w:r>
      <w:r w:rsidR="00C7328A">
        <w:rPr>
          <w:lang w:val="en-US"/>
        </w:rPr>
        <w:t xml:space="preserve">'s </w:t>
      </w:r>
      <w:r w:rsidR="002757EC">
        <w:rPr>
          <w:lang w:val="en-US"/>
        </w:rPr>
        <w:t>programming</w:t>
      </w:r>
      <w:r w:rsidR="00CA435A">
        <w:rPr>
          <w:lang w:val="en-US"/>
        </w:rPr>
        <w:t xml:space="preserve"> environment</w:t>
      </w:r>
      <w:r w:rsidR="005216B2">
        <w:rPr>
          <w:lang w:val="en-US"/>
        </w:rPr>
        <w:t xml:space="preserve">, including </w:t>
      </w:r>
      <w:r w:rsidR="005216B2" w:rsidRPr="008756D4">
        <w:rPr>
          <w:i/>
          <w:iCs/>
          <w:lang w:val="en-US"/>
        </w:rPr>
        <w:t>Pandas</w:t>
      </w:r>
      <w:r w:rsidR="005216B2">
        <w:rPr>
          <w:lang w:val="en-US"/>
        </w:rPr>
        <w:t>,</w:t>
      </w:r>
      <w:r w:rsidR="005216B2" w:rsidRPr="008756D4">
        <w:rPr>
          <w:i/>
          <w:iCs/>
          <w:lang w:val="en-US"/>
        </w:rPr>
        <w:t xml:space="preserve"> </w:t>
      </w:r>
      <w:r w:rsidR="0066029F" w:rsidRPr="008756D4">
        <w:rPr>
          <w:i/>
          <w:iCs/>
          <w:lang w:val="en-US"/>
        </w:rPr>
        <w:t>Matplotlib</w:t>
      </w:r>
      <w:r w:rsidR="00061CBB">
        <w:rPr>
          <w:lang w:val="en-US"/>
        </w:rPr>
        <w:t xml:space="preserve"> &amp; </w:t>
      </w:r>
      <w:r w:rsidR="00C32484">
        <w:rPr>
          <w:i/>
          <w:iCs/>
          <w:lang w:val="en-US"/>
        </w:rPr>
        <w:t>SciPy</w:t>
      </w:r>
      <w:r w:rsidR="00061CBB">
        <w:rPr>
          <w:lang w:val="en-US"/>
        </w:rPr>
        <w:t xml:space="preserve"> frameworks.</w:t>
      </w:r>
    </w:p>
    <w:p w14:paraId="6C97ECA7" w14:textId="6D1423E1" w:rsidR="00B14BAD" w:rsidDel="0043470C" w:rsidRDefault="0084442D" w:rsidP="00E5683D">
      <w:pPr>
        <w:spacing w:line="360" w:lineRule="auto"/>
        <w:jc w:val="both"/>
        <w:rPr>
          <w:del w:id="104" w:author="Bartłomiej Kwiek" w:date="2022-11-13T09:24:00Z"/>
          <w:lang w:val="en-US"/>
        </w:rPr>
      </w:pPr>
      <w:r>
        <w:rPr>
          <w:lang w:val="en-US"/>
        </w:rPr>
        <w:t>Throughout work</w:t>
      </w:r>
      <w:r w:rsidR="007E4B22">
        <w:rPr>
          <w:lang w:val="en-US"/>
        </w:rPr>
        <w:t>,</w:t>
      </w:r>
      <w:r>
        <w:rPr>
          <w:lang w:val="en-US"/>
        </w:rPr>
        <w:t xml:space="preserve"> </w:t>
      </w:r>
      <w:r w:rsidR="00495229">
        <w:rPr>
          <w:lang w:val="en-US"/>
        </w:rPr>
        <w:t xml:space="preserve">due to the </w:t>
      </w:r>
      <w:r w:rsidR="00386030">
        <w:rPr>
          <w:lang w:val="en-US"/>
        </w:rPr>
        <w:t xml:space="preserve">limited </w:t>
      </w:r>
      <w:r w:rsidR="00495229">
        <w:rPr>
          <w:lang w:val="en-US"/>
        </w:rPr>
        <w:t>data</w:t>
      </w:r>
      <w:r w:rsidR="009C6119">
        <w:rPr>
          <w:lang w:val="en-US"/>
        </w:rPr>
        <w:t>,</w:t>
      </w:r>
      <w:r w:rsidR="00495229">
        <w:rPr>
          <w:lang w:val="en-US"/>
        </w:rPr>
        <w:t xml:space="preserve"> we've bucketed sessions based on visit number or time elapsed in between sessions. In both cases</w:t>
      </w:r>
      <w:r w:rsidR="00C14C0B">
        <w:rPr>
          <w:lang w:val="en-US"/>
        </w:rPr>
        <w:t>,</w:t>
      </w:r>
      <w:r w:rsidR="00495229">
        <w:rPr>
          <w:lang w:val="en-US"/>
        </w:rPr>
        <w:t xml:space="preserve"> we've</w:t>
      </w:r>
      <w:r w:rsidR="00E3179E">
        <w:rPr>
          <w:lang w:val="en-US"/>
        </w:rPr>
        <w:t xml:space="preserve"> applied bucketing based on our clinical experience. Furthermore, we've tried applying </w:t>
      </w:r>
      <w:r w:rsidR="00031FA2">
        <w:rPr>
          <w:lang w:val="en-US"/>
        </w:rPr>
        <w:t xml:space="preserve">multiple </w:t>
      </w:r>
      <w:r w:rsidR="00E3179E">
        <w:rPr>
          <w:lang w:val="en-US"/>
        </w:rPr>
        <w:t xml:space="preserve">different </w:t>
      </w:r>
      <w:r w:rsidR="00457275">
        <w:rPr>
          <w:lang w:val="en-US"/>
        </w:rPr>
        <w:t>bucketing</w:t>
      </w:r>
      <w:r w:rsidR="000B4C15">
        <w:rPr>
          <w:lang w:val="en-US"/>
        </w:rPr>
        <w:t xml:space="preserve"> types</w:t>
      </w:r>
      <w:r w:rsidR="00690504">
        <w:rPr>
          <w:lang w:val="en-US"/>
        </w:rPr>
        <w:t>,</w:t>
      </w:r>
      <w:r w:rsidR="00E3179E">
        <w:rPr>
          <w:lang w:val="en-US"/>
        </w:rPr>
        <w:t xml:space="preserve"> which resulted </w:t>
      </w:r>
      <w:r w:rsidR="00E3179E">
        <w:rPr>
          <w:lang w:val="en-US"/>
        </w:rPr>
        <w:lastRenderedPageBreak/>
        <w:t>in similar results</w:t>
      </w:r>
      <w:r w:rsidR="005E6C50">
        <w:rPr>
          <w:lang w:val="en-US"/>
        </w:rPr>
        <w:t>.</w:t>
      </w:r>
      <w:r w:rsidR="00DE17B2">
        <w:rPr>
          <w:lang w:val="en-US"/>
        </w:rPr>
        <w:t xml:space="preserve"> </w:t>
      </w:r>
      <w:r w:rsidR="002117A5">
        <w:rPr>
          <w:lang w:val="en-US"/>
        </w:rPr>
        <w:t xml:space="preserve">We've used </w:t>
      </w:r>
      <w:r w:rsidR="005E6C50">
        <w:rPr>
          <w:lang w:val="en-US"/>
        </w:rPr>
        <w:t xml:space="preserve">an </w:t>
      </w:r>
      <w:r w:rsidR="002117A5">
        <w:rPr>
          <w:lang w:val="en-US"/>
        </w:rPr>
        <w:t xml:space="preserve">independent </w:t>
      </w:r>
      <w:r w:rsidR="002117A5" w:rsidRPr="002117A5">
        <w:rPr>
          <w:lang w:val="en-US"/>
        </w:rPr>
        <w:t xml:space="preserve">Student's </w:t>
      </w:r>
      <w:r w:rsidR="002117A5">
        <w:rPr>
          <w:lang w:val="en-US"/>
        </w:rPr>
        <w:t>t-test w</w:t>
      </w:r>
      <w:r w:rsidR="0012505C">
        <w:rPr>
          <w:lang w:val="en-US"/>
        </w:rPr>
        <w:t xml:space="preserve">hen comparing </w:t>
      </w:r>
      <w:r w:rsidR="005B52BD">
        <w:rPr>
          <w:lang w:val="en-US"/>
        </w:rPr>
        <w:t xml:space="preserve">between </w:t>
      </w:r>
      <w:r w:rsidR="006503A7">
        <w:rPr>
          <w:lang w:val="en-US"/>
        </w:rPr>
        <w:t xml:space="preserve">two </w:t>
      </w:r>
      <w:r w:rsidR="005B52BD">
        <w:rPr>
          <w:lang w:val="en-US"/>
        </w:rPr>
        <w:t>means of</w:t>
      </w:r>
      <w:r w:rsidR="0012505C">
        <w:rPr>
          <w:lang w:val="en-US"/>
        </w:rPr>
        <w:t xml:space="preserve"> </w:t>
      </w:r>
      <w:r w:rsidR="0024164C">
        <w:rPr>
          <w:lang w:val="en-US"/>
        </w:rPr>
        <w:t xml:space="preserve">any </w:t>
      </w:r>
      <w:r w:rsidR="00274A71">
        <w:rPr>
          <w:lang w:val="en-US"/>
        </w:rPr>
        <w:t>bucketed sessions</w:t>
      </w:r>
      <w:r w:rsidR="00FC3A90">
        <w:rPr>
          <w:lang w:val="en-US"/>
        </w:rPr>
        <w:t>.</w:t>
      </w:r>
      <w:r w:rsidR="008B19C7">
        <w:rPr>
          <w:lang w:val="en-US"/>
        </w:rPr>
        <w:t xml:space="preserve"> </w:t>
      </w:r>
    </w:p>
    <w:p w14:paraId="6F73B822" w14:textId="0C88CACC" w:rsidR="003D46A3" w:rsidDel="0043470C" w:rsidRDefault="003D46A3" w:rsidP="00E5683D">
      <w:pPr>
        <w:spacing w:line="360" w:lineRule="auto"/>
        <w:jc w:val="both"/>
        <w:rPr>
          <w:del w:id="105" w:author="Bartłomiej Kwiek" w:date="2022-11-13T09:24:00Z"/>
          <w:lang w:val="en-US"/>
        </w:rPr>
      </w:pPr>
    </w:p>
    <w:p w14:paraId="18816F26" w14:textId="4236A318" w:rsidR="00B14BAD" w:rsidDel="0043470C" w:rsidRDefault="00B14BAD" w:rsidP="00E5683D">
      <w:pPr>
        <w:spacing w:line="360" w:lineRule="auto"/>
        <w:jc w:val="both"/>
        <w:rPr>
          <w:del w:id="106" w:author="Bartłomiej Kwiek" w:date="2022-11-13T09:24:00Z"/>
          <w:lang w:val="en-US"/>
        </w:rPr>
      </w:pPr>
    </w:p>
    <w:p w14:paraId="327A7653" w14:textId="18418B25" w:rsidR="000C035D" w:rsidRDefault="00EC103D" w:rsidP="00E5683D">
      <w:pPr>
        <w:spacing w:line="360" w:lineRule="auto"/>
        <w:jc w:val="both"/>
        <w:rPr>
          <w:lang w:val="en-US"/>
        </w:rPr>
      </w:pPr>
      <w:r>
        <w:rPr>
          <w:lang w:val="en-US"/>
        </w:rPr>
        <w:t>When looking for a correlation between</w:t>
      </w:r>
      <w:r w:rsidR="00F76158">
        <w:rPr>
          <w:lang w:val="en-US"/>
        </w:rPr>
        <w:t xml:space="preserve"> elapsed time and PWS worsening between two consecutive visits</w:t>
      </w:r>
      <w:r w:rsidR="00D65F3A">
        <w:rPr>
          <w:lang w:val="en-US"/>
        </w:rPr>
        <w:t>,</w:t>
      </w:r>
      <w:r w:rsidR="00920711">
        <w:rPr>
          <w:lang w:val="en-US"/>
        </w:rPr>
        <w:t xml:space="preserve"> </w:t>
      </w:r>
      <w:r w:rsidR="00D22489">
        <w:rPr>
          <w:lang w:val="en-US"/>
        </w:rPr>
        <w:t>we</w:t>
      </w:r>
      <w:r w:rsidR="00615786">
        <w:rPr>
          <w:lang w:val="en-US"/>
        </w:rPr>
        <w:t xml:space="preserve"> </w:t>
      </w:r>
      <w:r w:rsidR="00B32459" w:rsidRPr="005F1F7D">
        <w:rPr>
          <w:lang w:val="en-US"/>
        </w:rPr>
        <w:t xml:space="preserve">calculated a p-value of observed frequencies deviating from expected frequencies using </w:t>
      </w:r>
      <w:r w:rsidR="00872436">
        <w:rPr>
          <w:lang w:val="en-US"/>
        </w:rPr>
        <w:t xml:space="preserve">the </w:t>
      </w:r>
      <w:r w:rsidR="00B32459" w:rsidRPr="005F1F7D">
        <w:rPr>
          <w:lang w:val="en-US"/>
        </w:rPr>
        <w:t>chi-squared test.</w:t>
      </w:r>
      <w:r w:rsidR="00B938D3">
        <w:rPr>
          <w:lang w:val="en-US"/>
        </w:rPr>
        <w:t xml:space="preserve"> Observed frequencies are</w:t>
      </w:r>
      <w:r w:rsidR="000841B6">
        <w:rPr>
          <w:lang w:val="en-US"/>
        </w:rPr>
        <w:t xml:space="preserve"> all patients distributed between</w:t>
      </w:r>
      <w:r w:rsidR="000B2266">
        <w:rPr>
          <w:lang w:val="en-US"/>
        </w:rPr>
        <w:t xml:space="preserve"> two categories</w:t>
      </w:r>
      <w:r w:rsidR="00FB5CEC">
        <w:rPr>
          <w:lang w:val="en-US"/>
        </w:rPr>
        <w:t xml:space="preserve"> -</w:t>
      </w:r>
      <w:r w:rsidR="00B73C1D">
        <w:rPr>
          <w:lang w:val="en-US"/>
        </w:rPr>
        <w:t xml:space="preserve"> </w:t>
      </w:r>
      <w:r w:rsidR="00917898">
        <w:rPr>
          <w:lang w:val="en-US"/>
        </w:rPr>
        <w:t xml:space="preserve">time buckets </w:t>
      </w:r>
      <w:r w:rsidR="00701777">
        <w:rPr>
          <w:lang w:val="en-US"/>
        </w:rPr>
        <w:t>(</w:t>
      </w:r>
      <w:r w:rsidR="00387015">
        <w:rPr>
          <w:lang w:val="en-US"/>
        </w:rPr>
        <w:t>5 buckets</w:t>
      </w:r>
      <w:r w:rsidR="00701777">
        <w:rPr>
          <w:lang w:val="en-US"/>
        </w:rPr>
        <w:t>)</w:t>
      </w:r>
      <w:r w:rsidR="00A37FA5">
        <w:rPr>
          <w:lang w:val="en-US"/>
        </w:rPr>
        <w:t xml:space="preserve"> and </w:t>
      </w:r>
      <w:r w:rsidR="00474899">
        <w:rPr>
          <w:lang w:val="en-US"/>
        </w:rPr>
        <w:t>negativity</w:t>
      </w:r>
      <w:r w:rsidR="00FB17B6">
        <w:rPr>
          <w:lang w:val="en-US"/>
        </w:rPr>
        <w:t xml:space="preserve"> of </w:t>
      </w:r>
      <w:r w:rsidR="004F7246">
        <w:rPr>
          <w:lang w:val="en-US"/>
        </w:rPr>
        <w:t>clearance</w:t>
      </w:r>
      <w:r w:rsidR="00F77C79">
        <w:rPr>
          <w:lang w:val="en-US"/>
        </w:rPr>
        <w:t xml:space="preserve"> (True/False).</w:t>
      </w:r>
      <w:r w:rsidR="00FD5276">
        <w:rPr>
          <w:lang w:val="en-US"/>
        </w:rPr>
        <w:t xml:space="preserve"> Expected frequencies </w:t>
      </w:r>
      <w:r w:rsidR="00051993">
        <w:rPr>
          <w:lang w:val="en-US"/>
        </w:rPr>
        <w:t>are</w:t>
      </w:r>
      <w:r w:rsidR="000E1E1A">
        <w:rPr>
          <w:lang w:val="en-US"/>
        </w:rPr>
        <w:t xml:space="preserve"> the distribution </w:t>
      </w:r>
      <w:r w:rsidR="00D65E4F">
        <w:rPr>
          <w:lang w:val="en-US"/>
        </w:rPr>
        <w:t>of patients</w:t>
      </w:r>
      <w:r w:rsidR="00A57383">
        <w:rPr>
          <w:lang w:val="en-US"/>
        </w:rPr>
        <w:t xml:space="preserve"> between </w:t>
      </w:r>
      <w:r w:rsidR="00A8770E">
        <w:rPr>
          <w:lang w:val="en-US"/>
        </w:rPr>
        <w:t xml:space="preserve">the </w:t>
      </w:r>
      <w:r w:rsidR="00A57383">
        <w:rPr>
          <w:lang w:val="en-US"/>
        </w:rPr>
        <w:t>same</w:t>
      </w:r>
      <w:r w:rsidR="00533508">
        <w:rPr>
          <w:lang w:val="en-US"/>
        </w:rPr>
        <w:t xml:space="preserve"> categories</w:t>
      </w:r>
      <w:r w:rsidR="00A57383">
        <w:rPr>
          <w:lang w:val="en-US"/>
        </w:rPr>
        <w:t xml:space="preserve"> assuming there </w:t>
      </w:r>
      <w:r w:rsidR="00A8770E">
        <w:rPr>
          <w:lang w:val="en-US"/>
        </w:rPr>
        <w:t>was</w:t>
      </w:r>
      <w:r w:rsidR="00A57383">
        <w:rPr>
          <w:lang w:val="en-US"/>
        </w:rPr>
        <w:t xml:space="preserve"> no correlation</w:t>
      </w:r>
      <w:r w:rsidR="00A8770E">
        <w:rPr>
          <w:lang w:val="en-US"/>
        </w:rPr>
        <w:t xml:space="preserve"> between</w:t>
      </w:r>
      <w:r w:rsidR="007B53A4">
        <w:rPr>
          <w:lang w:val="en-US"/>
        </w:rPr>
        <w:t xml:space="preserve"> categories</w:t>
      </w:r>
      <w:r w:rsidR="00A57383">
        <w:rPr>
          <w:lang w:val="en-US"/>
        </w:rPr>
        <w:t xml:space="preserve">. </w:t>
      </w:r>
      <w:r w:rsidR="00434683">
        <w:rPr>
          <w:lang w:val="en-US"/>
        </w:rPr>
        <w:t xml:space="preserve">Chi-squared test was used to </w:t>
      </w:r>
      <w:r w:rsidR="001C251E">
        <w:rPr>
          <w:lang w:val="en-US"/>
        </w:rPr>
        <w:t>calculate</w:t>
      </w:r>
      <w:r w:rsidR="00A57383">
        <w:rPr>
          <w:lang w:val="en-US"/>
        </w:rPr>
        <w:t xml:space="preserve"> the </w:t>
      </w:r>
      <w:r w:rsidR="004419BA">
        <w:rPr>
          <w:lang w:val="en-US"/>
        </w:rPr>
        <w:t xml:space="preserve">p-value of </w:t>
      </w:r>
      <w:r w:rsidR="00511D6C">
        <w:rPr>
          <w:lang w:val="en-US"/>
        </w:rPr>
        <w:t xml:space="preserve">the </w:t>
      </w:r>
      <w:r w:rsidR="004419BA">
        <w:rPr>
          <w:lang w:val="en-US"/>
        </w:rPr>
        <w:t xml:space="preserve">expected frequencies deviation from </w:t>
      </w:r>
      <w:r w:rsidR="002A561D">
        <w:rPr>
          <w:lang w:val="en-US"/>
        </w:rPr>
        <w:t xml:space="preserve">the </w:t>
      </w:r>
      <w:r w:rsidR="004419BA">
        <w:rPr>
          <w:lang w:val="en-US"/>
        </w:rPr>
        <w:t>observed</w:t>
      </w:r>
      <w:r w:rsidR="00F6065F">
        <w:rPr>
          <w:lang w:val="en-US"/>
        </w:rPr>
        <w:t>.</w:t>
      </w:r>
    </w:p>
    <w:p w14:paraId="41CCC370" w14:textId="77777777" w:rsidR="00C36A2F" w:rsidRPr="007531BF" w:rsidRDefault="00C36A2F" w:rsidP="00C36A2F">
      <w:pPr>
        <w:spacing w:line="360" w:lineRule="auto"/>
        <w:jc w:val="both"/>
        <w:rPr>
          <w:lang w:val="en-GB"/>
        </w:rPr>
      </w:pPr>
    </w:p>
    <w:p w14:paraId="677280DE" w14:textId="2F7CACDD" w:rsidR="00C36A2F" w:rsidRPr="008A773E" w:rsidRDefault="00C36A2F" w:rsidP="00C36A2F">
      <w:pPr>
        <w:spacing w:line="360" w:lineRule="auto"/>
        <w:jc w:val="both"/>
        <w:rPr>
          <w:lang w:val="en-GB"/>
        </w:rPr>
      </w:pPr>
    </w:p>
    <w:p w14:paraId="1E8AF125" w14:textId="77777777" w:rsidR="00250443" w:rsidRDefault="00250443" w:rsidP="00C36A2F">
      <w:pPr>
        <w:spacing w:line="360" w:lineRule="auto"/>
        <w:jc w:val="both"/>
        <w:rPr>
          <w:lang w:val="en-US"/>
        </w:rPr>
      </w:pPr>
    </w:p>
    <w:p w14:paraId="788C84BA" w14:textId="77777777" w:rsidR="00C36A2F" w:rsidRDefault="00C36A2F" w:rsidP="00E5683D">
      <w:pPr>
        <w:spacing w:line="360" w:lineRule="auto"/>
        <w:jc w:val="both"/>
        <w:rPr>
          <w:lang w:val="en-US"/>
        </w:rPr>
      </w:pPr>
    </w:p>
    <w:p w14:paraId="06F4C769" w14:textId="77777777" w:rsidR="00D64960" w:rsidRPr="005F1F7D" w:rsidRDefault="00D64960" w:rsidP="00E5683D">
      <w:pPr>
        <w:spacing w:line="360" w:lineRule="auto"/>
        <w:jc w:val="both"/>
        <w:rPr>
          <w:lang w:val="en-US"/>
        </w:rPr>
      </w:pPr>
    </w:p>
    <w:p w14:paraId="0E089207" w14:textId="77777777" w:rsidR="00364EDA" w:rsidRDefault="00364EDA" w:rsidP="00E5683D">
      <w:pPr>
        <w:spacing w:line="360" w:lineRule="auto"/>
        <w:jc w:val="both"/>
        <w:rPr>
          <w:b/>
          <w:bCs/>
          <w:lang w:val="en-US"/>
        </w:rPr>
      </w:pPr>
    </w:p>
    <w:p w14:paraId="3A4C08D7" w14:textId="77777777" w:rsidR="00364EDA" w:rsidRDefault="00364EDA" w:rsidP="00E5683D">
      <w:pPr>
        <w:spacing w:line="360" w:lineRule="auto"/>
        <w:jc w:val="both"/>
        <w:rPr>
          <w:b/>
          <w:bCs/>
          <w:lang w:val="en-US"/>
        </w:rPr>
      </w:pPr>
    </w:p>
    <w:p w14:paraId="4EF8F610" w14:textId="77777777" w:rsidR="004B3A7E" w:rsidRDefault="004B3A7E" w:rsidP="00E5683D">
      <w:pPr>
        <w:spacing w:line="360" w:lineRule="auto"/>
        <w:jc w:val="both"/>
        <w:rPr>
          <w:b/>
          <w:bCs/>
          <w:lang w:val="en-US"/>
        </w:rPr>
      </w:pPr>
    </w:p>
    <w:p w14:paraId="0B8E47F0" w14:textId="77777777" w:rsidR="004B3A7E" w:rsidRDefault="004B3A7E" w:rsidP="00E5683D">
      <w:pPr>
        <w:spacing w:line="360" w:lineRule="auto"/>
        <w:jc w:val="both"/>
        <w:rPr>
          <w:b/>
          <w:bCs/>
          <w:lang w:val="en-US"/>
        </w:rPr>
      </w:pPr>
    </w:p>
    <w:p w14:paraId="4DDFCD85" w14:textId="77777777" w:rsidR="004B3A7E" w:rsidRDefault="004B3A7E" w:rsidP="00E5683D">
      <w:pPr>
        <w:spacing w:line="360" w:lineRule="auto"/>
        <w:jc w:val="both"/>
        <w:rPr>
          <w:b/>
          <w:bCs/>
          <w:lang w:val="en-US"/>
        </w:rPr>
      </w:pPr>
    </w:p>
    <w:p w14:paraId="41084B3B" w14:textId="77777777" w:rsidR="004B3A7E" w:rsidRDefault="004B3A7E" w:rsidP="00E5683D">
      <w:pPr>
        <w:spacing w:line="360" w:lineRule="auto"/>
        <w:jc w:val="both"/>
        <w:rPr>
          <w:b/>
          <w:bCs/>
          <w:lang w:val="en-US"/>
        </w:rPr>
      </w:pPr>
    </w:p>
    <w:p w14:paraId="4D294A39" w14:textId="77777777" w:rsidR="004B3A7E" w:rsidRDefault="004B3A7E" w:rsidP="00E5683D">
      <w:pPr>
        <w:spacing w:line="360" w:lineRule="auto"/>
        <w:jc w:val="both"/>
        <w:rPr>
          <w:b/>
          <w:bCs/>
          <w:lang w:val="en-US"/>
        </w:rPr>
      </w:pPr>
    </w:p>
    <w:p w14:paraId="793A85F8" w14:textId="77777777" w:rsidR="004B3A7E" w:rsidRDefault="004B3A7E" w:rsidP="00E5683D">
      <w:pPr>
        <w:spacing w:line="360" w:lineRule="auto"/>
        <w:jc w:val="both"/>
        <w:rPr>
          <w:b/>
          <w:bCs/>
          <w:lang w:val="en-US"/>
        </w:rPr>
      </w:pPr>
    </w:p>
    <w:p w14:paraId="385EA3B6" w14:textId="77777777" w:rsidR="004B3A7E" w:rsidRDefault="004B3A7E" w:rsidP="00E5683D">
      <w:pPr>
        <w:spacing w:line="360" w:lineRule="auto"/>
        <w:jc w:val="both"/>
        <w:rPr>
          <w:b/>
          <w:bCs/>
          <w:lang w:val="en-US"/>
        </w:rPr>
      </w:pPr>
    </w:p>
    <w:p w14:paraId="6A7EE144" w14:textId="77777777" w:rsidR="004B3A7E" w:rsidRDefault="004B3A7E" w:rsidP="00E5683D">
      <w:pPr>
        <w:spacing w:line="360" w:lineRule="auto"/>
        <w:jc w:val="both"/>
        <w:rPr>
          <w:b/>
          <w:bCs/>
          <w:lang w:val="en-US"/>
        </w:rPr>
      </w:pPr>
    </w:p>
    <w:p w14:paraId="6609AE13" w14:textId="0755327F" w:rsidR="009067E3" w:rsidRPr="005F1F7D" w:rsidRDefault="00970913" w:rsidP="00E5683D">
      <w:pPr>
        <w:spacing w:line="360" w:lineRule="auto"/>
        <w:jc w:val="both"/>
        <w:rPr>
          <w:lang w:val="en-US"/>
        </w:rPr>
      </w:pPr>
      <w:ins w:id="107" w:author="Bartłomiej Kwiek" w:date="2022-09-18T13:00:00Z">
        <w:r w:rsidRPr="00C16B7A">
          <w:rPr>
            <w:b/>
            <w:bCs/>
            <w:lang w:val="en-US"/>
          </w:rPr>
          <w:t>Results</w:t>
        </w:r>
        <w:r>
          <w:rPr>
            <w:lang w:val="en-US"/>
          </w:rPr>
          <w:t>:</w:t>
        </w:r>
      </w:ins>
    </w:p>
    <w:p w14:paraId="50A8A93B" w14:textId="4CF668B8" w:rsidR="00553F97" w:rsidRPr="005F1F7D" w:rsidRDefault="7FF3C3B3" w:rsidP="074601AB">
      <w:pPr>
        <w:spacing w:line="360" w:lineRule="auto"/>
        <w:jc w:val="both"/>
        <w:rPr>
          <w:b/>
          <w:bCs/>
          <w:sz w:val="26"/>
          <w:szCs w:val="26"/>
          <w:lang w:val="en-US"/>
        </w:rPr>
      </w:pPr>
      <w:r w:rsidRPr="005F1F7D">
        <w:rPr>
          <w:b/>
          <w:bCs/>
          <w:sz w:val="26"/>
          <w:szCs w:val="26"/>
          <w:lang w:val="en-US"/>
        </w:rPr>
        <w:t>Finding the plateau</w:t>
      </w:r>
    </w:p>
    <w:p w14:paraId="1B2292B9" w14:textId="4607FD3D" w:rsidR="00553F97" w:rsidRPr="005F1F7D" w:rsidRDefault="7FC33828" w:rsidP="00E5683D">
      <w:pPr>
        <w:spacing w:line="360" w:lineRule="auto"/>
        <w:jc w:val="both"/>
        <w:rPr>
          <w:lang w:val="en-US"/>
        </w:rPr>
      </w:pPr>
      <w:r w:rsidRPr="005F1F7D">
        <w:rPr>
          <w:lang w:val="en-US"/>
        </w:rPr>
        <w:t xml:space="preserve">One of the main </w:t>
      </w:r>
      <w:del w:id="108" w:author="Bartłomiej Kwiek" w:date="2022-11-13T09:53:00Z">
        <w:r w:rsidRPr="005F1F7D" w:rsidDel="00320E52">
          <w:rPr>
            <w:lang w:val="en-US"/>
          </w:rPr>
          <w:delText xml:space="preserve">aims </w:delText>
        </w:r>
      </w:del>
      <w:ins w:id="109" w:author="Bartłomiej Kwiek" w:date="2022-11-13T09:53:00Z">
        <w:r w:rsidR="00320E52">
          <w:rPr>
            <w:lang w:val="en-US"/>
          </w:rPr>
          <w:t>goals</w:t>
        </w:r>
        <w:r w:rsidR="00320E52" w:rsidRPr="005F1F7D">
          <w:rPr>
            <w:lang w:val="en-US"/>
          </w:rPr>
          <w:t xml:space="preserve"> </w:t>
        </w:r>
      </w:ins>
      <w:r w:rsidRPr="005F1F7D">
        <w:rPr>
          <w:lang w:val="en-US"/>
        </w:rPr>
        <w:t xml:space="preserve">of our study was to confirm the hypothesis of the existence of the </w:t>
      </w:r>
      <w:r w:rsidR="001E39A1">
        <w:rPr>
          <w:lang w:val="en-US"/>
        </w:rPr>
        <w:t>plateau</w:t>
      </w:r>
      <w:r w:rsidRPr="005F1F7D">
        <w:rPr>
          <w:lang w:val="en-US"/>
        </w:rPr>
        <w:t xml:space="preserve"> of maximal response after a certain number of laser procedures, beyond which further improvement is not seen. </w:t>
      </w:r>
      <w:r w:rsidR="533FC4F9" w:rsidRPr="005F1F7D">
        <w:rPr>
          <w:lang w:val="en-US"/>
        </w:rPr>
        <w:t xml:space="preserve">Firstly, we've plotted the relationship between the mean </w:t>
      </w:r>
      <w:r w:rsidR="003D06A3">
        <w:rPr>
          <w:lang w:val="en-US"/>
        </w:rPr>
        <w:t>clearance</w:t>
      </w:r>
      <w:r w:rsidR="533FC4F9" w:rsidRPr="005F1F7D">
        <w:rPr>
          <w:lang w:val="en-US"/>
        </w:rPr>
        <w:t xml:space="preserve"> (</w:t>
      </w:r>
      <w:r w:rsidR="00F11AF9">
        <w:rPr>
          <w:lang w:val="en-US"/>
        </w:rPr>
        <w:t xml:space="preserve">mean </w:t>
      </w:r>
      <w:r w:rsidR="533FC4F9" w:rsidRPr="005F1F7D">
        <w:rPr>
          <w:lang w:val="en-US"/>
        </w:rPr>
        <w:t xml:space="preserve">GCE) relative to the beginning (before the first treatment) and the number of laser sessions [Fig1]. Aligning with our experience, we've found that the first 2 sessions were extremely effective, accounting for 30% of absolute GCE </w:t>
      </w:r>
      <w:commentRangeStart w:id="110"/>
      <w:commentRangeStart w:id="111"/>
      <w:r w:rsidR="533FC4F9" w:rsidRPr="005F1F7D">
        <w:rPr>
          <w:lang w:val="en-US"/>
        </w:rPr>
        <w:t>improvement (GCE change relative to beginning)</w:t>
      </w:r>
      <w:commentRangeEnd w:id="110"/>
      <w:r w:rsidR="00AE1AFA">
        <w:commentReference w:id="110"/>
      </w:r>
      <w:commentRangeEnd w:id="111"/>
      <w:r w:rsidR="00AE1AFA">
        <w:commentReference w:id="111"/>
      </w:r>
      <w:r w:rsidR="533FC4F9" w:rsidRPr="005F1F7D">
        <w:rPr>
          <w:lang w:val="en-US"/>
        </w:rPr>
        <w:t xml:space="preserve">. The first </w:t>
      </w:r>
      <w:r w:rsidR="533FC4F9" w:rsidRPr="005F1F7D">
        <w:rPr>
          <w:lang w:val="en-US"/>
        </w:rPr>
        <w:lastRenderedPageBreak/>
        <w:t xml:space="preserve">5 sessions were also greatly effective, with an average absolute GCE improvement of 45%. Based on the graph [Fig1], we could conclude that around the 9th session, the improvement slows down, and after that, GCE plateaus and oscillates around the height reached somewhere after the </w:t>
      </w:r>
      <w:proofErr w:type="gramStart"/>
      <w:r w:rsidR="533FC4F9" w:rsidRPr="005F1F7D">
        <w:rPr>
          <w:lang w:val="en-US"/>
        </w:rPr>
        <w:t>aforementioned 9th</w:t>
      </w:r>
      <w:proofErr w:type="gramEnd"/>
      <w:r w:rsidR="533FC4F9" w:rsidRPr="005F1F7D">
        <w:rPr>
          <w:lang w:val="en-US"/>
        </w:rPr>
        <w:t xml:space="preserve"> session.</w:t>
      </w:r>
    </w:p>
    <w:p w14:paraId="3D0BCF62" w14:textId="281AE1F9" w:rsidR="00553F97" w:rsidRDefault="00AE1AFA" w:rsidP="005F1F7D">
      <w:pPr>
        <w:spacing w:line="360" w:lineRule="auto"/>
        <w:jc w:val="both"/>
      </w:pPr>
      <w:commentRangeStart w:id="112"/>
      <w:r>
        <w:rPr>
          <w:noProof/>
        </w:rPr>
        <w:drawing>
          <wp:inline distT="0" distB="0" distL="0" distR="0" wp14:anchorId="0FA3AA28" wp14:editId="5286A15E">
            <wp:extent cx="5374432" cy="2743200"/>
            <wp:effectExtent l="0" t="0" r="0" b="0"/>
            <wp:docPr id="1960949681" name="Obraz 1960949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74432" cy="2743200"/>
                    </a:xfrm>
                    <a:prstGeom prst="rect">
                      <a:avLst/>
                    </a:prstGeom>
                  </pic:spPr>
                </pic:pic>
              </a:graphicData>
            </a:graphic>
          </wp:inline>
        </w:drawing>
      </w:r>
      <w:commentRangeEnd w:id="112"/>
      <w:r w:rsidR="00320E52">
        <w:rPr>
          <w:rStyle w:val="CommentReference"/>
          <w:rFonts w:ascii="Arial" w:eastAsia="Arial" w:hAnsi="Arial" w:cs="Arial"/>
          <w:lang w:val="en-CA"/>
        </w:rPr>
        <w:commentReference w:id="112"/>
      </w:r>
    </w:p>
    <w:p w14:paraId="4D3380DB" w14:textId="0085F3F4" w:rsidR="006439AC" w:rsidRDefault="7FC33828" w:rsidP="00E5683D">
      <w:pPr>
        <w:spacing w:line="360" w:lineRule="auto"/>
        <w:jc w:val="both"/>
        <w:rPr>
          <w:lang w:val="en-US"/>
        </w:rPr>
      </w:pPr>
      <w:r w:rsidRPr="005F1F7D">
        <w:rPr>
          <w:lang w:val="en-US"/>
        </w:rPr>
        <w:t>Figure 1.</w:t>
      </w:r>
    </w:p>
    <w:p w14:paraId="4302C238" w14:textId="7B3DFC18" w:rsidR="7FC33828" w:rsidRPr="005F1F7D" w:rsidRDefault="00740BA2" w:rsidP="7FC33828">
      <w:pPr>
        <w:spacing w:line="360" w:lineRule="auto"/>
        <w:jc w:val="both"/>
        <w:rPr>
          <w:lang w:val="en-US"/>
        </w:rPr>
      </w:pPr>
      <w:del w:id="113" w:author="Bartłomiej Kwiek" w:date="2022-11-13T09:57:00Z">
        <w:r w:rsidDel="00320E52">
          <w:rPr>
            <w:lang w:val="en-US"/>
          </w:rPr>
          <w:delText>The graph</w:delText>
        </w:r>
        <w:r w:rsidR="008A650D" w:rsidDel="00320E52">
          <w:rPr>
            <w:lang w:val="en-US"/>
          </w:rPr>
          <w:delText xml:space="preserve"> indicates that</w:delText>
        </w:r>
      </w:del>
      <w:ins w:id="114" w:author="Bartłomiej Kwiek" w:date="2022-11-13T09:57:00Z">
        <w:r w:rsidR="00320E52">
          <w:rPr>
            <w:lang w:val="en-US"/>
          </w:rPr>
          <w:t>-</w:t>
        </w:r>
      </w:ins>
      <w:r w:rsidR="008A650D">
        <w:rPr>
          <w:lang w:val="en-US"/>
        </w:rPr>
        <w:t xml:space="preserve"> </w:t>
      </w:r>
      <w:del w:id="115" w:author="Bartłomiej Kwiek" w:date="2022-11-13T09:57:00Z">
        <w:r w:rsidR="008A650D" w:rsidDel="00320E52">
          <w:rPr>
            <w:lang w:val="en-US"/>
          </w:rPr>
          <w:delText>t</w:delText>
        </w:r>
      </w:del>
      <w:ins w:id="116" w:author="Bartłomiej Kwiek" w:date="2022-11-13T10:52:00Z">
        <w:r w:rsidR="00F23A0B">
          <w:rPr>
            <w:lang w:val="en-US"/>
          </w:rPr>
          <w:t>the p</w:t>
        </w:r>
      </w:ins>
      <w:ins w:id="117" w:author="Bartłomiej Kwiek" w:date="2022-11-13T10:50:00Z">
        <w:r w:rsidR="00F23A0B">
          <w:rPr>
            <w:lang w:val="en-US"/>
          </w:rPr>
          <w:t>ercentage i</w:t>
        </w:r>
      </w:ins>
      <w:ins w:id="118" w:author="Bartłomiej Kwiek" w:date="2022-11-13T10:49:00Z">
        <w:r w:rsidR="00F23A0B">
          <w:rPr>
            <w:lang w:val="en-US"/>
          </w:rPr>
          <w:t>mprovement of PWS</w:t>
        </w:r>
      </w:ins>
      <w:ins w:id="119" w:author="Bartłomiej Kwiek" w:date="2022-11-13T10:51:00Z">
        <w:r w:rsidR="00F23A0B">
          <w:rPr>
            <w:lang w:val="en-US"/>
          </w:rPr>
          <w:t xml:space="preserve"> (GCE%)</w:t>
        </w:r>
      </w:ins>
      <w:ins w:id="120" w:author="Bartłomiej Kwiek" w:date="2022-11-13T10:49:00Z">
        <w:r w:rsidR="00F23A0B">
          <w:rPr>
            <w:lang w:val="en-US"/>
          </w:rPr>
          <w:t xml:space="preserve"> </w:t>
        </w:r>
      </w:ins>
      <w:ins w:id="121" w:author="Bartłomiej Kwiek" w:date="2022-11-13T10:50:00Z">
        <w:r w:rsidR="00F23A0B">
          <w:rPr>
            <w:lang w:val="en-US"/>
          </w:rPr>
          <w:t>related to number of laser sessions</w:t>
        </w:r>
      </w:ins>
      <w:ins w:id="122" w:author="Bartłomiej Kwiek" w:date="2022-11-13T10:53:00Z">
        <w:r w:rsidR="00F23A0B">
          <w:rPr>
            <w:lang w:val="en-US"/>
          </w:rPr>
          <w:t xml:space="preserve">. </w:t>
        </w:r>
      </w:ins>
      <w:ins w:id="123" w:author="Bartłomiej Kwiek" w:date="2022-11-13T09:57:00Z">
        <w:r w:rsidR="00320E52">
          <w:rPr>
            <w:lang w:val="en-US"/>
          </w:rPr>
          <w:t>T</w:t>
        </w:r>
      </w:ins>
      <w:r w:rsidR="008A650D">
        <w:rPr>
          <w:lang w:val="en-US"/>
        </w:rPr>
        <w:t>reatment plateaus</w:t>
      </w:r>
      <w:r w:rsidR="00503BF5">
        <w:rPr>
          <w:lang w:val="en-US"/>
        </w:rPr>
        <w:t xml:space="preserve"> </w:t>
      </w:r>
      <w:ins w:id="124" w:author="Bartłomiej Kwiek" w:date="2022-11-13T09:57:00Z">
        <w:r w:rsidR="00320E52">
          <w:rPr>
            <w:lang w:val="en-US"/>
          </w:rPr>
          <w:t xml:space="preserve">is achieved </w:t>
        </w:r>
      </w:ins>
      <w:r w:rsidR="00503BF5">
        <w:rPr>
          <w:lang w:val="en-US"/>
        </w:rPr>
        <w:t>on average</w:t>
      </w:r>
      <w:r w:rsidR="008A650D">
        <w:rPr>
          <w:lang w:val="en-US"/>
        </w:rPr>
        <w:t xml:space="preserve"> around </w:t>
      </w:r>
      <w:r w:rsidR="00A03D39">
        <w:rPr>
          <w:lang w:val="en-US"/>
        </w:rPr>
        <w:t xml:space="preserve">the </w:t>
      </w:r>
      <w:r w:rsidR="008A650D">
        <w:rPr>
          <w:lang w:val="en-US"/>
        </w:rPr>
        <w:t>9</w:t>
      </w:r>
      <w:r w:rsidR="008A650D" w:rsidRPr="00320E52">
        <w:rPr>
          <w:vertAlign w:val="superscript"/>
          <w:lang w:val="en-US"/>
          <w:rPrChange w:id="125" w:author="Bartłomiej Kwiek" w:date="2022-11-13T09:57:00Z">
            <w:rPr>
              <w:lang w:val="en-US"/>
            </w:rPr>
          </w:rPrChange>
        </w:rPr>
        <w:t>th</w:t>
      </w:r>
      <w:ins w:id="126" w:author="Bartłomiej Kwiek" w:date="2022-11-13T09:57:00Z">
        <w:r w:rsidR="00320E52">
          <w:rPr>
            <w:lang w:val="en-US"/>
          </w:rPr>
          <w:t xml:space="preserve"> laser</w:t>
        </w:r>
      </w:ins>
      <w:r w:rsidR="008A650D">
        <w:rPr>
          <w:lang w:val="en-US"/>
        </w:rPr>
        <w:t xml:space="preserve"> </w:t>
      </w:r>
      <w:r w:rsidR="00CE53BF">
        <w:rPr>
          <w:lang w:val="en-US"/>
        </w:rPr>
        <w:t>session</w:t>
      </w:r>
      <w:r w:rsidR="006A6F48">
        <w:rPr>
          <w:lang w:val="en-US"/>
        </w:rPr>
        <w:t>, after which</w:t>
      </w:r>
      <w:r w:rsidR="00302ACD">
        <w:rPr>
          <w:lang w:val="en-US"/>
        </w:rPr>
        <w:t xml:space="preserve"> the absolute improvement</w:t>
      </w:r>
      <w:r w:rsidR="00B26BA0">
        <w:rPr>
          <w:lang w:val="en-US"/>
        </w:rPr>
        <w:t xml:space="preserve"> </w:t>
      </w:r>
      <w:r w:rsidR="00680940">
        <w:rPr>
          <w:lang w:val="en-US"/>
        </w:rPr>
        <w:t>oscillates</w:t>
      </w:r>
      <w:r w:rsidR="00B26BA0">
        <w:rPr>
          <w:lang w:val="en-US"/>
        </w:rPr>
        <w:t xml:space="preserve"> around the</w:t>
      </w:r>
      <w:r w:rsidR="0025507C">
        <w:rPr>
          <w:lang w:val="en-US"/>
        </w:rPr>
        <w:t xml:space="preserve"> reached heigh</w:t>
      </w:r>
      <w:r w:rsidR="009B26BC">
        <w:rPr>
          <w:lang w:val="en-US"/>
        </w:rPr>
        <w:t>t.</w:t>
      </w:r>
      <w:r w:rsidR="006A436A">
        <w:rPr>
          <w:lang w:val="en-US"/>
        </w:rPr>
        <w:t xml:space="preserve"> </w:t>
      </w:r>
      <w:r w:rsidR="7FF3C3B3" w:rsidRPr="005F1F7D">
        <w:rPr>
          <w:lang w:val="en-US"/>
        </w:rPr>
        <w:t>The blue lines mark the 2</w:t>
      </w:r>
      <w:r w:rsidR="7FF3C3B3" w:rsidRPr="005F1F7D">
        <w:rPr>
          <w:vertAlign w:val="superscript"/>
          <w:lang w:val="en-US"/>
        </w:rPr>
        <w:t>nd</w:t>
      </w:r>
      <w:r w:rsidR="7FF3C3B3" w:rsidRPr="005F1F7D">
        <w:rPr>
          <w:lang w:val="en-US"/>
        </w:rPr>
        <w:t xml:space="preserve"> and 5</w:t>
      </w:r>
      <w:r w:rsidR="7FF3C3B3" w:rsidRPr="005F1F7D">
        <w:rPr>
          <w:vertAlign w:val="superscript"/>
          <w:lang w:val="en-US"/>
        </w:rPr>
        <w:t>th</w:t>
      </w:r>
      <w:r w:rsidR="7FF3C3B3" w:rsidRPr="005F1F7D">
        <w:rPr>
          <w:lang w:val="en-US"/>
        </w:rPr>
        <w:t xml:space="preserve"> </w:t>
      </w:r>
      <w:r w:rsidR="00F66812">
        <w:rPr>
          <w:lang w:val="en-US"/>
        </w:rPr>
        <w:t>session</w:t>
      </w:r>
      <w:r w:rsidR="7FF3C3B3" w:rsidRPr="005F1F7D">
        <w:rPr>
          <w:lang w:val="en-US"/>
        </w:rPr>
        <w:t xml:space="preserve"> numbers</w:t>
      </w:r>
      <w:r w:rsidR="00E7504F">
        <w:rPr>
          <w:lang w:val="en-US"/>
        </w:rPr>
        <w:t>,</w:t>
      </w:r>
      <w:r w:rsidR="7FF3C3B3" w:rsidRPr="005F1F7D">
        <w:rPr>
          <w:lang w:val="en-US"/>
        </w:rPr>
        <w:t xml:space="preserve"> which have </w:t>
      </w:r>
      <w:del w:id="127" w:author="Bartłomiej Kwiek" w:date="2022-11-13T09:58:00Z">
        <w:r w:rsidR="7FF3C3B3" w:rsidRPr="005F1F7D" w:rsidDel="00320E52">
          <w:rPr>
            <w:lang w:val="en-US"/>
          </w:rPr>
          <w:delText xml:space="preserve">exceptional </w:delText>
        </w:r>
      </w:del>
      <w:ins w:id="128" w:author="Bartłomiej Kwiek" w:date="2022-11-13T09:58:00Z">
        <w:r w:rsidR="00320E52">
          <w:rPr>
            <w:lang w:val="en-US"/>
          </w:rPr>
          <w:t xml:space="preserve">clear </w:t>
        </w:r>
      </w:ins>
      <w:ins w:id="129" w:author="Bartłomiej Kwiek" w:date="2022-11-13T09:59:00Z">
        <w:r w:rsidR="00320E52">
          <w:rPr>
            <w:lang w:val="en-US"/>
          </w:rPr>
          <w:t xml:space="preserve">gradual improvement in </w:t>
        </w:r>
      </w:ins>
      <w:ins w:id="130" w:author="Bartłomiej Kwiek" w:date="2022-11-13T09:58:00Z">
        <w:r w:rsidR="00320E52" w:rsidRPr="005F1F7D">
          <w:rPr>
            <w:lang w:val="en-US"/>
          </w:rPr>
          <w:t xml:space="preserve"> </w:t>
        </w:r>
      </w:ins>
      <w:del w:id="131" w:author="Bartłomiej Kwiek" w:date="2022-11-13T09:59:00Z">
        <w:r w:rsidR="7FF3C3B3" w:rsidRPr="005F1F7D" w:rsidDel="00320E52">
          <w:rPr>
            <w:lang w:val="en-US"/>
          </w:rPr>
          <w:delText>effectiveness</w:delText>
        </w:r>
        <w:r w:rsidR="005A2296" w:rsidDel="00320E52">
          <w:rPr>
            <w:lang w:val="en-US"/>
          </w:rPr>
          <w:delText xml:space="preserve"> (</w:delText>
        </w:r>
      </w:del>
      <w:r w:rsidR="005A2296">
        <w:rPr>
          <w:lang w:val="en-US"/>
        </w:rPr>
        <w:t>mean</w:t>
      </w:r>
      <w:r w:rsidR="002375EC">
        <w:rPr>
          <w:lang w:val="en-US"/>
        </w:rPr>
        <w:t xml:space="preserve"> </w:t>
      </w:r>
      <w:del w:id="132" w:author="Bartłomiej Kwiek" w:date="2022-11-13T11:04:00Z">
        <w:r w:rsidR="009D1A96" w:rsidDel="00BC7FBA">
          <w:rPr>
            <w:lang w:val="en-US"/>
          </w:rPr>
          <w:delText>clearance</w:delText>
        </w:r>
        <w:r w:rsidR="002375EC" w:rsidDel="00BC7FBA">
          <w:rPr>
            <w:lang w:val="en-US"/>
          </w:rPr>
          <w:delText xml:space="preserve"> </w:delText>
        </w:r>
      </w:del>
      <w:ins w:id="133" w:author="Bartłomiej Kwiek" w:date="2022-11-13T11:04:00Z">
        <w:r w:rsidR="00BC7FBA">
          <w:rPr>
            <w:lang w:val="en-US"/>
          </w:rPr>
          <w:t xml:space="preserve">GCE </w:t>
        </w:r>
      </w:ins>
      <w:r w:rsidR="002375EC">
        <w:rPr>
          <w:lang w:val="en-US"/>
        </w:rPr>
        <w:t>relative to the beginning</w:t>
      </w:r>
      <w:ins w:id="134" w:author="Bartłomiej Kwiek" w:date="2022-11-13T09:59:00Z">
        <w:r w:rsidR="00320E52">
          <w:rPr>
            <w:lang w:val="en-US"/>
          </w:rPr>
          <w:t xml:space="preserve"> </w:t>
        </w:r>
      </w:ins>
      <w:del w:id="135" w:author="Bartłomiej Kwiek" w:date="2022-11-13T11:04:00Z">
        <w:r w:rsidR="002375EC" w:rsidDel="00BC7FBA">
          <w:rPr>
            <w:lang w:val="en-US"/>
          </w:rPr>
          <w:delText>)</w:delText>
        </w:r>
        <w:r w:rsidR="7FF3C3B3" w:rsidRPr="005F1F7D" w:rsidDel="00BC7FBA">
          <w:rPr>
            <w:lang w:val="en-US"/>
          </w:rPr>
          <w:delText xml:space="preserve">. </w:delText>
        </w:r>
      </w:del>
      <w:r w:rsidR="7FF3C3B3" w:rsidRPr="005F1F7D">
        <w:rPr>
          <w:lang w:val="en-US"/>
        </w:rPr>
        <w:t>The orange line marks the 9</w:t>
      </w:r>
      <w:r w:rsidR="7FF3C3B3" w:rsidRPr="005F1F7D">
        <w:rPr>
          <w:vertAlign w:val="superscript"/>
          <w:lang w:val="en-US"/>
        </w:rPr>
        <w:t>th</w:t>
      </w:r>
      <w:r w:rsidR="7FF3C3B3" w:rsidRPr="005F1F7D">
        <w:rPr>
          <w:lang w:val="en-US"/>
        </w:rPr>
        <w:t xml:space="preserve"> session, around which the plateau is reached. The fluctuations/instability of the graph can be explained by limited data.</w:t>
      </w:r>
    </w:p>
    <w:p w14:paraId="17EBC896" w14:textId="54406C56" w:rsidR="7FC33828" w:rsidRPr="005F1F7D" w:rsidRDefault="7FC33828" w:rsidP="7FC33828">
      <w:pPr>
        <w:spacing w:line="360" w:lineRule="auto"/>
        <w:jc w:val="both"/>
        <w:rPr>
          <w:lang w:val="en-US"/>
        </w:rPr>
      </w:pPr>
    </w:p>
    <w:p w14:paraId="1EB2ED93" w14:textId="77777777" w:rsidR="00553F97" w:rsidRPr="005F1F7D" w:rsidRDefault="00553F97" w:rsidP="00E5683D">
      <w:pPr>
        <w:spacing w:line="360" w:lineRule="auto"/>
        <w:jc w:val="both"/>
        <w:rPr>
          <w:lang w:val="en-US"/>
        </w:rPr>
      </w:pPr>
    </w:p>
    <w:p w14:paraId="5150DE5E" w14:textId="77777777" w:rsidR="00553F97" w:rsidRPr="005F1F7D" w:rsidRDefault="00553F97" w:rsidP="00E5683D">
      <w:pPr>
        <w:spacing w:line="360" w:lineRule="auto"/>
        <w:jc w:val="both"/>
        <w:rPr>
          <w:lang w:val="en-US"/>
        </w:rPr>
      </w:pPr>
    </w:p>
    <w:p w14:paraId="2318EE3B" w14:textId="03617488" w:rsidR="00553F97" w:rsidRPr="005F1F7D" w:rsidRDefault="7FF3C3B3" w:rsidP="005073E5">
      <w:pPr>
        <w:spacing w:line="360" w:lineRule="auto"/>
        <w:jc w:val="both"/>
        <w:rPr>
          <w:lang w:val="en-US"/>
        </w:rPr>
      </w:pPr>
      <w:r w:rsidRPr="005F1F7D">
        <w:rPr>
          <w:lang w:val="en-US"/>
        </w:rPr>
        <w:t xml:space="preserve">To statistically find the plateau, we decided to aggregate data into buckets based on the visit number and then compared the means between each bucket. Based on our experience in laser therapy, we've grouped our visits into the following buckets: [1-2, 3-5, 6-9 and 10+]. </w:t>
      </w:r>
      <w:r w:rsidR="00892F00">
        <w:rPr>
          <w:lang w:val="en-US"/>
        </w:rPr>
        <w:t xml:space="preserve">We </w:t>
      </w:r>
      <w:r w:rsidRPr="005F1F7D">
        <w:rPr>
          <w:lang w:val="en-US"/>
        </w:rPr>
        <w:t xml:space="preserve">got significant results </w:t>
      </w:r>
      <w:r w:rsidR="00324AAE">
        <w:rPr>
          <w:lang w:val="en-US"/>
        </w:rPr>
        <w:t>when comparing means</w:t>
      </w:r>
      <w:r w:rsidRPr="005F1F7D">
        <w:rPr>
          <w:lang w:val="en-US"/>
        </w:rPr>
        <w:t xml:space="preserve"> between each successive bucket, up to the last bucket with 10+ visits [Fig2]</w:t>
      </w:r>
    </w:p>
    <w:p w14:paraId="0E780363" w14:textId="77777777" w:rsidR="00553F97" w:rsidRPr="005F1F7D" w:rsidRDefault="00553F97" w:rsidP="00E5683D">
      <w:pPr>
        <w:spacing w:line="360" w:lineRule="auto"/>
        <w:jc w:val="both"/>
        <w:rPr>
          <w:lang w:val="en-US"/>
        </w:rPr>
      </w:pPr>
    </w:p>
    <w:p w14:paraId="2D26980D" w14:textId="77777777" w:rsidR="00553F97" w:rsidRDefault="00AE1AFA" w:rsidP="005F1F7D">
      <w:pPr>
        <w:spacing w:line="360" w:lineRule="auto"/>
        <w:jc w:val="both"/>
      </w:pPr>
      <w:commentRangeStart w:id="136"/>
      <w:commentRangeStart w:id="137"/>
      <w:r>
        <w:rPr>
          <w:noProof/>
        </w:rPr>
        <w:lastRenderedPageBreak/>
        <w:drawing>
          <wp:inline distT="114300" distB="114300" distL="114300" distR="114300" wp14:anchorId="5D509DE5" wp14:editId="78C63C1F">
            <wp:extent cx="5281613" cy="260487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81613" cy="2604877"/>
                    </a:xfrm>
                    <a:prstGeom prst="rect">
                      <a:avLst/>
                    </a:prstGeom>
                    <a:ln/>
                  </pic:spPr>
                </pic:pic>
              </a:graphicData>
            </a:graphic>
          </wp:inline>
        </w:drawing>
      </w:r>
      <w:commentRangeEnd w:id="136"/>
      <w:r w:rsidR="00BC7FBA">
        <w:rPr>
          <w:rStyle w:val="CommentReference"/>
          <w:rFonts w:ascii="Arial" w:eastAsia="Arial" w:hAnsi="Arial" w:cs="Arial"/>
          <w:lang w:val="en-CA"/>
        </w:rPr>
        <w:commentReference w:id="136"/>
      </w:r>
      <w:commentRangeEnd w:id="137"/>
      <w:r w:rsidR="008F5F83">
        <w:rPr>
          <w:rStyle w:val="CommentReference"/>
          <w:rFonts w:ascii="Arial" w:eastAsia="Arial" w:hAnsi="Arial" w:cs="Arial"/>
          <w:lang w:val="en-CA"/>
        </w:rPr>
        <w:commentReference w:id="137"/>
      </w:r>
    </w:p>
    <w:p w14:paraId="7073BD59" w14:textId="46EDCFBB" w:rsidR="005073E5" w:rsidRPr="005F1F7D" w:rsidRDefault="7FC33828" w:rsidP="00E5683D">
      <w:pPr>
        <w:spacing w:line="360" w:lineRule="auto"/>
        <w:jc w:val="both"/>
        <w:rPr>
          <w:lang w:val="en-US"/>
        </w:rPr>
      </w:pPr>
      <w:r w:rsidRPr="005F1F7D">
        <w:rPr>
          <w:lang w:val="en-US"/>
        </w:rPr>
        <w:t>Figure 2,</w:t>
      </w:r>
    </w:p>
    <w:p w14:paraId="04B218D1" w14:textId="28062868" w:rsidR="00252334" w:rsidRDefault="00064B8E" w:rsidP="00E5683D">
      <w:pPr>
        <w:spacing w:line="360" w:lineRule="auto"/>
        <w:jc w:val="both"/>
        <w:rPr>
          <w:lang w:val="en-US"/>
        </w:rPr>
      </w:pPr>
      <w:r>
        <w:rPr>
          <w:lang w:val="en-US"/>
        </w:rPr>
        <w:t xml:space="preserve">Comparison of mean </w:t>
      </w:r>
      <w:ins w:id="138" w:author="Bartłomiej Kwiek" w:date="2022-11-13T10:01:00Z">
        <w:r w:rsidR="00320E52">
          <w:rPr>
            <w:lang w:val="en-US"/>
          </w:rPr>
          <w:t>improvement (GCE</w:t>
        </w:r>
      </w:ins>
      <w:ins w:id="139" w:author="Bartłomiej Kwiek" w:date="2022-11-13T10:52:00Z">
        <w:r w:rsidR="00F23A0B">
          <w:rPr>
            <w:lang w:val="en-US"/>
          </w:rPr>
          <w:t>%</w:t>
        </w:r>
      </w:ins>
      <w:ins w:id="140" w:author="Bartłomiej Kwiek" w:date="2022-11-13T10:01:00Z">
        <w:r w:rsidR="00320E52">
          <w:rPr>
            <w:lang w:val="en-US"/>
          </w:rPr>
          <w:t>)</w:t>
        </w:r>
      </w:ins>
      <w:del w:id="141" w:author="Bartłomiej Kwiek" w:date="2022-11-13T10:01:00Z">
        <w:r w:rsidR="00331EB4" w:rsidDel="00320E52">
          <w:rPr>
            <w:lang w:val="en-US"/>
          </w:rPr>
          <w:delText>total</w:delText>
        </w:r>
        <w:r w:rsidDel="00320E52">
          <w:rPr>
            <w:lang w:val="en-US"/>
          </w:rPr>
          <w:delText xml:space="preserve"> </w:delText>
        </w:r>
        <w:commentRangeStart w:id="142"/>
        <w:r w:rsidR="00C9710E" w:rsidDel="00320E52">
          <w:rPr>
            <w:lang w:val="en-US"/>
          </w:rPr>
          <w:delText>clearance</w:delText>
        </w:r>
      </w:del>
      <w:commentRangeEnd w:id="142"/>
      <w:r w:rsidR="00F23A0B">
        <w:rPr>
          <w:rStyle w:val="CommentReference"/>
          <w:rFonts w:ascii="Arial" w:eastAsia="Arial" w:hAnsi="Arial" w:cs="Arial"/>
          <w:lang w:val="en-CA"/>
        </w:rPr>
        <w:commentReference w:id="142"/>
      </w:r>
      <w:ins w:id="143" w:author="Bartłomiej Kwiek" w:date="2022-11-13T10:01:00Z">
        <w:r w:rsidR="00320E52">
          <w:rPr>
            <w:lang w:val="en-US"/>
          </w:rPr>
          <w:t>-</w:t>
        </w:r>
      </w:ins>
      <w:r>
        <w:rPr>
          <w:lang w:val="en-US"/>
        </w:rPr>
        <w:t xml:space="preserve"> between </w:t>
      </w:r>
      <w:r w:rsidR="002C20D1">
        <w:rPr>
          <w:lang w:val="en-US"/>
        </w:rPr>
        <w:t xml:space="preserve">bucketed treatment sessions </w:t>
      </w:r>
      <w:r w:rsidR="00715D7E">
        <w:rPr>
          <w:lang w:val="en-US"/>
        </w:rPr>
        <w:t xml:space="preserve">shows </w:t>
      </w:r>
      <w:r w:rsidR="00804ED6">
        <w:rPr>
          <w:lang w:val="en-US"/>
        </w:rPr>
        <w:t>the treatment is still</w:t>
      </w:r>
      <w:r w:rsidR="00B94961">
        <w:rPr>
          <w:lang w:val="en-US"/>
        </w:rPr>
        <w:t xml:space="preserve"> significantly</w:t>
      </w:r>
      <w:r w:rsidR="00804ED6">
        <w:rPr>
          <w:lang w:val="en-US"/>
        </w:rPr>
        <w:t xml:space="preserve"> effective</w:t>
      </w:r>
      <w:r w:rsidR="00E36512">
        <w:rPr>
          <w:lang w:val="en-US"/>
        </w:rPr>
        <w:t xml:space="preserve"> up to </w:t>
      </w:r>
      <w:r w:rsidR="002D3474">
        <w:rPr>
          <w:lang w:val="en-US"/>
        </w:rPr>
        <w:t>around</w:t>
      </w:r>
      <w:r w:rsidR="0065518D">
        <w:rPr>
          <w:lang w:val="en-US"/>
        </w:rPr>
        <w:t xml:space="preserve"> </w:t>
      </w:r>
      <w:r w:rsidR="005D292B">
        <w:rPr>
          <w:lang w:val="en-US"/>
        </w:rPr>
        <w:t xml:space="preserve">the </w:t>
      </w:r>
      <w:r w:rsidR="00E36512">
        <w:rPr>
          <w:lang w:val="en-US"/>
        </w:rPr>
        <w:t>9th session</w:t>
      </w:r>
      <w:r w:rsidR="00EF18F8">
        <w:rPr>
          <w:lang w:val="en-US"/>
        </w:rPr>
        <w:t>,</w:t>
      </w:r>
      <w:r w:rsidR="00041AAD">
        <w:rPr>
          <w:lang w:val="en-US"/>
        </w:rPr>
        <w:t xml:space="preserve"> after which the</w:t>
      </w:r>
      <w:r w:rsidR="00D638BE">
        <w:rPr>
          <w:lang w:val="en-US"/>
        </w:rPr>
        <w:t xml:space="preserve"> plateau is reached</w:t>
      </w:r>
      <w:r w:rsidR="00AF66EA">
        <w:rPr>
          <w:lang w:val="en-US"/>
        </w:rPr>
        <w:t>,</w:t>
      </w:r>
      <w:r w:rsidR="00936DE3">
        <w:rPr>
          <w:lang w:val="en-US"/>
        </w:rPr>
        <w:t xml:space="preserve"> and the </w:t>
      </w:r>
      <w:r w:rsidR="00BF1778">
        <w:rPr>
          <w:lang w:val="en-US"/>
        </w:rPr>
        <w:t xml:space="preserve">further </w:t>
      </w:r>
      <w:r w:rsidR="00936DE3">
        <w:rPr>
          <w:lang w:val="en-US"/>
        </w:rPr>
        <w:t xml:space="preserve">treatment </w:t>
      </w:r>
      <w:r w:rsidR="006B49BC">
        <w:rPr>
          <w:lang w:val="en-US"/>
        </w:rPr>
        <w:t>stops being effective</w:t>
      </w:r>
      <w:r w:rsidR="004108CA">
        <w:rPr>
          <w:lang w:val="en-US"/>
        </w:rPr>
        <w:t>.</w:t>
      </w:r>
      <w:r w:rsidR="00845D23">
        <w:rPr>
          <w:lang w:val="en-US"/>
        </w:rPr>
        <w:t xml:space="preserve"> </w:t>
      </w:r>
    </w:p>
    <w:p w14:paraId="1387EB12" w14:textId="77777777" w:rsidR="00252334" w:rsidRDefault="00252334" w:rsidP="00E5683D">
      <w:pPr>
        <w:spacing w:line="360" w:lineRule="auto"/>
        <w:jc w:val="both"/>
        <w:rPr>
          <w:lang w:val="en-US"/>
        </w:rPr>
      </w:pPr>
    </w:p>
    <w:p w14:paraId="4FC4E3C1" w14:textId="77777777" w:rsidR="001D385E" w:rsidRDefault="001D385E" w:rsidP="00E5683D">
      <w:pPr>
        <w:spacing w:line="360" w:lineRule="auto"/>
        <w:jc w:val="both"/>
        <w:rPr>
          <w:lang w:val="en-US"/>
        </w:rPr>
      </w:pPr>
    </w:p>
    <w:p w14:paraId="7D068F18" w14:textId="2EBC1CC1" w:rsidR="00553F97" w:rsidRPr="005F1F7D" w:rsidRDefault="7FC33828" w:rsidP="00E5683D">
      <w:pPr>
        <w:spacing w:line="360" w:lineRule="auto"/>
        <w:jc w:val="both"/>
        <w:rPr>
          <w:lang w:val="en-US"/>
        </w:rPr>
      </w:pPr>
      <w:r w:rsidRPr="005F1F7D">
        <w:rPr>
          <w:lang w:val="en-US"/>
        </w:rPr>
        <w:t>Based on the graph and our statistical tests, we believe that the treatment’s plateau is typically reached around 9th visits. Furthermore, for robustness</w:t>
      </w:r>
      <w:r w:rsidR="0005193D">
        <w:rPr>
          <w:lang w:val="en-US"/>
        </w:rPr>
        <w:t>,</w:t>
      </w:r>
      <w:r w:rsidRPr="005F1F7D">
        <w:rPr>
          <w:lang w:val="en-US"/>
        </w:rPr>
        <w:t xml:space="preserve"> we've also aggregated data into other bucket combinations, but whatever the aggregation</w:t>
      </w:r>
      <w:r w:rsidR="00D810C8">
        <w:rPr>
          <w:lang w:val="en-US"/>
        </w:rPr>
        <w:t>,</w:t>
      </w:r>
      <w:r w:rsidRPr="005F1F7D">
        <w:rPr>
          <w:lang w:val="en-US"/>
        </w:rPr>
        <w:t xml:space="preserve"> we've always arrived at similar plateau results, varying by +/- 1 (data not shown)</w:t>
      </w:r>
      <w:ins w:id="144" w:author="Bartłomiej Kwiek" w:date="2022-11-13T11:56:00Z">
        <w:r w:rsidR="00C5477C">
          <w:rPr>
            <w:lang w:val="en-US"/>
          </w:rPr>
          <w:t>.</w:t>
        </w:r>
      </w:ins>
    </w:p>
    <w:p w14:paraId="7FAC889F" w14:textId="0B624F86" w:rsidR="00553F97" w:rsidRDefault="00553F97" w:rsidP="00E5683D">
      <w:pPr>
        <w:spacing w:line="360" w:lineRule="auto"/>
        <w:jc w:val="both"/>
        <w:rPr>
          <w:sz w:val="18"/>
          <w:szCs w:val="18"/>
          <w:lang w:val="en-US"/>
        </w:rPr>
      </w:pPr>
    </w:p>
    <w:p w14:paraId="55918F16" w14:textId="4C2B1CCD" w:rsidR="00EA22BE" w:rsidRDefault="00EA22BE" w:rsidP="00E5683D">
      <w:pPr>
        <w:spacing w:line="360" w:lineRule="auto"/>
        <w:jc w:val="both"/>
        <w:rPr>
          <w:sz w:val="18"/>
          <w:szCs w:val="18"/>
          <w:lang w:val="en-US"/>
        </w:rPr>
      </w:pPr>
    </w:p>
    <w:p w14:paraId="2CFCCE33" w14:textId="797F3950" w:rsidR="00EA22BE" w:rsidRDefault="00EA22BE" w:rsidP="00E5683D">
      <w:pPr>
        <w:spacing w:line="360" w:lineRule="auto"/>
        <w:jc w:val="both"/>
        <w:rPr>
          <w:sz w:val="18"/>
          <w:szCs w:val="18"/>
          <w:lang w:val="en-US"/>
        </w:rPr>
      </w:pPr>
    </w:p>
    <w:p w14:paraId="20C6BA82" w14:textId="77777777" w:rsidR="00EA22BE" w:rsidRPr="005F1F7D" w:rsidRDefault="00EA22BE" w:rsidP="00E5683D">
      <w:pPr>
        <w:spacing w:line="360" w:lineRule="auto"/>
        <w:jc w:val="both"/>
        <w:rPr>
          <w:sz w:val="18"/>
          <w:szCs w:val="18"/>
          <w:lang w:val="en-US"/>
        </w:rPr>
      </w:pPr>
    </w:p>
    <w:p w14:paraId="5867108A" w14:textId="77777777" w:rsidR="00F84BFF" w:rsidRDefault="00F84BFF" w:rsidP="7FC33828">
      <w:pPr>
        <w:spacing w:line="360" w:lineRule="auto"/>
        <w:jc w:val="both"/>
        <w:rPr>
          <w:b/>
          <w:bCs/>
          <w:sz w:val="26"/>
          <w:szCs w:val="26"/>
          <w:lang w:val="en-US"/>
        </w:rPr>
      </w:pPr>
    </w:p>
    <w:p w14:paraId="049851EE" w14:textId="1D3AAB6D" w:rsidR="00553F97" w:rsidRPr="005F1F7D" w:rsidRDefault="7FC33828" w:rsidP="7FC33828">
      <w:pPr>
        <w:spacing w:line="360" w:lineRule="auto"/>
        <w:jc w:val="both"/>
        <w:rPr>
          <w:sz w:val="18"/>
          <w:szCs w:val="18"/>
          <w:lang w:val="en-US"/>
        </w:rPr>
      </w:pPr>
      <w:r w:rsidRPr="005F1F7D">
        <w:rPr>
          <w:b/>
          <w:bCs/>
          <w:sz w:val="26"/>
          <w:szCs w:val="26"/>
          <w:lang w:val="en-US"/>
        </w:rPr>
        <w:t>Confirming PWS worsens over time when treatment is not continued</w:t>
      </w:r>
      <w:r w:rsidR="00AE1AFA" w:rsidRPr="005F1F7D">
        <w:rPr>
          <w:lang w:val="en-US"/>
        </w:rPr>
        <w:br/>
      </w:r>
      <w:r w:rsidRPr="005F1F7D">
        <w:rPr>
          <w:lang w:val="en-US"/>
        </w:rPr>
        <w:t xml:space="preserve">In </w:t>
      </w:r>
      <w:del w:id="145" w:author="Bartłomiej Kwiek" w:date="2022-11-13T11:56:00Z">
        <w:r w:rsidRPr="005F1F7D" w:rsidDel="00C5477C">
          <w:rPr>
            <w:lang w:val="en-US"/>
          </w:rPr>
          <w:delText xml:space="preserve">our </w:delText>
        </w:r>
      </w:del>
      <w:ins w:id="146" w:author="Bartłomiej Kwiek" w:date="2022-11-13T11:56:00Z">
        <w:r w:rsidR="00C5477C">
          <w:rPr>
            <w:lang w:val="en-US"/>
          </w:rPr>
          <w:t>current</w:t>
        </w:r>
        <w:r w:rsidR="00C5477C" w:rsidRPr="005F1F7D">
          <w:rPr>
            <w:lang w:val="en-US"/>
          </w:rPr>
          <w:t xml:space="preserve"> </w:t>
        </w:r>
      </w:ins>
      <w:r w:rsidRPr="005F1F7D">
        <w:rPr>
          <w:lang w:val="en-US"/>
        </w:rPr>
        <w:t xml:space="preserve">study, we wanted to confirm our clinical observations that discontinuation of </w:t>
      </w:r>
      <w:ins w:id="147" w:author="Bartłomiej Kwiek" w:date="2022-11-13T11:13:00Z">
        <w:r w:rsidR="00DE501C">
          <w:rPr>
            <w:lang w:val="en-US"/>
          </w:rPr>
          <w:t xml:space="preserve">532nm large spot laser </w:t>
        </w:r>
      </w:ins>
      <w:commentRangeStart w:id="148"/>
      <w:r w:rsidRPr="005F1F7D">
        <w:rPr>
          <w:lang w:val="en-US"/>
        </w:rPr>
        <w:t>treatment</w:t>
      </w:r>
      <w:commentRangeEnd w:id="148"/>
      <w:r w:rsidR="00DE501C">
        <w:rPr>
          <w:rStyle w:val="CommentReference"/>
          <w:rFonts w:ascii="Arial" w:eastAsia="Arial" w:hAnsi="Arial" w:cs="Arial"/>
          <w:lang w:val="en-CA"/>
        </w:rPr>
        <w:commentReference w:id="148"/>
      </w:r>
      <w:r w:rsidRPr="005F1F7D">
        <w:rPr>
          <w:lang w:val="en-US"/>
        </w:rPr>
        <w:t xml:space="preserve"> could cause relapse. To confirm our hypothesis</w:t>
      </w:r>
      <w:r w:rsidR="008A56E8">
        <w:rPr>
          <w:lang w:val="en-US"/>
        </w:rPr>
        <w:t>,</w:t>
      </w:r>
      <w:r w:rsidRPr="005F1F7D">
        <w:rPr>
          <w:lang w:val="en-US"/>
        </w:rPr>
        <w:t xml:space="preserve"> we've examined the intervals between the visits and the impact extending this interval has on worsening the disease.</w:t>
      </w:r>
    </w:p>
    <w:p w14:paraId="628BD80C" w14:textId="4BE61B3D" w:rsidR="00553F97" w:rsidRDefault="074601AB" w:rsidP="00E5683D">
      <w:pPr>
        <w:spacing w:line="360" w:lineRule="auto"/>
        <w:jc w:val="both"/>
      </w:pPr>
      <w:r w:rsidRPr="005F1F7D">
        <w:rPr>
          <w:lang w:val="en-US"/>
        </w:rPr>
        <w:t xml:space="preserve">Firstly, we've grouped our visits into buckets, this time based on the time elapsed between visits. The bucketing we applied was [0-60, 61-180, 181-360, 361+ days]. </w:t>
      </w:r>
      <w:del w:id="149" w:author="Bartłomiej Kwiek" w:date="2022-11-13T11:57:00Z">
        <w:r w:rsidRPr="005F1F7D" w:rsidDel="00C5477C">
          <w:rPr>
            <w:lang w:val="en-US"/>
          </w:rPr>
          <w:delText xml:space="preserve">Firstly, </w:delText>
        </w:r>
      </w:del>
      <w:ins w:id="150" w:author="Bartłomiej Kwiek" w:date="2022-11-13T11:57:00Z">
        <w:r w:rsidR="00C5477C">
          <w:rPr>
            <w:lang w:val="en-US"/>
          </w:rPr>
          <w:t>W</w:t>
        </w:r>
      </w:ins>
      <w:del w:id="151" w:author="Bartłomiej Kwiek" w:date="2022-11-13T11:57:00Z">
        <w:r w:rsidRPr="005F1F7D" w:rsidDel="00C5477C">
          <w:rPr>
            <w:lang w:val="en-US"/>
          </w:rPr>
          <w:delText>w</w:delText>
        </w:r>
      </w:del>
      <w:r w:rsidRPr="005F1F7D">
        <w:rPr>
          <w:lang w:val="en-US"/>
        </w:rPr>
        <w:t xml:space="preserve">e've plotted a graph relating </w:t>
      </w:r>
      <w:r w:rsidRPr="005F1F7D">
        <w:rPr>
          <w:lang w:val="en-US"/>
        </w:rPr>
        <w:lastRenderedPageBreak/>
        <w:t xml:space="preserve">mean total clearance (GCE) between visits and </w:t>
      </w:r>
      <w:r w:rsidR="00EE6614">
        <w:rPr>
          <w:lang w:val="en-US"/>
        </w:rPr>
        <w:t>time groups</w:t>
      </w:r>
      <w:r w:rsidRPr="005F1F7D">
        <w:rPr>
          <w:lang w:val="en-US"/>
        </w:rPr>
        <w:t xml:space="preserve">. Looking at the graph, we can see the worsening of treatment appears sometime after 180 days. </w:t>
      </w:r>
      <w:r>
        <w:t>[Fig 3]</w:t>
      </w:r>
    </w:p>
    <w:p w14:paraId="29EC343B" w14:textId="77777777" w:rsidR="00553F97" w:rsidRDefault="7FF3C3B3" w:rsidP="00E5683D">
      <w:pPr>
        <w:spacing w:line="360" w:lineRule="auto"/>
        <w:jc w:val="both"/>
      </w:pPr>
      <w:r>
        <w:t xml:space="preserve"> </w:t>
      </w:r>
    </w:p>
    <w:p w14:paraId="659C762D" w14:textId="4AAC037C" w:rsidR="00553F97" w:rsidRDefault="00AE1AFA" w:rsidP="7FF3C3B3">
      <w:pPr>
        <w:spacing w:line="360" w:lineRule="auto"/>
        <w:jc w:val="both"/>
      </w:pPr>
      <w:r>
        <w:rPr>
          <w:noProof/>
        </w:rPr>
        <w:drawing>
          <wp:inline distT="0" distB="0" distL="0" distR="0" wp14:anchorId="39BE7ABC" wp14:editId="47FC83F1">
            <wp:extent cx="5781124" cy="2914650"/>
            <wp:effectExtent l="0" t="0" r="0" b="0"/>
            <wp:docPr id="516949806" name="Obraz 51694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124" cy="2914650"/>
                    </a:xfrm>
                    <a:prstGeom prst="rect">
                      <a:avLst/>
                    </a:prstGeom>
                  </pic:spPr>
                </pic:pic>
              </a:graphicData>
            </a:graphic>
          </wp:inline>
        </w:drawing>
      </w:r>
    </w:p>
    <w:p w14:paraId="3E6E85C6" w14:textId="620CD42B" w:rsidR="00553F97" w:rsidRPr="005F1F7D" w:rsidRDefault="7FF3C3B3" w:rsidP="00E5683D">
      <w:pPr>
        <w:spacing w:line="360" w:lineRule="auto"/>
        <w:jc w:val="both"/>
        <w:rPr>
          <w:lang w:val="en-US"/>
        </w:rPr>
      </w:pPr>
      <w:r w:rsidRPr="005F1F7D">
        <w:rPr>
          <w:lang w:val="en-US"/>
        </w:rPr>
        <w:t xml:space="preserve"> Figure </w:t>
      </w:r>
      <w:ins w:id="152" w:author="Bartłomiej Kwiek" w:date="2022-09-22T18:19:00Z">
        <w:r w:rsidR="007D3D26">
          <w:rPr>
            <w:lang w:val="en-US"/>
          </w:rPr>
          <w:t>3</w:t>
        </w:r>
      </w:ins>
      <w:r w:rsidRPr="005F1F7D">
        <w:rPr>
          <w:lang w:val="en-US"/>
        </w:rPr>
        <w:t xml:space="preserve">. </w:t>
      </w:r>
    </w:p>
    <w:p w14:paraId="68B98814" w14:textId="5BB6894F" w:rsidR="00E116C4" w:rsidRPr="005F1F7D" w:rsidRDefault="00EE4DE9" w:rsidP="00E5683D">
      <w:pPr>
        <w:spacing w:line="360" w:lineRule="auto"/>
        <w:jc w:val="both"/>
        <w:rPr>
          <w:lang w:val="en-US"/>
        </w:rPr>
      </w:pPr>
      <w:r>
        <w:rPr>
          <w:lang w:val="en-US"/>
        </w:rPr>
        <w:t>The improvement</w:t>
      </w:r>
      <w:r w:rsidR="1B2C23F9" w:rsidRPr="005F1F7D">
        <w:rPr>
          <w:lang w:val="en-US"/>
        </w:rPr>
        <w:t xml:space="preserve"> achieved during any given single session of treatment is lost </w:t>
      </w:r>
      <w:r w:rsidR="000771F5" w:rsidRPr="005F1F7D">
        <w:rPr>
          <w:lang w:val="en-US"/>
        </w:rPr>
        <w:t>after around</w:t>
      </w:r>
      <w:r w:rsidR="006D0D6B">
        <w:rPr>
          <w:lang w:val="en-US"/>
        </w:rPr>
        <w:t xml:space="preserve"> </w:t>
      </w:r>
      <w:r w:rsidR="1B2C23F9" w:rsidRPr="005F1F7D">
        <w:rPr>
          <w:lang w:val="en-US"/>
        </w:rPr>
        <w:t xml:space="preserve">180 </w:t>
      </w:r>
      <w:commentRangeStart w:id="153"/>
      <w:commentRangeStart w:id="154"/>
      <w:r w:rsidR="1B2C23F9" w:rsidRPr="005F1F7D">
        <w:rPr>
          <w:lang w:val="en-US"/>
        </w:rPr>
        <w:t>days</w:t>
      </w:r>
      <w:commentRangeEnd w:id="153"/>
      <w:r w:rsidR="00E116C4">
        <w:commentReference w:id="153"/>
      </w:r>
      <w:commentRangeEnd w:id="154"/>
      <w:r w:rsidR="00E116C4">
        <w:commentReference w:id="154"/>
      </w:r>
      <w:r w:rsidR="1B2C23F9" w:rsidRPr="005F1F7D">
        <w:rPr>
          <w:lang w:val="en-US"/>
        </w:rPr>
        <w:t>. Mean objective improvement based on 3D area</w:t>
      </w:r>
      <w:r w:rsidR="00AB7E04">
        <w:rPr>
          <w:lang w:val="en-US"/>
        </w:rPr>
        <w:t>,</w:t>
      </w:r>
      <w:r w:rsidR="1B2C23F9" w:rsidRPr="005F1F7D">
        <w:rPr>
          <w:lang w:val="en-US"/>
        </w:rPr>
        <w:t xml:space="preserve"> and </w:t>
      </w:r>
      <w:proofErr w:type="spellStart"/>
      <w:r w:rsidR="001E4F4D">
        <w:rPr>
          <w:lang w:val="en-US"/>
        </w:rPr>
        <w:t>colour</w:t>
      </w:r>
      <w:proofErr w:type="spellEnd"/>
      <w:r w:rsidR="1B2C23F9" w:rsidRPr="005F1F7D">
        <w:rPr>
          <w:lang w:val="en-US"/>
        </w:rPr>
        <w:t xml:space="preserve"> assessment in-between any consecutive visits </w:t>
      </w:r>
      <w:r w:rsidR="001E4F4D">
        <w:rPr>
          <w:lang w:val="en-US"/>
        </w:rPr>
        <w:t>reach</w:t>
      </w:r>
      <w:r w:rsidR="1B2C23F9" w:rsidRPr="005F1F7D">
        <w:rPr>
          <w:lang w:val="en-US"/>
        </w:rPr>
        <w:t xml:space="preserve"> up to 10% when the assessment is performed for up to 180 days post-treatment and drops dramatically thereafter. This results in </w:t>
      </w:r>
      <w:r w:rsidR="0095462B">
        <w:rPr>
          <w:lang w:val="en-US"/>
        </w:rPr>
        <w:t xml:space="preserve">a </w:t>
      </w:r>
      <w:r w:rsidR="1B2C23F9" w:rsidRPr="005F1F7D">
        <w:rPr>
          <w:lang w:val="en-US"/>
        </w:rPr>
        <w:t xml:space="preserve">complete loss of improvement and even worsening when two consecutive visits are spread for more than 300 days in-between. </w:t>
      </w:r>
    </w:p>
    <w:p w14:paraId="68F34626" w14:textId="77777777" w:rsidR="00BA3889" w:rsidRPr="005F1F7D" w:rsidRDefault="00BA3889" w:rsidP="00E5683D">
      <w:pPr>
        <w:spacing w:line="360" w:lineRule="auto"/>
        <w:jc w:val="both"/>
        <w:rPr>
          <w:lang w:val="en-US"/>
        </w:rPr>
      </w:pPr>
    </w:p>
    <w:p w14:paraId="688B7134" w14:textId="77777777" w:rsidR="00A42DDA" w:rsidRDefault="00A42DDA" w:rsidP="00E5683D">
      <w:pPr>
        <w:spacing w:line="360" w:lineRule="auto"/>
        <w:jc w:val="both"/>
        <w:rPr>
          <w:lang w:val="en-US"/>
        </w:rPr>
      </w:pPr>
    </w:p>
    <w:p w14:paraId="310EC636" w14:textId="5F38CE84" w:rsidR="00553F97" w:rsidRPr="007531BF" w:rsidRDefault="7FF3C3B3" w:rsidP="00E5683D">
      <w:pPr>
        <w:spacing w:line="360" w:lineRule="auto"/>
        <w:jc w:val="both"/>
        <w:rPr>
          <w:lang w:val="en-GB"/>
        </w:rPr>
      </w:pPr>
      <w:r w:rsidRPr="005F1F7D">
        <w:rPr>
          <w:lang w:val="en-US"/>
        </w:rPr>
        <w:t xml:space="preserve">Secondly, we've proven the relationship between the length of </w:t>
      </w:r>
      <w:r w:rsidR="007531BF">
        <w:rPr>
          <w:lang w:val="en-US"/>
        </w:rPr>
        <w:t>visit</w:t>
      </w:r>
      <w:r w:rsidRPr="005F1F7D">
        <w:rPr>
          <w:lang w:val="en-US"/>
        </w:rPr>
        <w:t xml:space="preserve"> intervals (grouped</w:t>
      </w:r>
      <w:r w:rsidR="00125B4D">
        <w:rPr>
          <w:lang w:val="en-US"/>
        </w:rPr>
        <w:t xml:space="preserve"> in </w:t>
      </w:r>
      <w:r w:rsidR="0086392F">
        <w:rPr>
          <w:lang w:val="en-US"/>
        </w:rPr>
        <w:t xml:space="preserve">the </w:t>
      </w:r>
      <w:r w:rsidR="00125B4D">
        <w:rPr>
          <w:lang w:val="en-US"/>
        </w:rPr>
        <w:t>same buckets as Fig3</w:t>
      </w:r>
      <w:r w:rsidRPr="005F1F7D">
        <w:rPr>
          <w:lang w:val="en-US"/>
        </w:rPr>
        <w:t xml:space="preserve">) and the negativity of clearance using </w:t>
      </w:r>
      <w:r w:rsidR="006213AB">
        <w:rPr>
          <w:lang w:val="en-US"/>
        </w:rPr>
        <w:t xml:space="preserve">the </w:t>
      </w:r>
      <w:r w:rsidRPr="005F1F7D">
        <w:rPr>
          <w:lang w:val="en-US"/>
        </w:rPr>
        <w:t>chi-squared test.</w:t>
      </w:r>
    </w:p>
    <w:p w14:paraId="5790A5D1" w14:textId="5AF4BE22" w:rsidR="003C285D" w:rsidRDefault="00886D52" w:rsidP="008934F9">
      <w:pPr>
        <w:spacing w:line="360" w:lineRule="auto"/>
        <w:jc w:val="both"/>
        <w:rPr>
          <w:lang w:val="en-US"/>
        </w:rPr>
      </w:pPr>
      <w:r>
        <w:rPr>
          <w:lang w:val="en-US"/>
        </w:rPr>
        <w:t xml:space="preserve">Finally, </w:t>
      </w:r>
      <w:proofErr w:type="gramStart"/>
      <w:r w:rsidR="0023760E">
        <w:rPr>
          <w:lang w:val="en-US"/>
        </w:rPr>
        <w:t>T</w:t>
      </w:r>
      <w:r w:rsidR="0023760E" w:rsidRPr="005F1F7D">
        <w:rPr>
          <w:lang w:val="en-US"/>
        </w:rPr>
        <w:t>o</w:t>
      </w:r>
      <w:proofErr w:type="gramEnd"/>
      <w:r w:rsidR="0023760E" w:rsidRPr="005F1F7D">
        <w:rPr>
          <w:lang w:val="en-US"/>
        </w:rPr>
        <w:t xml:space="preserve"> statistically find the time after which the PWS worsens, </w:t>
      </w:r>
      <w:r w:rsidR="7FF3C3B3" w:rsidRPr="005F1F7D">
        <w:rPr>
          <w:lang w:val="en-US"/>
        </w:rPr>
        <w:t xml:space="preserve">we’ve compared separate means of bucketed visits using </w:t>
      </w:r>
      <w:r w:rsidR="007A7906">
        <w:rPr>
          <w:lang w:val="en-US"/>
        </w:rPr>
        <w:t xml:space="preserve">the </w:t>
      </w:r>
      <w:r w:rsidR="7FF3C3B3" w:rsidRPr="005F1F7D">
        <w:rPr>
          <w:lang w:val="en-US"/>
        </w:rPr>
        <w:t xml:space="preserve">same aforementioned buckets. We’ve seen a significant decrease in </w:t>
      </w:r>
      <w:r w:rsidR="00AB634D">
        <w:rPr>
          <w:lang w:val="en-US"/>
        </w:rPr>
        <w:t xml:space="preserve">the </w:t>
      </w:r>
      <w:r w:rsidR="7FF3C3B3" w:rsidRPr="005F1F7D">
        <w:rPr>
          <w:lang w:val="en-US"/>
        </w:rPr>
        <w:t xml:space="preserve">healing effect </w:t>
      </w:r>
      <w:r w:rsidR="00EA0500">
        <w:rPr>
          <w:lang w:val="en-US"/>
        </w:rPr>
        <w:t xml:space="preserve">for </w:t>
      </w:r>
      <w:r w:rsidR="7FF3C3B3" w:rsidRPr="005F1F7D">
        <w:rPr>
          <w:lang w:val="en-US"/>
        </w:rPr>
        <w:t>180</w:t>
      </w:r>
      <w:r w:rsidR="00B35B61">
        <w:rPr>
          <w:lang w:val="en-US"/>
        </w:rPr>
        <w:t xml:space="preserve">+ </w:t>
      </w:r>
      <w:r w:rsidR="7FF3C3B3" w:rsidRPr="005F1F7D">
        <w:rPr>
          <w:lang w:val="en-US"/>
        </w:rPr>
        <w:t>days</w:t>
      </w:r>
      <w:r w:rsidR="00BC4911">
        <w:rPr>
          <w:lang w:val="en-US"/>
        </w:rPr>
        <w:t xml:space="preserve"> </w:t>
      </w:r>
      <w:r w:rsidR="00167617">
        <w:rPr>
          <w:lang w:val="en-US"/>
        </w:rPr>
        <w:t>bucket</w:t>
      </w:r>
      <w:r w:rsidR="00E45ECB">
        <w:rPr>
          <w:lang w:val="en-US"/>
        </w:rPr>
        <w:t>s</w:t>
      </w:r>
      <w:r w:rsidR="7FF3C3B3" w:rsidRPr="005F1F7D">
        <w:rPr>
          <w:lang w:val="en-US"/>
        </w:rPr>
        <w:t xml:space="preserve"> [</w:t>
      </w:r>
      <w:commentRangeStart w:id="155"/>
      <w:r w:rsidR="7FF3C3B3" w:rsidRPr="005F1F7D">
        <w:rPr>
          <w:lang w:val="en-US"/>
        </w:rPr>
        <w:t>Fig</w:t>
      </w:r>
      <w:del w:id="156" w:author="Bartłomiej Kwiek" w:date="2022-11-13T12:03:00Z">
        <w:r w:rsidR="7FF3C3B3" w:rsidRPr="005F1F7D" w:rsidDel="00C5477C">
          <w:rPr>
            <w:lang w:val="en-US"/>
          </w:rPr>
          <w:delText>5</w:delText>
        </w:r>
      </w:del>
      <w:commentRangeEnd w:id="155"/>
      <w:r w:rsidR="00C5477C">
        <w:rPr>
          <w:rStyle w:val="CommentReference"/>
          <w:rFonts w:ascii="Arial" w:eastAsia="Arial" w:hAnsi="Arial" w:cs="Arial"/>
          <w:lang w:val="en-CA"/>
        </w:rPr>
        <w:commentReference w:id="155"/>
      </w:r>
      <w:r w:rsidR="7FF3C3B3" w:rsidRPr="005F1F7D">
        <w:rPr>
          <w:lang w:val="en-US"/>
        </w:rPr>
        <w:t xml:space="preserve">]. </w:t>
      </w:r>
      <w:r w:rsidR="00AB5A7A">
        <w:rPr>
          <w:lang w:val="en-US"/>
        </w:rPr>
        <w:t>These</w:t>
      </w:r>
      <w:r w:rsidR="0090452D">
        <w:rPr>
          <w:lang w:val="en-US"/>
        </w:rPr>
        <w:t xml:space="preserve"> results </w:t>
      </w:r>
      <w:r w:rsidR="00114E33">
        <w:rPr>
          <w:lang w:val="en-US"/>
        </w:rPr>
        <w:t xml:space="preserve">combined with the previous </w:t>
      </w:r>
      <w:proofErr w:type="gramStart"/>
      <w:r w:rsidR="00114E33">
        <w:rPr>
          <w:lang w:val="en-US"/>
        </w:rPr>
        <w:t>graph[</w:t>
      </w:r>
      <w:proofErr w:type="gramEnd"/>
      <w:r w:rsidR="00114E33">
        <w:rPr>
          <w:lang w:val="en-US"/>
        </w:rPr>
        <w:t>Fig</w:t>
      </w:r>
      <w:del w:id="157" w:author="Bartłomiej Kwiek" w:date="2022-11-13T12:04:00Z">
        <w:r w:rsidR="00114E33" w:rsidDel="00C5477C">
          <w:rPr>
            <w:lang w:val="en-US"/>
          </w:rPr>
          <w:delText>4</w:delText>
        </w:r>
      </w:del>
      <w:r w:rsidR="00114E33">
        <w:rPr>
          <w:lang w:val="en-US"/>
        </w:rPr>
        <w:t>]</w:t>
      </w:r>
      <w:r w:rsidR="00AA16C9">
        <w:rPr>
          <w:lang w:val="en-US"/>
        </w:rPr>
        <w:t xml:space="preserve"> and </w:t>
      </w:r>
      <w:r w:rsidR="00071D96">
        <w:rPr>
          <w:lang w:val="en-US"/>
        </w:rPr>
        <w:t xml:space="preserve">our </w:t>
      </w:r>
      <w:r w:rsidR="007832A6">
        <w:rPr>
          <w:lang w:val="en-US"/>
        </w:rPr>
        <w:t>clinical experience</w:t>
      </w:r>
      <w:r w:rsidR="006809AB">
        <w:rPr>
          <w:lang w:val="en-US"/>
        </w:rPr>
        <w:t>,</w:t>
      </w:r>
      <w:r w:rsidR="00740E46">
        <w:rPr>
          <w:lang w:val="en-US"/>
        </w:rPr>
        <w:t xml:space="preserve"> point </w:t>
      </w:r>
      <w:r w:rsidR="008A26AF">
        <w:rPr>
          <w:lang w:val="en-US"/>
        </w:rPr>
        <w:t>to</w:t>
      </w:r>
      <w:r w:rsidR="00740E46">
        <w:rPr>
          <w:lang w:val="en-US"/>
        </w:rPr>
        <w:t xml:space="preserve"> </w:t>
      </w:r>
      <w:r w:rsidR="005A1CAA">
        <w:rPr>
          <w:lang w:val="en-US"/>
        </w:rPr>
        <w:t>the treatment</w:t>
      </w:r>
      <w:r w:rsidR="004F548F">
        <w:rPr>
          <w:lang w:val="en-US"/>
        </w:rPr>
        <w:t xml:space="preserve"> worsening </w:t>
      </w:r>
      <w:r w:rsidR="000A72F1">
        <w:rPr>
          <w:lang w:val="en-US"/>
        </w:rPr>
        <w:t>point</w:t>
      </w:r>
      <w:r w:rsidR="0096450B">
        <w:rPr>
          <w:lang w:val="en-US"/>
        </w:rPr>
        <w:t xml:space="preserve"> being around 180</w:t>
      </w:r>
      <w:r w:rsidR="00B621C5">
        <w:rPr>
          <w:lang w:val="en-US"/>
        </w:rPr>
        <w:t xml:space="preserve"> </w:t>
      </w:r>
      <w:r w:rsidR="0096450B">
        <w:rPr>
          <w:lang w:val="en-US"/>
        </w:rPr>
        <w:t>days.</w:t>
      </w:r>
    </w:p>
    <w:p w14:paraId="182FDB97" w14:textId="596EFE2B" w:rsidR="008934F9" w:rsidRDefault="7FF3C3B3" w:rsidP="008934F9">
      <w:pPr>
        <w:spacing w:line="360" w:lineRule="auto"/>
        <w:jc w:val="both"/>
        <w:rPr>
          <w:lang w:val="en-US"/>
        </w:rPr>
      </w:pPr>
      <w:r w:rsidRPr="005F1F7D">
        <w:rPr>
          <w:lang w:val="en-US"/>
        </w:rPr>
        <w:t>We’ve also aimed to answer if a much</w:t>
      </w:r>
      <w:r w:rsidR="007C451E">
        <w:rPr>
          <w:lang w:val="en-US"/>
        </w:rPr>
        <w:t xml:space="preserve"> longer break</w:t>
      </w:r>
      <w:r w:rsidR="00BD037F">
        <w:rPr>
          <w:lang w:val="en-US"/>
        </w:rPr>
        <w:t xml:space="preserve"> in treatment</w:t>
      </w:r>
      <w:r w:rsidRPr="005F1F7D">
        <w:rPr>
          <w:lang w:val="en-US"/>
        </w:rPr>
        <w:t xml:space="preserve"> (</w:t>
      </w:r>
      <w:proofErr w:type="spellStart"/>
      <w:r w:rsidRPr="005F1F7D">
        <w:rPr>
          <w:lang w:val="en-US"/>
        </w:rPr>
        <w:t>eg.</w:t>
      </w:r>
      <w:proofErr w:type="spellEnd"/>
      <w:r w:rsidRPr="005F1F7D">
        <w:rPr>
          <w:lang w:val="en-US"/>
        </w:rPr>
        <w:t xml:space="preserve"> </w:t>
      </w:r>
      <w:r w:rsidR="007815BF">
        <w:rPr>
          <w:lang w:val="en-US"/>
        </w:rPr>
        <w:t>1</w:t>
      </w:r>
      <w:r w:rsidRPr="005F1F7D">
        <w:rPr>
          <w:lang w:val="en-US"/>
        </w:rPr>
        <w:t xml:space="preserve">,000 days) results in </w:t>
      </w:r>
      <w:r w:rsidR="00E022FC">
        <w:rPr>
          <w:lang w:val="en-US"/>
        </w:rPr>
        <w:t xml:space="preserve">further </w:t>
      </w:r>
      <w:r w:rsidR="00F071AC">
        <w:rPr>
          <w:lang w:val="en-US"/>
        </w:rPr>
        <w:t>worsening of PWS</w:t>
      </w:r>
      <w:r w:rsidR="00316E81">
        <w:rPr>
          <w:lang w:val="en-US"/>
        </w:rPr>
        <w:t xml:space="preserve"> compared to </w:t>
      </w:r>
      <w:r w:rsidR="0059286A">
        <w:rPr>
          <w:lang w:val="en-US"/>
        </w:rPr>
        <w:t xml:space="preserve">breaks around </w:t>
      </w:r>
      <w:r w:rsidR="00900783">
        <w:rPr>
          <w:lang w:val="en-US"/>
        </w:rPr>
        <w:t>180</w:t>
      </w:r>
      <w:r w:rsidR="001746DB">
        <w:rPr>
          <w:lang w:val="en-US"/>
        </w:rPr>
        <w:t xml:space="preserve"> </w:t>
      </w:r>
      <w:r w:rsidR="00900783">
        <w:rPr>
          <w:lang w:val="en-US"/>
        </w:rPr>
        <w:t>days</w:t>
      </w:r>
      <w:r w:rsidR="0059286A">
        <w:rPr>
          <w:lang w:val="en-US"/>
        </w:rPr>
        <w:t>+</w:t>
      </w:r>
      <w:r w:rsidR="00343783">
        <w:rPr>
          <w:lang w:val="en-US"/>
        </w:rPr>
        <w:t>,</w:t>
      </w:r>
      <w:r w:rsidR="0047066C">
        <w:rPr>
          <w:lang w:val="en-US"/>
        </w:rPr>
        <w:t xml:space="preserve"> bu</w:t>
      </w:r>
      <w:r w:rsidR="00F52B24">
        <w:rPr>
          <w:lang w:val="en-US"/>
        </w:rPr>
        <w:t>t</w:t>
      </w:r>
      <w:r w:rsidR="0047066C">
        <w:rPr>
          <w:lang w:val="en-US"/>
        </w:rPr>
        <w:t xml:space="preserve"> </w:t>
      </w:r>
      <w:r w:rsidR="00F52B24">
        <w:rPr>
          <w:lang w:val="en-US"/>
        </w:rPr>
        <w:t>w</w:t>
      </w:r>
      <w:r w:rsidR="008934F9">
        <w:rPr>
          <w:lang w:val="en-US"/>
        </w:rPr>
        <w:t xml:space="preserve">e've </w:t>
      </w:r>
      <w:r w:rsidR="0047066C">
        <w:rPr>
          <w:lang w:val="en-US"/>
        </w:rPr>
        <w:t>reached</w:t>
      </w:r>
      <w:r w:rsidR="008934F9">
        <w:rPr>
          <w:lang w:val="en-US"/>
        </w:rPr>
        <w:t xml:space="preserve"> no </w:t>
      </w:r>
      <w:r w:rsidR="0071597E">
        <w:rPr>
          <w:lang w:val="en-US"/>
        </w:rPr>
        <w:t>significant</w:t>
      </w:r>
      <w:r w:rsidR="001C0BDA">
        <w:rPr>
          <w:lang w:val="en-US"/>
        </w:rPr>
        <w:t xml:space="preserve"> results</w:t>
      </w:r>
      <w:r w:rsidR="006E2165">
        <w:rPr>
          <w:lang w:val="en-US"/>
        </w:rPr>
        <w:t xml:space="preserve">. </w:t>
      </w:r>
      <w:r w:rsidR="006E2165">
        <w:rPr>
          <w:lang w:val="en-US"/>
        </w:rPr>
        <w:lastRenderedPageBreak/>
        <w:t xml:space="preserve">The lack of </w:t>
      </w:r>
      <w:r w:rsidR="00675345">
        <w:rPr>
          <w:lang w:val="en-US"/>
        </w:rPr>
        <w:t>significance</w:t>
      </w:r>
      <w:r w:rsidR="00A07B3A">
        <w:rPr>
          <w:lang w:val="en-US"/>
        </w:rPr>
        <w:t xml:space="preserve"> here</w:t>
      </w:r>
      <w:r w:rsidR="006E2165">
        <w:rPr>
          <w:lang w:val="en-US"/>
        </w:rPr>
        <w:t xml:space="preserve"> </w:t>
      </w:r>
      <w:r w:rsidR="00AF571A">
        <w:rPr>
          <w:lang w:val="en-US"/>
        </w:rPr>
        <w:t>might</w:t>
      </w:r>
      <w:r w:rsidR="008934F9">
        <w:rPr>
          <w:lang w:val="en-US"/>
        </w:rPr>
        <w:t xml:space="preserve"> be </w:t>
      </w:r>
      <w:r w:rsidR="00043C2E">
        <w:rPr>
          <w:lang w:val="en-US"/>
        </w:rPr>
        <w:t xml:space="preserve">due to </w:t>
      </w:r>
      <w:r w:rsidR="000373F8">
        <w:rPr>
          <w:lang w:val="en-US"/>
        </w:rPr>
        <w:t xml:space="preserve">a </w:t>
      </w:r>
      <w:r w:rsidR="008934F9">
        <w:rPr>
          <w:lang w:val="en-US"/>
        </w:rPr>
        <w:t>lack of data</w:t>
      </w:r>
      <w:r w:rsidR="00EB5D0F">
        <w:rPr>
          <w:lang w:val="en-US"/>
        </w:rPr>
        <w:t xml:space="preserve"> for patients with </w:t>
      </w:r>
      <w:r w:rsidR="00C3772E">
        <w:rPr>
          <w:lang w:val="en-US"/>
        </w:rPr>
        <w:t>substantially</w:t>
      </w:r>
      <w:r w:rsidR="00EB5D0F">
        <w:rPr>
          <w:lang w:val="en-US"/>
        </w:rPr>
        <w:t xml:space="preserve"> long</w:t>
      </w:r>
      <w:r w:rsidR="00A16C45">
        <w:rPr>
          <w:lang w:val="en-US"/>
        </w:rPr>
        <w:t>er</w:t>
      </w:r>
      <w:r w:rsidR="00EB5D0F">
        <w:rPr>
          <w:lang w:val="en-US"/>
        </w:rPr>
        <w:t xml:space="preserve"> break</w:t>
      </w:r>
      <w:r w:rsidR="0045398D">
        <w:rPr>
          <w:lang w:val="en-US"/>
        </w:rPr>
        <w:t>s (1000 days +)</w:t>
      </w:r>
      <w:r w:rsidR="00147123">
        <w:rPr>
          <w:lang w:val="en-US"/>
        </w:rPr>
        <w:t>,</w:t>
      </w:r>
      <w:r w:rsidR="00494284">
        <w:rPr>
          <w:lang w:val="en-US"/>
        </w:rPr>
        <w:t xml:space="preserve"> and </w:t>
      </w:r>
      <w:r w:rsidR="007549D2">
        <w:rPr>
          <w:lang w:val="en-US"/>
        </w:rPr>
        <w:t xml:space="preserve">further research </w:t>
      </w:r>
      <w:r w:rsidR="00CE369C">
        <w:rPr>
          <w:lang w:val="en-US"/>
        </w:rPr>
        <w:t xml:space="preserve">based on </w:t>
      </w:r>
      <w:r w:rsidR="00634C01">
        <w:rPr>
          <w:lang w:val="en-US"/>
        </w:rPr>
        <w:t>more data</w:t>
      </w:r>
      <w:r w:rsidR="00574483">
        <w:rPr>
          <w:lang w:val="en-US"/>
        </w:rPr>
        <w:t xml:space="preserve"> </w:t>
      </w:r>
      <w:r w:rsidR="007549D2">
        <w:rPr>
          <w:lang w:val="en-US"/>
        </w:rPr>
        <w:t>will be required.</w:t>
      </w:r>
    </w:p>
    <w:p w14:paraId="54352F59" w14:textId="7F07EABF" w:rsidR="00553F97" w:rsidRPr="005F1F7D" w:rsidRDefault="00553F97" w:rsidP="00E5683D">
      <w:pPr>
        <w:spacing w:line="360" w:lineRule="auto"/>
        <w:jc w:val="both"/>
        <w:rPr>
          <w:lang w:val="en-US"/>
        </w:rPr>
      </w:pPr>
    </w:p>
    <w:p w14:paraId="23F74FBD" w14:textId="6A3A1708" w:rsidR="008017C3" w:rsidRPr="008934F9" w:rsidRDefault="008017C3" w:rsidP="00E5683D">
      <w:pPr>
        <w:spacing w:line="360" w:lineRule="auto"/>
        <w:jc w:val="both"/>
        <w:rPr>
          <w:lang w:val="en-GB"/>
        </w:rPr>
      </w:pPr>
    </w:p>
    <w:p w14:paraId="51928B8F" w14:textId="77777777" w:rsidR="006122F1" w:rsidRPr="008934F9" w:rsidRDefault="006122F1" w:rsidP="00E5683D">
      <w:pPr>
        <w:spacing w:line="360" w:lineRule="auto"/>
        <w:jc w:val="both"/>
        <w:rPr>
          <w:lang w:val="en-GB"/>
        </w:rPr>
      </w:pPr>
    </w:p>
    <w:p w14:paraId="53ADC1C4" w14:textId="7A0AF745" w:rsidR="008017C3" w:rsidRDefault="006122F1" w:rsidP="00E5683D">
      <w:pPr>
        <w:spacing w:line="360" w:lineRule="auto"/>
        <w:jc w:val="both"/>
      </w:pPr>
      <w:r w:rsidRPr="006122F1">
        <w:rPr>
          <w:noProof/>
        </w:rPr>
        <w:drawing>
          <wp:inline distT="0" distB="0" distL="0" distR="0" wp14:anchorId="11BD066F" wp14:editId="7D315FEE">
            <wp:extent cx="5943600" cy="299593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2"/>
                    <a:stretch>
                      <a:fillRect/>
                    </a:stretch>
                  </pic:blipFill>
                  <pic:spPr>
                    <a:xfrm>
                      <a:off x="0" y="0"/>
                      <a:ext cx="5943600" cy="2995930"/>
                    </a:xfrm>
                    <a:prstGeom prst="rect">
                      <a:avLst/>
                    </a:prstGeom>
                  </pic:spPr>
                </pic:pic>
              </a:graphicData>
            </a:graphic>
          </wp:inline>
        </w:drawing>
      </w:r>
    </w:p>
    <w:p w14:paraId="6B5B2F5D" w14:textId="11F6B1DB" w:rsidR="002876EE" w:rsidRPr="005F1F7D" w:rsidRDefault="7FF3C3B3" w:rsidP="00E5683D">
      <w:pPr>
        <w:spacing w:line="360" w:lineRule="auto"/>
        <w:jc w:val="both"/>
        <w:rPr>
          <w:lang w:val="en-US"/>
        </w:rPr>
      </w:pPr>
      <w:r w:rsidRPr="005F1F7D">
        <w:rPr>
          <w:lang w:val="en-US"/>
        </w:rPr>
        <w:t xml:space="preserve">Figure </w:t>
      </w:r>
      <w:r w:rsidR="000F7681">
        <w:rPr>
          <w:lang w:val="en-US"/>
        </w:rPr>
        <w:t>4</w:t>
      </w:r>
    </w:p>
    <w:p w14:paraId="342DA7BD" w14:textId="6D23B12F" w:rsidR="00C17699" w:rsidRDefault="006F3D3D" w:rsidP="00B169FD">
      <w:pPr>
        <w:spacing w:line="360" w:lineRule="auto"/>
        <w:jc w:val="both"/>
        <w:rPr>
          <w:lang w:val="en-US"/>
        </w:rPr>
      </w:pPr>
      <w:r>
        <w:rPr>
          <w:lang w:val="en-US"/>
        </w:rPr>
        <w:t>A comparison</w:t>
      </w:r>
      <w:r w:rsidR="00B169FD">
        <w:rPr>
          <w:lang w:val="en-US"/>
        </w:rPr>
        <w:t xml:space="preserve"> of mean total clearance between bucketed treatment sessions shows </w:t>
      </w:r>
      <w:r w:rsidR="007C1FD9">
        <w:rPr>
          <w:lang w:val="en-US"/>
        </w:rPr>
        <w:t>that</w:t>
      </w:r>
      <w:r w:rsidR="00B169FD">
        <w:rPr>
          <w:lang w:val="en-US"/>
        </w:rPr>
        <w:t xml:space="preserve"> treatment </w:t>
      </w:r>
      <w:r>
        <w:rPr>
          <w:lang w:val="en-US"/>
        </w:rPr>
        <w:t xml:space="preserve">effectiveness gets significantly worse </w:t>
      </w:r>
      <w:r w:rsidR="002043B7">
        <w:rPr>
          <w:lang w:val="en-US"/>
        </w:rPr>
        <w:t>for</w:t>
      </w:r>
      <w:r w:rsidR="00DB3518">
        <w:rPr>
          <w:lang w:val="en-US"/>
        </w:rPr>
        <w:t xml:space="preserve"> break</w:t>
      </w:r>
      <w:r w:rsidR="002043B7">
        <w:rPr>
          <w:lang w:val="en-US"/>
        </w:rPr>
        <w:t>s</w:t>
      </w:r>
      <w:r w:rsidR="00DB3518">
        <w:rPr>
          <w:lang w:val="en-US"/>
        </w:rPr>
        <w:t xml:space="preserve"> longer than 180 days</w:t>
      </w:r>
      <w:r w:rsidR="003A3D61">
        <w:rPr>
          <w:lang w:val="en-US"/>
        </w:rPr>
        <w:t xml:space="preserve">, with mean </w:t>
      </w:r>
      <w:r w:rsidR="00C20527">
        <w:rPr>
          <w:lang w:val="en-US"/>
        </w:rPr>
        <w:t>clearance</w:t>
      </w:r>
      <w:r w:rsidR="003A3D61">
        <w:rPr>
          <w:lang w:val="en-US"/>
        </w:rPr>
        <w:t xml:space="preserve"> in-between visits becoming negative</w:t>
      </w:r>
      <w:r w:rsidR="00175FD0">
        <w:rPr>
          <w:lang w:val="en-US"/>
        </w:rPr>
        <w:t xml:space="preserve"> for </w:t>
      </w:r>
      <w:r w:rsidR="003C0E14">
        <w:rPr>
          <w:lang w:val="en-US"/>
        </w:rPr>
        <w:t xml:space="preserve">buckets </w:t>
      </w:r>
      <w:r w:rsidR="00086E9D">
        <w:rPr>
          <w:lang w:val="en-US"/>
        </w:rPr>
        <w:t xml:space="preserve">with </w:t>
      </w:r>
      <w:r w:rsidR="00175FD0">
        <w:rPr>
          <w:lang w:val="en-US"/>
        </w:rPr>
        <w:t>180</w:t>
      </w:r>
      <w:r w:rsidR="006F5152">
        <w:rPr>
          <w:lang w:val="en-US"/>
        </w:rPr>
        <w:t xml:space="preserve"> </w:t>
      </w:r>
      <w:r w:rsidR="00175FD0">
        <w:rPr>
          <w:lang w:val="en-US"/>
        </w:rPr>
        <w:t>day</w:t>
      </w:r>
      <w:r w:rsidR="00086E9D">
        <w:rPr>
          <w:lang w:val="en-US"/>
        </w:rPr>
        <w:t>s+</w:t>
      </w:r>
      <w:r w:rsidR="003A3D61">
        <w:rPr>
          <w:lang w:val="en-US"/>
        </w:rPr>
        <w:t>.</w:t>
      </w:r>
      <w:r w:rsidR="00355068">
        <w:rPr>
          <w:lang w:val="en-US"/>
        </w:rPr>
        <w:t xml:space="preserve"> </w:t>
      </w:r>
      <w:r w:rsidR="005E78B1">
        <w:rPr>
          <w:lang w:val="en-US"/>
        </w:rPr>
        <w:t xml:space="preserve">The figure showcases </w:t>
      </w:r>
      <w:r w:rsidR="00217421">
        <w:rPr>
          <w:lang w:val="en-US"/>
        </w:rPr>
        <w:t xml:space="preserve">that </w:t>
      </w:r>
      <w:r w:rsidR="005E78B1">
        <w:rPr>
          <w:lang w:val="en-US"/>
        </w:rPr>
        <w:t>the only two consecutive means that differ significantly (p-value &lt;0.05)</w:t>
      </w:r>
      <w:r w:rsidR="000A28C0">
        <w:rPr>
          <w:lang w:val="en-US"/>
        </w:rPr>
        <w:t xml:space="preserve"> are</w:t>
      </w:r>
      <w:r w:rsidR="00C572D5">
        <w:rPr>
          <w:lang w:val="en-US"/>
        </w:rPr>
        <w:t xml:space="preserve"> </w:t>
      </w:r>
      <w:r w:rsidR="00B54076">
        <w:rPr>
          <w:lang w:val="en-US"/>
        </w:rPr>
        <w:t>means for buckets after and before 180 days</w:t>
      </w:r>
      <w:r w:rsidR="00FA0A54">
        <w:rPr>
          <w:lang w:val="en-US"/>
        </w:rPr>
        <w:t>,</w:t>
      </w:r>
      <w:r w:rsidR="00E82CC3">
        <w:rPr>
          <w:lang w:val="en-US"/>
        </w:rPr>
        <w:t xml:space="preserve"> with short</w:t>
      </w:r>
      <w:r w:rsidR="00AA2C8E">
        <w:rPr>
          <w:lang w:val="en-US"/>
        </w:rPr>
        <w:t>er</w:t>
      </w:r>
      <w:r w:rsidR="00E82CC3">
        <w:rPr>
          <w:lang w:val="en-US"/>
        </w:rPr>
        <w:t xml:space="preserve"> breaks </w:t>
      </w:r>
      <w:r w:rsidR="0079642F">
        <w:rPr>
          <w:lang w:val="en-US"/>
        </w:rPr>
        <w:t>having no</w:t>
      </w:r>
      <w:r w:rsidR="00246717">
        <w:rPr>
          <w:lang w:val="en-US"/>
        </w:rPr>
        <w:t xml:space="preserve"> significant</w:t>
      </w:r>
      <w:r w:rsidR="0079642F">
        <w:rPr>
          <w:lang w:val="en-US"/>
        </w:rPr>
        <w:t xml:space="preserve"> effect</w:t>
      </w:r>
      <w:r w:rsidR="00246717">
        <w:rPr>
          <w:lang w:val="en-US"/>
        </w:rPr>
        <w:t xml:space="preserve"> on </w:t>
      </w:r>
      <w:r w:rsidR="00D03C06">
        <w:rPr>
          <w:lang w:val="en-US"/>
        </w:rPr>
        <w:t xml:space="preserve">the </w:t>
      </w:r>
      <w:r w:rsidR="00246717">
        <w:rPr>
          <w:lang w:val="en-US"/>
        </w:rPr>
        <w:t>treatment's efficacy</w:t>
      </w:r>
      <w:r w:rsidR="0079642F">
        <w:rPr>
          <w:lang w:val="en-US"/>
        </w:rPr>
        <w:t>.</w:t>
      </w:r>
    </w:p>
    <w:p w14:paraId="5BFF2CD1" w14:textId="77777777" w:rsidR="00C17699" w:rsidRDefault="00C17699" w:rsidP="00B169FD">
      <w:pPr>
        <w:spacing w:line="360" w:lineRule="auto"/>
        <w:jc w:val="both"/>
        <w:rPr>
          <w:lang w:val="en-US"/>
        </w:rPr>
      </w:pPr>
    </w:p>
    <w:p w14:paraId="7BCC379B" w14:textId="77777777" w:rsidR="00C17699" w:rsidRDefault="00C17699" w:rsidP="00B169FD">
      <w:pPr>
        <w:spacing w:line="360" w:lineRule="auto"/>
        <w:jc w:val="both"/>
        <w:rPr>
          <w:lang w:val="en-US"/>
        </w:rPr>
      </w:pPr>
    </w:p>
    <w:p w14:paraId="4E63EED2" w14:textId="77777777" w:rsidR="00C652D1" w:rsidRDefault="00C652D1" w:rsidP="1B2C23F9">
      <w:pPr>
        <w:spacing w:line="360" w:lineRule="auto"/>
        <w:jc w:val="both"/>
        <w:rPr>
          <w:b/>
          <w:bCs/>
          <w:lang w:val="en-US"/>
        </w:rPr>
      </w:pPr>
    </w:p>
    <w:p w14:paraId="575DFC64" w14:textId="2C157631" w:rsidR="1B2C23F9" w:rsidRPr="005F1F7D" w:rsidRDefault="007815F9" w:rsidP="1B2C23F9">
      <w:pPr>
        <w:spacing w:line="360" w:lineRule="auto"/>
        <w:jc w:val="both"/>
        <w:rPr>
          <w:b/>
          <w:bCs/>
          <w:lang w:val="en-US"/>
        </w:rPr>
      </w:pPr>
      <w:ins w:id="158" w:author="Bartłomiej Kwiek" w:date="2022-09-18T13:03:00Z">
        <w:r>
          <w:rPr>
            <w:b/>
            <w:bCs/>
            <w:lang w:val="en-US"/>
          </w:rPr>
          <w:t>W</w:t>
        </w:r>
      </w:ins>
      <w:ins w:id="159" w:author="Bartłomiej Kwiek" w:date="2022-09-18T13:06:00Z">
        <w:r>
          <w:rPr>
            <w:b/>
            <w:bCs/>
            <w:lang w:val="en-US"/>
          </w:rPr>
          <w:t>orsening of PWS caused by</w:t>
        </w:r>
      </w:ins>
      <w:ins w:id="160" w:author="Bartłomiej Kwiek" w:date="2022-09-18T13:07:00Z">
        <w:r>
          <w:rPr>
            <w:b/>
            <w:bCs/>
            <w:lang w:val="en-US"/>
          </w:rPr>
          <w:t xml:space="preserve"> long</w:t>
        </w:r>
        <w:r w:rsidR="00AA6513">
          <w:rPr>
            <w:b/>
            <w:bCs/>
            <w:lang w:val="en-US"/>
          </w:rPr>
          <w:t xml:space="preserve">-lasting break in the treatment may be reversed by reintroduction of the </w:t>
        </w:r>
      </w:ins>
      <w:ins w:id="161" w:author="Bartłomiej Kwiek" w:date="2022-09-18T13:08:00Z">
        <w:r w:rsidR="00AA6513">
          <w:rPr>
            <w:b/>
            <w:bCs/>
            <w:lang w:val="en-US"/>
          </w:rPr>
          <w:t>treatment</w:t>
        </w:r>
      </w:ins>
    </w:p>
    <w:p w14:paraId="07CD91C4" w14:textId="35B54BFD" w:rsidR="004D4CC3" w:rsidRDefault="1B2C23F9" w:rsidP="1B2C23F9">
      <w:pPr>
        <w:spacing w:line="360" w:lineRule="auto"/>
        <w:jc w:val="both"/>
        <w:rPr>
          <w:lang w:val="en-US"/>
        </w:rPr>
      </w:pPr>
      <w:r w:rsidRPr="005F1F7D">
        <w:rPr>
          <w:lang w:val="en-US"/>
        </w:rPr>
        <w:t xml:space="preserve">To further solidify our hypothesis that PWS worsens over time when not treated, we’ve </w:t>
      </w:r>
      <w:proofErr w:type="gramStart"/>
      <w:ins w:id="162" w:author="Bartłomiej Kwiek" w:date="2022-09-18T13:12:00Z">
        <w:r w:rsidR="00AA6513">
          <w:rPr>
            <w:lang w:val="en-US"/>
          </w:rPr>
          <w:t xml:space="preserve">chosen </w:t>
        </w:r>
      </w:ins>
      <w:r w:rsidRPr="005F1F7D">
        <w:rPr>
          <w:lang w:val="en-US"/>
        </w:rPr>
        <w:t xml:space="preserve"> patients</w:t>
      </w:r>
      <w:proofErr w:type="gramEnd"/>
      <w:r w:rsidRPr="005F1F7D">
        <w:rPr>
          <w:lang w:val="en-US"/>
        </w:rPr>
        <w:t xml:space="preserve"> that had finished a full treatment</w:t>
      </w:r>
      <w:ins w:id="163" w:author="Bartłomiej Kwiek" w:date="2022-09-18T12:56:00Z">
        <w:r w:rsidR="005F1F7D">
          <w:rPr>
            <w:lang w:val="en-US"/>
          </w:rPr>
          <w:t xml:space="preserve"> </w:t>
        </w:r>
        <w:r w:rsidR="00970913">
          <w:rPr>
            <w:lang w:val="en-US"/>
          </w:rPr>
          <w:t>a</w:t>
        </w:r>
      </w:ins>
      <w:ins w:id="164" w:author="Bartłomiej Kwiek" w:date="2022-09-18T13:09:00Z">
        <w:r w:rsidR="00AA6513">
          <w:rPr>
            <w:lang w:val="en-US"/>
          </w:rPr>
          <w:t>nd stopped their treatment when further improvement was not possible with consecutive laser sessions</w:t>
        </w:r>
      </w:ins>
      <w:ins w:id="165" w:author="Bartłomiej Kwiek" w:date="2022-09-18T13:12:00Z">
        <w:r w:rsidR="004C7825">
          <w:rPr>
            <w:lang w:val="en-US"/>
          </w:rPr>
          <w:t xml:space="preserve"> and were not treated for more than 4 years</w:t>
        </w:r>
      </w:ins>
      <w:ins w:id="166" w:author="Bartłomiej Kwiek" w:date="2022-09-18T13:10:00Z">
        <w:r w:rsidR="00AA6513">
          <w:rPr>
            <w:lang w:val="en-US"/>
          </w:rPr>
          <w:t>.</w:t>
        </w:r>
      </w:ins>
      <w:ins w:id="167" w:author="Bartłomiej Kwiek" w:date="2022-09-18T12:56:00Z">
        <w:r w:rsidR="00970913">
          <w:rPr>
            <w:lang w:val="en-US"/>
          </w:rPr>
          <w:t xml:space="preserve"> </w:t>
        </w:r>
      </w:ins>
      <w:r w:rsidRPr="005F1F7D">
        <w:rPr>
          <w:lang w:val="en-US"/>
        </w:rPr>
        <w:t xml:space="preserve"> </w:t>
      </w:r>
      <w:ins w:id="168" w:author="Bartłomiej Kwiek" w:date="2022-09-18T13:13:00Z">
        <w:r w:rsidR="004C7825">
          <w:rPr>
            <w:lang w:val="en-US"/>
          </w:rPr>
          <w:t xml:space="preserve">Out </w:t>
        </w:r>
        <w:r w:rsidR="004C7825">
          <w:rPr>
            <w:lang w:val="en-US"/>
          </w:rPr>
          <w:lastRenderedPageBreak/>
          <w:t xml:space="preserve">of five patients who had such a </w:t>
        </w:r>
        <w:proofErr w:type="spellStart"/>
        <w:r w:rsidR="004C7825">
          <w:rPr>
            <w:lang w:val="en-US"/>
          </w:rPr>
          <w:t>brak</w:t>
        </w:r>
        <w:proofErr w:type="spellEnd"/>
        <w:r w:rsidR="004C7825">
          <w:rPr>
            <w:lang w:val="en-US"/>
          </w:rPr>
          <w:t xml:space="preserve"> three have responded to the propos</w:t>
        </w:r>
      </w:ins>
      <w:ins w:id="169" w:author="Bartłomiej Kwiek" w:date="2022-09-18T13:14:00Z">
        <w:r w:rsidR="004C7825">
          <w:rPr>
            <w:lang w:val="en-US"/>
          </w:rPr>
          <w:t xml:space="preserve">al of 3D image evaluation and further treatment. </w:t>
        </w:r>
      </w:ins>
      <w:ins w:id="170" w:author="Bartłomiej Kwiek" w:date="2022-09-18T13:13:00Z">
        <w:r w:rsidR="004C7825">
          <w:rPr>
            <w:lang w:val="en-US"/>
          </w:rPr>
          <w:t xml:space="preserve"> </w:t>
        </w:r>
      </w:ins>
      <w:del w:id="171" w:author="Bartłomiej Kwiek" w:date="2022-11-13T12:07:00Z">
        <w:r w:rsidRPr="005F1F7D" w:rsidDel="00D001CC">
          <w:rPr>
            <w:lang w:val="en-US"/>
          </w:rPr>
          <w:delText xml:space="preserve"> </w:delText>
        </w:r>
      </w:del>
      <w:ins w:id="172" w:author="Bartłomiej Kwiek" w:date="2022-09-18T13:14:00Z">
        <w:r w:rsidR="004C7825">
          <w:rPr>
            <w:lang w:val="en-US"/>
          </w:rPr>
          <w:t>Image analysis showed that t</w:t>
        </w:r>
      </w:ins>
      <w:r w:rsidRPr="005F1F7D">
        <w:rPr>
          <w:lang w:val="en-US"/>
        </w:rPr>
        <w:t xml:space="preserve">heir PWS has worsen </w:t>
      </w:r>
      <w:r w:rsidRPr="005F1F7D">
        <w:rPr>
          <w:b/>
          <w:bCs/>
          <w:lang w:val="en-US"/>
        </w:rPr>
        <w:t xml:space="preserve">significantly </w:t>
      </w:r>
      <w:r w:rsidRPr="005F1F7D">
        <w:rPr>
          <w:lang w:val="en-US"/>
        </w:rPr>
        <w:t>in relation to their last session</w:t>
      </w:r>
      <w:ins w:id="173" w:author="Bartłomiej Kwiek" w:date="2022-11-13T12:08:00Z">
        <w:r w:rsidR="00D001CC">
          <w:rPr>
            <w:lang w:val="en-US"/>
          </w:rPr>
          <w:t>. (</w:t>
        </w:r>
        <w:commentRangeStart w:id="174"/>
        <w:commentRangeStart w:id="175"/>
        <w:r w:rsidR="00D001CC">
          <w:rPr>
            <w:lang w:val="en-US"/>
          </w:rPr>
          <w:t>Fig</w:t>
        </w:r>
      </w:ins>
      <w:commentRangeEnd w:id="174"/>
      <w:ins w:id="176" w:author="Bartłomiej Kwiek" w:date="2022-11-13T12:09:00Z">
        <w:r w:rsidR="00D001CC">
          <w:rPr>
            <w:rStyle w:val="CommentReference"/>
            <w:rFonts w:ascii="Arial" w:eastAsia="Arial" w:hAnsi="Arial" w:cs="Arial"/>
            <w:lang w:val="en-CA"/>
          </w:rPr>
          <w:commentReference w:id="174"/>
        </w:r>
      </w:ins>
      <w:commentRangeEnd w:id="175"/>
      <w:r w:rsidR="004B6539">
        <w:rPr>
          <w:rStyle w:val="CommentReference"/>
          <w:rFonts w:ascii="Arial" w:eastAsia="Arial" w:hAnsi="Arial" w:cs="Arial"/>
          <w:lang w:val="en-CA"/>
        </w:rPr>
        <w:commentReference w:id="175"/>
      </w:r>
      <w:ins w:id="177" w:author="Bartłomiej Kwiek" w:date="2022-11-13T12:08:00Z">
        <w:r w:rsidR="00D001CC">
          <w:rPr>
            <w:lang w:val="en-US"/>
          </w:rPr>
          <w:t>. 6)</w:t>
        </w:r>
      </w:ins>
      <w:del w:id="178" w:author="Bartłomiej Kwiek" w:date="2022-11-13T12:08:00Z">
        <w:r w:rsidRPr="005F1F7D" w:rsidDel="00D001CC">
          <w:rPr>
            <w:lang w:val="en-US"/>
          </w:rPr>
          <w:delText xml:space="preserve"> </w:delText>
        </w:r>
      </w:del>
      <w:del w:id="179" w:author="Bartłomiej Kwiek" w:date="2022-11-13T12:07:00Z">
        <w:r w:rsidRPr="005F1F7D" w:rsidDel="00D001CC">
          <w:rPr>
            <w:lang w:val="en-US"/>
          </w:rPr>
          <w:delText>-</w:delText>
        </w:r>
      </w:del>
      <w:r w:rsidRPr="005F1F7D">
        <w:rPr>
          <w:lang w:val="en-US"/>
        </w:rPr>
        <w:t xml:space="preserve"> </w:t>
      </w:r>
      <w:ins w:id="180" w:author="Bartłomiej Kwiek" w:date="2022-11-13T12:08:00Z">
        <w:r w:rsidR="00D001CC">
          <w:rPr>
            <w:lang w:val="en-US"/>
          </w:rPr>
          <w:t>T</w:t>
        </w:r>
      </w:ins>
      <w:del w:id="181" w:author="Bartłomiej Kwiek" w:date="2022-11-13T12:08:00Z">
        <w:r w:rsidRPr="005F1F7D" w:rsidDel="00D001CC">
          <w:rPr>
            <w:lang w:val="en-US"/>
          </w:rPr>
          <w:delText>t</w:delText>
        </w:r>
      </w:del>
      <w:r w:rsidRPr="005F1F7D">
        <w:rPr>
          <w:lang w:val="en-US"/>
        </w:rPr>
        <w:t xml:space="preserve">heir GCE compared to last session was on average </w:t>
      </w:r>
      <w:commentRangeStart w:id="182"/>
      <w:r w:rsidRPr="005F1F7D">
        <w:rPr>
          <w:lang w:val="en-US"/>
        </w:rPr>
        <w:t>117</w:t>
      </w:r>
      <w:commentRangeEnd w:id="182"/>
      <w:r w:rsidR="00970913">
        <w:rPr>
          <w:rStyle w:val="CommentReference"/>
          <w:rFonts w:ascii="Arial" w:eastAsia="Arial" w:hAnsi="Arial" w:cs="Arial"/>
          <w:lang w:val="en-CA"/>
        </w:rPr>
        <w:commentReference w:id="182"/>
      </w:r>
      <w:r w:rsidRPr="005F1F7D">
        <w:rPr>
          <w:lang w:val="en-US"/>
        </w:rPr>
        <w:t xml:space="preserve">% worse. </w:t>
      </w:r>
      <w:ins w:id="183" w:author="Bartłomiej Kwiek" w:date="2022-11-13T12:09:00Z">
        <w:r w:rsidR="00D001CC">
          <w:rPr>
            <w:lang w:val="en-US"/>
          </w:rPr>
          <w:t>(Fig. 6B)</w:t>
        </w:r>
      </w:ins>
      <w:r w:rsidR="0058678E">
        <w:rPr>
          <w:lang w:val="en-US"/>
        </w:rPr>
        <w:t xml:space="preserve"> </w:t>
      </w:r>
      <w:r w:rsidRPr="005F1F7D">
        <w:rPr>
          <w:lang w:val="en-US"/>
        </w:rPr>
        <w:t xml:space="preserve">Furthermore their GCE in respect to the beginning was on average 24.67 percentage points worse – showcasing that a long break in treatment strikingly worsens PWS. </w:t>
      </w:r>
      <w:ins w:id="184" w:author="Bartłomiej Kwiek" w:date="2022-11-13T12:10:00Z">
        <w:r w:rsidR="00D001CC">
          <w:rPr>
            <w:lang w:val="en-US"/>
          </w:rPr>
          <w:t>(Fig. 6C</w:t>
        </w:r>
        <w:proofErr w:type="gramStart"/>
        <w:r w:rsidR="00D001CC">
          <w:rPr>
            <w:lang w:val="en-US"/>
          </w:rPr>
          <w:t>).</w:t>
        </w:r>
      </w:ins>
      <w:commentRangeStart w:id="185"/>
      <w:r w:rsidRPr="005F1F7D">
        <w:rPr>
          <w:lang w:val="en-US"/>
        </w:rPr>
        <w:t>Patients</w:t>
      </w:r>
      <w:commentRangeEnd w:id="185"/>
      <w:proofErr w:type="gramEnd"/>
      <w:r w:rsidR="00D001CC">
        <w:rPr>
          <w:rStyle w:val="CommentReference"/>
          <w:rFonts w:ascii="Arial" w:eastAsia="Arial" w:hAnsi="Arial" w:cs="Arial"/>
          <w:lang w:val="en-CA"/>
        </w:rPr>
        <w:commentReference w:id="185"/>
      </w:r>
      <w:r w:rsidRPr="005F1F7D">
        <w:rPr>
          <w:lang w:val="en-US"/>
        </w:rPr>
        <w:t xml:space="preserve"> were able to recover most of previous treatment’s progress within </w:t>
      </w:r>
      <w:ins w:id="186" w:author="Bartłomiej Kwiek" w:date="2022-11-13T12:11:00Z">
        <w:r w:rsidR="00D001CC">
          <w:rPr>
            <w:lang w:val="en-US"/>
          </w:rPr>
          <w:t>one</w:t>
        </w:r>
      </w:ins>
      <w:del w:id="187" w:author="Bartłomiej Kwiek" w:date="2022-11-13T12:11:00Z">
        <w:r w:rsidRPr="005F1F7D" w:rsidDel="00D001CC">
          <w:rPr>
            <w:lang w:val="en-US"/>
          </w:rPr>
          <w:delText>1</w:delText>
        </w:r>
      </w:del>
      <w:r w:rsidRPr="005F1F7D">
        <w:rPr>
          <w:lang w:val="en-US"/>
        </w:rPr>
        <w:t xml:space="preserve"> session. </w:t>
      </w:r>
      <w:proofErr w:type="spellStart"/>
      <w:ins w:id="188" w:author="Bartłomiej Kwiek" w:date="2022-11-13T12:11:00Z">
        <w:r w:rsidR="00D001CC">
          <w:rPr>
            <w:lang w:val="en-US"/>
          </w:rPr>
          <w:t>Two</w:t>
        </w:r>
      </w:ins>
      <w:del w:id="189" w:author="Bartłomiej Kwiek" w:date="2022-11-13T12:11:00Z">
        <w:r w:rsidRPr="005F1F7D" w:rsidDel="00D001CC">
          <w:rPr>
            <w:lang w:val="en-US"/>
          </w:rPr>
          <w:delText xml:space="preserve">- 2 </w:delText>
        </w:r>
      </w:del>
      <w:r w:rsidRPr="005F1F7D">
        <w:rPr>
          <w:lang w:val="en-US"/>
        </w:rPr>
        <w:t>out</w:t>
      </w:r>
      <w:proofErr w:type="spellEnd"/>
      <w:r w:rsidRPr="005F1F7D">
        <w:rPr>
          <w:lang w:val="en-US"/>
        </w:rPr>
        <w:t xml:space="preserve"> of </w:t>
      </w:r>
      <w:ins w:id="190" w:author="Bartłomiej Kwiek" w:date="2022-11-13T12:11:00Z">
        <w:r w:rsidR="00D001CC">
          <w:rPr>
            <w:lang w:val="en-US"/>
          </w:rPr>
          <w:t>three</w:t>
        </w:r>
      </w:ins>
      <w:del w:id="191" w:author="Bartłomiej Kwiek" w:date="2022-11-13T12:11:00Z">
        <w:r w:rsidRPr="005F1F7D" w:rsidDel="00D001CC">
          <w:rPr>
            <w:lang w:val="en-US"/>
          </w:rPr>
          <w:delText>3</w:delText>
        </w:r>
      </w:del>
      <w:r w:rsidRPr="005F1F7D">
        <w:rPr>
          <w:lang w:val="en-US"/>
        </w:rPr>
        <w:t xml:space="preserve"> patients </w:t>
      </w:r>
      <w:del w:id="192" w:author="Bartłomiej Kwiek" w:date="2022-11-13T12:11:00Z">
        <w:r w:rsidRPr="005F1F7D" w:rsidDel="00D001CC">
          <w:rPr>
            <w:lang w:val="en-US"/>
          </w:rPr>
          <w:delText>compeletely</w:delText>
        </w:r>
      </w:del>
      <w:ins w:id="193" w:author="Bartłomiej Kwiek" w:date="2022-11-13T12:11:00Z">
        <w:r w:rsidR="00D001CC" w:rsidRPr="005F1F7D">
          <w:rPr>
            <w:lang w:val="en-US"/>
          </w:rPr>
          <w:t>completely</w:t>
        </w:r>
      </w:ins>
      <w:r w:rsidRPr="005F1F7D">
        <w:rPr>
          <w:lang w:val="en-US"/>
        </w:rPr>
        <w:t xml:space="preserve"> recovered within </w:t>
      </w:r>
      <w:ins w:id="194" w:author="Bartłomiej Kwiek" w:date="2022-11-13T12:11:00Z">
        <w:r w:rsidR="00D001CC">
          <w:rPr>
            <w:lang w:val="en-US"/>
          </w:rPr>
          <w:t>one</w:t>
        </w:r>
      </w:ins>
      <w:del w:id="195" w:author="Bartłomiej Kwiek" w:date="2022-11-13T12:11:00Z">
        <w:r w:rsidRPr="005F1F7D" w:rsidDel="00D001CC">
          <w:rPr>
            <w:lang w:val="en-US"/>
          </w:rPr>
          <w:delText>1</w:delText>
        </w:r>
      </w:del>
      <w:r w:rsidRPr="005F1F7D">
        <w:rPr>
          <w:lang w:val="en-US"/>
        </w:rPr>
        <w:t xml:space="preserve"> session, while </w:t>
      </w:r>
      <w:del w:id="196" w:author="Bartłomiej Kwiek" w:date="2022-11-13T12:11:00Z">
        <w:r w:rsidRPr="005F1F7D" w:rsidDel="00D001CC">
          <w:rPr>
            <w:lang w:val="en-US"/>
          </w:rPr>
          <w:delText xml:space="preserve">3rd </w:delText>
        </w:r>
      </w:del>
      <w:ins w:id="197" w:author="Bartłomiej Kwiek" w:date="2022-11-13T12:11:00Z">
        <w:r w:rsidR="00D001CC">
          <w:rPr>
            <w:lang w:val="en-US"/>
          </w:rPr>
          <w:t>third</w:t>
        </w:r>
        <w:r w:rsidR="00D001CC" w:rsidRPr="005F1F7D">
          <w:rPr>
            <w:lang w:val="en-US"/>
          </w:rPr>
          <w:t xml:space="preserve"> </w:t>
        </w:r>
      </w:ins>
      <w:r w:rsidRPr="005F1F7D">
        <w:rPr>
          <w:lang w:val="en-US"/>
        </w:rPr>
        <w:t>one recovered 23 percentage points of absolute GCE within a single session</w:t>
      </w:r>
      <w:ins w:id="198" w:author="Bartłomiej Kwiek" w:date="2022-11-13T12:12:00Z">
        <w:r w:rsidR="00D001CC">
          <w:rPr>
            <w:lang w:val="en-US"/>
          </w:rPr>
          <w:t xml:space="preserve"> (Fig. 6A)</w:t>
        </w:r>
      </w:ins>
      <w:del w:id="199" w:author="Bartłomiej Kwiek" w:date="2022-11-13T12:12:00Z">
        <w:r w:rsidRPr="005F1F7D" w:rsidDel="00D001CC">
          <w:rPr>
            <w:lang w:val="en-US"/>
          </w:rPr>
          <w:delText>,</w:delText>
        </w:r>
      </w:del>
      <w:r w:rsidRPr="005F1F7D">
        <w:rPr>
          <w:lang w:val="en-US"/>
        </w:rPr>
        <w:t xml:space="preserve"> </w:t>
      </w:r>
      <w:del w:id="200" w:author="Bartłomiej Kwiek" w:date="2022-11-13T12:11:00Z">
        <w:r w:rsidRPr="005F1F7D" w:rsidDel="00D001CC">
          <w:rPr>
            <w:lang w:val="en-US"/>
          </w:rPr>
          <w:delText>but wasn’t able to recover fully</w:delText>
        </w:r>
      </w:del>
    </w:p>
    <w:p w14:paraId="4EC8E8AF" w14:textId="76391AFF" w:rsidR="00C652D1" w:rsidRPr="005F1F7D" w:rsidRDefault="00921E0E" w:rsidP="1B2C23F9">
      <w:pPr>
        <w:spacing w:line="360" w:lineRule="auto"/>
        <w:jc w:val="both"/>
        <w:rPr>
          <w:lang w:val="en-US"/>
        </w:rPr>
      </w:pPr>
      <w:commentRangeStart w:id="201"/>
      <w:commentRangeStart w:id="202"/>
      <w:commentRangeStart w:id="203"/>
      <w:commentRangeStart w:id="204"/>
      <w:commentRangeStart w:id="205"/>
      <w:r w:rsidRPr="00921E0E">
        <w:rPr>
          <w:noProof/>
          <w:lang w:val="en-US"/>
        </w:rPr>
        <w:drawing>
          <wp:inline distT="0" distB="0" distL="0" distR="0" wp14:anchorId="0BA63FF2" wp14:editId="0945F8F2">
            <wp:extent cx="3042138" cy="3674131"/>
            <wp:effectExtent l="0" t="0" r="6350" b="0"/>
            <wp:docPr id="1" name="Picture 1" descr="A picture containing text, pos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sing, different&#10;&#10;Description automatically generated"/>
                    <pic:cNvPicPr/>
                  </pic:nvPicPr>
                  <pic:blipFill>
                    <a:blip r:embed="rId13"/>
                    <a:stretch>
                      <a:fillRect/>
                    </a:stretch>
                  </pic:blipFill>
                  <pic:spPr>
                    <a:xfrm>
                      <a:off x="0" y="0"/>
                      <a:ext cx="3043821" cy="3676164"/>
                    </a:xfrm>
                    <a:prstGeom prst="rect">
                      <a:avLst/>
                    </a:prstGeom>
                  </pic:spPr>
                </pic:pic>
              </a:graphicData>
            </a:graphic>
          </wp:inline>
        </w:drawing>
      </w:r>
      <w:commentRangeEnd w:id="201"/>
      <w:commentRangeEnd w:id="203"/>
      <w:commentRangeEnd w:id="204"/>
      <w:commentRangeEnd w:id="205"/>
      <w:r w:rsidR="008364A6">
        <w:rPr>
          <w:rStyle w:val="CommentReference"/>
          <w:rFonts w:ascii="Arial" w:eastAsia="Arial" w:hAnsi="Arial" w:cs="Arial"/>
          <w:lang w:val="en-CA"/>
        </w:rPr>
        <w:commentReference w:id="201"/>
      </w:r>
      <w:commentRangeEnd w:id="202"/>
      <w:r w:rsidR="00670EDD">
        <w:rPr>
          <w:rStyle w:val="CommentReference"/>
          <w:rFonts w:ascii="Arial" w:eastAsia="Arial" w:hAnsi="Arial" w:cs="Arial"/>
          <w:lang w:val="en-CA"/>
        </w:rPr>
        <w:commentReference w:id="202"/>
      </w:r>
      <w:r w:rsidR="008364A6">
        <w:rPr>
          <w:rStyle w:val="CommentReference"/>
          <w:rFonts w:ascii="Arial" w:eastAsia="Arial" w:hAnsi="Arial" w:cs="Arial"/>
          <w:lang w:val="en-CA"/>
        </w:rPr>
        <w:commentReference w:id="203"/>
      </w:r>
      <w:r w:rsidR="00660D87">
        <w:rPr>
          <w:rStyle w:val="CommentReference"/>
          <w:rFonts w:ascii="Arial" w:eastAsia="Arial" w:hAnsi="Arial" w:cs="Arial"/>
          <w:lang w:val="en-CA"/>
        </w:rPr>
        <w:commentReference w:id="204"/>
      </w:r>
      <w:r w:rsidR="008F5F83">
        <w:rPr>
          <w:rStyle w:val="CommentReference"/>
          <w:rFonts w:ascii="Arial" w:eastAsia="Arial" w:hAnsi="Arial" w:cs="Arial"/>
          <w:lang w:val="en-CA"/>
        </w:rPr>
        <w:commentReference w:id="205"/>
      </w:r>
    </w:p>
    <w:p w14:paraId="67D9D792" w14:textId="5140A3EF" w:rsidR="00553F97" w:rsidRPr="005F1F7D" w:rsidRDefault="00921E0E" w:rsidP="00E5683D">
      <w:pPr>
        <w:spacing w:line="360" w:lineRule="auto"/>
        <w:jc w:val="both"/>
        <w:rPr>
          <w:lang w:val="en-US"/>
        </w:rPr>
      </w:pPr>
      <w:r>
        <w:rPr>
          <w:lang w:val="en-US"/>
        </w:rPr>
        <w:t>Figure 6.</w:t>
      </w:r>
      <w:r w:rsidR="002C3F33">
        <w:rPr>
          <w:lang w:val="en-US"/>
        </w:rPr>
        <w:t xml:space="preserve"> </w:t>
      </w:r>
      <w:r w:rsidR="00522B0F">
        <w:rPr>
          <w:lang w:val="en-US"/>
        </w:rPr>
        <w:t>The worsening of PWS caused by a long break from treatment can be reversed by re-introduction of the treatment.</w:t>
      </w:r>
      <w:r w:rsidR="007A464D">
        <w:rPr>
          <w:lang w:val="en-US"/>
        </w:rPr>
        <w:t xml:space="preserve"> </w:t>
      </w:r>
      <w:r w:rsidR="00180BEC">
        <w:rPr>
          <w:lang w:val="en-US"/>
        </w:rPr>
        <w:t xml:space="preserve">The figure and pictures </w:t>
      </w:r>
      <w:r w:rsidR="007250F1">
        <w:rPr>
          <w:lang w:val="en-US"/>
        </w:rPr>
        <w:t>present</w:t>
      </w:r>
      <w:r w:rsidR="00236D14">
        <w:rPr>
          <w:lang w:val="en-US"/>
        </w:rPr>
        <w:t xml:space="preserve"> data</w:t>
      </w:r>
      <w:r w:rsidR="0089780C">
        <w:rPr>
          <w:lang w:val="en-US"/>
        </w:rPr>
        <w:t xml:space="preserve"> o</w:t>
      </w:r>
      <w:r w:rsidR="00574005">
        <w:rPr>
          <w:lang w:val="en-US"/>
        </w:rPr>
        <w:t>f</w:t>
      </w:r>
      <w:r w:rsidR="0089780C">
        <w:rPr>
          <w:lang w:val="en-US"/>
        </w:rPr>
        <w:t xml:space="preserve"> </w:t>
      </w:r>
      <w:r w:rsidR="00524B2C">
        <w:rPr>
          <w:lang w:val="en-US"/>
        </w:rPr>
        <w:t>3</w:t>
      </w:r>
      <w:r w:rsidR="0089780C">
        <w:rPr>
          <w:lang w:val="en-US"/>
        </w:rPr>
        <w:t xml:space="preserve"> patients who </w:t>
      </w:r>
      <w:r w:rsidR="006C42D0">
        <w:rPr>
          <w:lang w:val="en-US"/>
        </w:rPr>
        <w:t>have</w:t>
      </w:r>
      <w:r w:rsidR="0089780C">
        <w:rPr>
          <w:lang w:val="en-US"/>
        </w:rPr>
        <w:t xml:space="preserve"> taken 4.5+ year break </w:t>
      </w:r>
      <w:r w:rsidR="007250F1">
        <w:rPr>
          <w:lang w:val="en-US"/>
        </w:rPr>
        <w:t>from treatment</w:t>
      </w:r>
      <w:r w:rsidR="00CE48BB">
        <w:rPr>
          <w:lang w:val="en-US"/>
        </w:rPr>
        <w:t xml:space="preserve">. </w:t>
      </w:r>
      <w:r w:rsidR="0014440D">
        <w:rPr>
          <w:lang w:val="en-US"/>
        </w:rPr>
        <w:t>The picture</w:t>
      </w:r>
      <w:r w:rsidR="00FB67A8">
        <w:rPr>
          <w:lang w:val="en-US"/>
        </w:rPr>
        <w:t>s</w:t>
      </w:r>
      <w:r w:rsidR="0014440D">
        <w:rPr>
          <w:lang w:val="en-US"/>
        </w:rPr>
        <w:t xml:space="preserve"> show </w:t>
      </w:r>
      <w:r w:rsidR="009F75B8">
        <w:rPr>
          <w:lang w:val="en-US"/>
        </w:rPr>
        <w:t xml:space="preserve">absolute </w:t>
      </w:r>
      <w:r w:rsidR="00D87974">
        <w:rPr>
          <w:lang w:val="en-US"/>
        </w:rPr>
        <w:t xml:space="preserve">GCE </w:t>
      </w:r>
      <w:r w:rsidR="008356BF">
        <w:rPr>
          <w:lang w:val="en-US"/>
        </w:rPr>
        <w:t>measurement of</w:t>
      </w:r>
      <w:r w:rsidR="00012877">
        <w:rPr>
          <w:lang w:val="en-US"/>
        </w:rPr>
        <w:t xml:space="preserve"> </w:t>
      </w:r>
      <w:r w:rsidR="007974C7">
        <w:rPr>
          <w:lang w:val="en-US"/>
        </w:rPr>
        <w:t>patients</w:t>
      </w:r>
      <w:r w:rsidR="00012877">
        <w:rPr>
          <w:lang w:val="en-US"/>
        </w:rPr>
        <w:t>'</w:t>
      </w:r>
      <w:r w:rsidR="007974C7">
        <w:rPr>
          <w:lang w:val="en-US"/>
        </w:rPr>
        <w:t xml:space="preserve"> PWS </w:t>
      </w:r>
      <w:r w:rsidR="00012877">
        <w:rPr>
          <w:lang w:val="en-US"/>
        </w:rPr>
        <w:t xml:space="preserve">before and after </w:t>
      </w:r>
      <w:r w:rsidR="005756BC">
        <w:rPr>
          <w:lang w:val="en-US"/>
        </w:rPr>
        <w:t>induction treatment</w:t>
      </w:r>
      <w:r w:rsidR="002509E3">
        <w:rPr>
          <w:lang w:val="en-US"/>
        </w:rPr>
        <w:t xml:space="preserve"> as well as </w:t>
      </w:r>
      <w:r w:rsidR="009F75B8">
        <w:rPr>
          <w:lang w:val="en-US"/>
        </w:rPr>
        <w:t xml:space="preserve">absolute </w:t>
      </w:r>
      <w:r w:rsidR="002509E3">
        <w:rPr>
          <w:lang w:val="en-US"/>
        </w:rPr>
        <w:t>GCE</w:t>
      </w:r>
      <w:r w:rsidR="009F75B8">
        <w:rPr>
          <w:lang w:val="en-US"/>
        </w:rPr>
        <w:t xml:space="preserve"> </w:t>
      </w:r>
      <w:r w:rsidR="002353E0">
        <w:rPr>
          <w:lang w:val="en-US"/>
        </w:rPr>
        <w:t>post-treatment</w:t>
      </w:r>
      <w:r w:rsidR="00C87BF8">
        <w:rPr>
          <w:lang w:val="en-US"/>
        </w:rPr>
        <w:t xml:space="preserve"> break and after treatment has been re-introduced.</w:t>
      </w:r>
      <w:r w:rsidR="004A0225">
        <w:rPr>
          <w:lang w:val="en-US"/>
        </w:rPr>
        <w:t xml:space="preserve"> </w:t>
      </w:r>
      <w:r w:rsidR="004939B7">
        <w:rPr>
          <w:lang w:val="en-US"/>
        </w:rPr>
        <w:t xml:space="preserve">The graph shows </w:t>
      </w:r>
      <w:r w:rsidR="00DA1537">
        <w:rPr>
          <w:lang w:val="en-US"/>
        </w:rPr>
        <w:t xml:space="preserve">the </w:t>
      </w:r>
      <w:r w:rsidR="004939B7">
        <w:rPr>
          <w:lang w:val="en-US"/>
        </w:rPr>
        <w:t xml:space="preserve">absolute mean GCE of </w:t>
      </w:r>
      <w:r w:rsidR="00DA1537">
        <w:rPr>
          <w:lang w:val="en-US"/>
        </w:rPr>
        <w:t xml:space="preserve">the </w:t>
      </w:r>
      <w:proofErr w:type="gramStart"/>
      <w:r w:rsidR="00DA1537">
        <w:rPr>
          <w:lang w:val="en-US"/>
        </w:rPr>
        <w:t>aforementioned</w:t>
      </w:r>
      <w:r w:rsidR="004939B7">
        <w:rPr>
          <w:lang w:val="en-US"/>
        </w:rPr>
        <w:t xml:space="preserve"> 3</w:t>
      </w:r>
      <w:proofErr w:type="gramEnd"/>
      <w:r w:rsidR="004939B7">
        <w:rPr>
          <w:lang w:val="en-US"/>
        </w:rPr>
        <w:t xml:space="preserve"> patients.</w:t>
      </w:r>
    </w:p>
    <w:p w14:paraId="0D5B401E" w14:textId="77777777" w:rsidR="00B70B12" w:rsidRDefault="00B70B12" w:rsidP="00E5683D">
      <w:pPr>
        <w:spacing w:line="360" w:lineRule="auto"/>
        <w:jc w:val="both"/>
        <w:rPr>
          <w:b/>
          <w:lang w:val="en-US"/>
        </w:rPr>
      </w:pPr>
    </w:p>
    <w:p w14:paraId="18162546" w14:textId="795C5B71" w:rsidR="00B70B12" w:rsidRDefault="00B70B12" w:rsidP="00E5683D">
      <w:pPr>
        <w:spacing w:line="360" w:lineRule="auto"/>
        <w:jc w:val="both"/>
        <w:rPr>
          <w:b/>
          <w:lang w:val="en-US"/>
        </w:rPr>
      </w:pPr>
    </w:p>
    <w:p w14:paraId="672CEAEB" w14:textId="413D36BA" w:rsidR="00B70B12" w:rsidRDefault="00B70B12" w:rsidP="00E5683D">
      <w:pPr>
        <w:spacing w:line="360" w:lineRule="auto"/>
        <w:jc w:val="both"/>
        <w:rPr>
          <w:b/>
          <w:lang w:val="en-US"/>
        </w:rPr>
      </w:pPr>
    </w:p>
    <w:p w14:paraId="646952FD" w14:textId="37A19073" w:rsidR="00B70B12" w:rsidRDefault="00B70B12" w:rsidP="00E5683D">
      <w:pPr>
        <w:spacing w:line="360" w:lineRule="auto"/>
        <w:jc w:val="both"/>
        <w:rPr>
          <w:b/>
          <w:lang w:val="en-US"/>
        </w:rPr>
      </w:pPr>
    </w:p>
    <w:p w14:paraId="4C2F4BC4" w14:textId="4D7A7CB0" w:rsidR="00B70B12" w:rsidRDefault="00B70B12" w:rsidP="00E5683D">
      <w:pPr>
        <w:spacing w:line="360" w:lineRule="auto"/>
        <w:jc w:val="both"/>
        <w:rPr>
          <w:b/>
          <w:lang w:val="en-US"/>
        </w:rPr>
      </w:pPr>
    </w:p>
    <w:p w14:paraId="6F0E47A6" w14:textId="11DF91BC" w:rsidR="00B70B12" w:rsidRDefault="00B70B12" w:rsidP="00E5683D">
      <w:pPr>
        <w:spacing w:line="360" w:lineRule="auto"/>
        <w:jc w:val="both"/>
        <w:rPr>
          <w:b/>
          <w:lang w:val="en-US"/>
        </w:rPr>
      </w:pPr>
    </w:p>
    <w:p w14:paraId="48E69876" w14:textId="77777777" w:rsidR="00B70B12" w:rsidRDefault="00B70B12" w:rsidP="00E5683D">
      <w:pPr>
        <w:spacing w:line="360" w:lineRule="auto"/>
        <w:jc w:val="both"/>
        <w:rPr>
          <w:b/>
          <w:lang w:val="en-US"/>
        </w:rPr>
      </w:pPr>
    </w:p>
    <w:p w14:paraId="2B2FD86D" w14:textId="00B76E7B" w:rsidR="00553F97" w:rsidRPr="005F1F7D" w:rsidRDefault="00AE1AFA" w:rsidP="00E5683D">
      <w:pPr>
        <w:spacing w:line="360" w:lineRule="auto"/>
        <w:jc w:val="both"/>
        <w:rPr>
          <w:b/>
          <w:lang w:val="en-US"/>
        </w:rPr>
      </w:pPr>
      <w:r w:rsidRPr="005F1F7D">
        <w:rPr>
          <w:b/>
          <w:lang w:val="en-US"/>
        </w:rPr>
        <w:t>Discussion</w:t>
      </w:r>
    </w:p>
    <w:p w14:paraId="658EA603" w14:textId="03365034" w:rsidR="00553F97" w:rsidRPr="005F1F7D" w:rsidRDefault="00AE1AFA" w:rsidP="00E5683D">
      <w:pPr>
        <w:spacing w:line="360" w:lineRule="auto"/>
        <w:jc w:val="both"/>
        <w:rPr>
          <w:lang w:val="en-US"/>
        </w:rPr>
      </w:pPr>
      <w:r w:rsidRPr="005F1F7D">
        <w:rPr>
          <w:lang w:val="en-US"/>
        </w:rPr>
        <w:t>In previous studies, we have shown that the large</w:t>
      </w:r>
      <w:ins w:id="206" w:author="Bartłomiej Kwiek" w:date="2022-11-13T12:27:00Z">
        <w:r w:rsidR="0027042A">
          <w:rPr>
            <w:lang w:val="en-US"/>
          </w:rPr>
          <w:t xml:space="preserve"> spot</w:t>
        </w:r>
      </w:ins>
      <w:r w:rsidRPr="005F1F7D">
        <w:rPr>
          <w:lang w:val="en-US"/>
        </w:rPr>
        <w:t xml:space="preserve"> 532nm </w:t>
      </w:r>
      <w:del w:id="207" w:author="Bartłomiej Kwiek" w:date="2022-11-13T12:27:00Z">
        <w:r w:rsidRPr="005F1F7D" w:rsidDel="0027042A">
          <w:rPr>
            <w:lang w:val="en-US"/>
          </w:rPr>
          <w:delText xml:space="preserve">point </w:delText>
        </w:r>
      </w:del>
      <w:r w:rsidRPr="005F1F7D">
        <w:rPr>
          <w:lang w:val="en-US"/>
        </w:rPr>
        <w:t xml:space="preserve">laser with contact cooling is effective in the treatment of PWS </w:t>
      </w:r>
      <w:del w:id="208" w:author="Bartłomiej Kwiek" w:date="2022-11-13T12:27:00Z">
        <w:r w:rsidRPr="005F1F7D" w:rsidDel="0027042A">
          <w:rPr>
            <w:lang w:val="en-US"/>
          </w:rPr>
          <w:delText xml:space="preserve">syndrome </w:delText>
        </w:r>
      </w:del>
      <w:r w:rsidRPr="005F1F7D">
        <w:rPr>
          <w:lang w:val="en-US"/>
        </w:rPr>
        <w:t xml:space="preserve">in Caucasian patients. </w:t>
      </w:r>
      <w:del w:id="209" w:author="Bartłomiej Kwiek" w:date="2022-11-13T12:27:00Z">
        <w:r w:rsidRPr="005F1F7D" w:rsidDel="0027042A">
          <w:rPr>
            <w:lang w:val="en-US"/>
          </w:rPr>
          <w:delText xml:space="preserve">All side effects were transient and mild. </w:delText>
        </w:r>
      </w:del>
      <w:ins w:id="210" w:author="Bartłomiej Kwiek" w:date="2022-09-18T13:22:00Z">
        <w:r w:rsidR="0078306F">
          <w:rPr>
            <w:lang w:val="en-US"/>
          </w:rPr>
          <w:t xml:space="preserve">We have shown that median maximum improvement (GCE) was 70.4 in previously untreated and </w:t>
        </w:r>
        <w:commentRangeStart w:id="211"/>
        <w:commentRangeStart w:id="212"/>
        <w:r w:rsidR="0078306F">
          <w:rPr>
            <w:lang w:val="en-US"/>
          </w:rPr>
          <w:t>xxx</w:t>
        </w:r>
      </w:ins>
      <w:commentRangeEnd w:id="211"/>
      <w:ins w:id="213" w:author="Bartłomiej Kwiek" w:date="2022-11-13T12:28:00Z">
        <w:r w:rsidR="0027042A">
          <w:rPr>
            <w:rStyle w:val="CommentReference"/>
            <w:rFonts w:ascii="Arial" w:eastAsia="Arial" w:hAnsi="Arial" w:cs="Arial"/>
            <w:lang w:val="en-CA"/>
          </w:rPr>
          <w:commentReference w:id="211"/>
        </w:r>
      </w:ins>
      <w:commentRangeEnd w:id="212"/>
      <w:r w:rsidR="004B6539">
        <w:rPr>
          <w:rStyle w:val="CommentReference"/>
          <w:rFonts w:ascii="Arial" w:eastAsia="Arial" w:hAnsi="Arial" w:cs="Arial"/>
          <w:lang w:val="en-CA"/>
        </w:rPr>
        <w:commentReference w:id="212"/>
      </w:r>
      <w:ins w:id="214" w:author="Bartłomiej Kwiek" w:date="2022-09-18T13:22:00Z">
        <w:r w:rsidR="0078306F">
          <w:rPr>
            <w:lang w:val="en-US"/>
          </w:rPr>
          <w:t xml:space="preserve"> in pre</w:t>
        </w:r>
      </w:ins>
      <w:ins w:id="215" w:author="Bartłomiej Kwiek" w:date="2022-09-18T13:23:00Z">
        <w:r w:rsidR="0078306F">
          <w:rPr>
            <w:lang w:val="en-US"/>
          </w:rPr>
          <w:t>viously treated PWS.</w:t>
        </w:r>
      </w:ins>
    </w:p>
    <w:p w14:paraId="2C83A7D1" w14:textId="23AAC51E" w:rsidR="00553F97" w:rsidRPr="005F1F7D" w:rsidRDefault="00AE1AFA" w:rsidP="00E5683D">
      <w:pPr>
        <w:spacing w:line="360" w:lineRule="auto"/>
        <w:jc w:val="both"/>
        <w:rPr>
          <w:lang w:val="en-US"/>
        </w:rPr>
      </w:pPr>
      <w:r w:rsidRPr="005F1F7D">
        <w:rPr>
          <w:lang w:val="en-US"/>
        </w:rPr>
        <w:t xml:space="preserve">In our current work we have shown a </w:t>
      </w:r>
      <w:proofErr w:type="spellStart"/>
      <w:r w:rsidRPr="005F1F7D">
        <w:rPr>
          <w:lang w:val="en-US"/>
        </w:rPr>
        <w:t>GCEmax</w:t>
      </w:r>
      <w:proofErr w:type="spellEnd"/>
      <w:r w:rsidRPr="005F1F7D">
        <w:rPr>
          <w:lang w:val="en-US"/>
        </w:rPr>
        <w:t xml:space="preserve"> value of 59.1%, which </w:t>
      </w:r>
      <w:ins w:id="216" w:author="Bartłomiej Kwiek" w:date="2022-09-18T13:28:00Z">
        <w:r w:rsidR="00A82758">
          <w:rPr>
            <w:lang w:val="en-US"/>
          </w:rPr>
          <w:t>is sli</w:t>
        </w:r>
      </w:ins>
      <w:ins w:id="217" w:author="Bartłomiej Kwiek" w:date="2022-09-18T13:29:00Z">
        <w:r w:rsidR="00A82758">
          <w:rPr>
            <w:lang w:val="en-US"/>
          </w:rPr>
          <w:t xml:space="preserve">ghtly worse than in those </w:t>
        </w:r>
        <w:proofErr w:type="gramStart"/>
        <w:r w:rsidR="00A82758">
          <w:rPr>
            <w:lang w:val="en-US"/>
          </w:rPr>
          <w:t>studies.</w:t>
        </w:r>
      </w:ins>
      <w:r w:rsidRPr="005F1F7D">
        <w:rPr>
          <w:lang w:val="en-US"/>
        </w:rPr>
        <w:t>.</w:t>
      </w:r>
      <w:proofErr w:type="gramEnd"/>
      <w:r w:rsidRPr="005F1F7D">
        <w:rPr>
          <w:lang w:val="en-US"/>
        </w:rPr>
        <w:t xml:space="preserve"> </w:t>
      </w:r>
      <w:ins w:id="218" w:author="Bartłomiej Kwiek" w:date="2022-09-18T13:26:00Z">
        <w:r w:rsidR="002C416F">
          <w:rPr>
            <w:lang w:val="en-US"/>
          </w:rPr>
          <w:t>For the purpose of these study</w:t>
        </w:r>
      </w:ins>
      <w:r w:rsidRPr="005F1F7D">
        <w:rPr>
          <w:lang w:val="en-US"/>
        </w:rPr>
        <w:t xml:space="preserve">, we </w:t>
      </w:r>
      <w:ins w:id="219" w:author="Bartłomiej Kwiek" w:date="2022-09-18T13:24:00Z">
        <w:r w:rsidR="002C416F">
          <w:rPr>
            <w:lang w:val="en-US"/>
          </w:rPr>
          <w:t>have chosen only patients</w:t>
        </w:r>
        <w:r w:rsidR="002C416F" w:rsidRPr="005F1F7D">
          <w:rPr>
            <w:lang w:val="en-US"/>
          </w:rPr>
          <w:t xml:space="preserve"> </w:t>
        </w:r>
      </w:ins>
      <w:r w:rsidRPr="005F1F7D">
        <w:rPr>
          <w:lang w:val="en-US"/>
        </w:rPr>
        <w:t>who had at least two laser sessions</w:t>
      </w:r>
      <w:ins w:id="220" w:author="Bartłomiej Kwiek" w:date="2022-09-18T13:24:00Z">
        <w:r w:rsidR="002C416F">
          <w:rPr>
            <w:lang w:val="en-US"/>
          </w:rPr>
          <w:t xml:space="preserve"> documented wit</w:t>
        </w:r>
      </w:ins>
      <w:ins w:id="221" w:author="Bartłomiej Kwiek" w:date="2022-09-18T13:25:00Z">
        <w:r w:rsidR="002C416F">
          <w:rPr>
            <w:lang w:val="en-US"/>
          </w:rPr>
          <w:t>h 3D photography</w:t>
        </w:r>
      </w:ins>
      <w:r w:rsidRPr="005F1F7D">
        <w:rPr>
          <w:lang w:val="en-US"/>
        </w:rPr>
        <w:t xml:space="preserve"> in a row</w:t>
      </w:r>
      <w:ins w:id="222" w:author="Bartłomiej Kwiek" w:date="2022-09-18T13:27:00Z">
        <w:r w:rsidR="002C416F">
          <w:rPr>
            <w:lang w:val="en-US"/>
          </w:rPr>
          <w:t xml:space="preserve"> to be able to </w:t>
        </w:r>
      </w:ins>
      <w:ins w:id="223" w:author="Bartłomiej Kwiek" w:date="2022-09-18T13:29:00Z">
        <w:r w:rsidR="00A82758">
          <w:rPr>
            <w:lang w:val="en-US"/>
          </w:rPr>
          <w:t>analyze</w:t>
        </w:r>
      </w:ins>
      <w:ins w:id="224" w:author="Bartłomiej Kwiek" w:date="2022-09-18T13:27:00Z">
        <w:r w:rsidR="002C416F">
          <w:rPr>
            <w:lang w:val="en-US"/>
          </w:rPr>
          <w:t xml:space="preserve"> the influence of the interval </w:t>
        </w:r>
      </w:ins>
      <w:ins w:id="225" w:author="Bartłomiej Kwiek" w:date="2022-09-18T13:29:00Z">
        <w:r w:rsidR="00A82758">
          <w:rPr>
            <w:lang w:val="en-US"/>
          </w:rPr>
          <w:t>in between</w:t>
        </w:r>
      </w:ins>
      <w:ins w:id="226" w:author="Bartłomiej Kwiek" w:date="2022-09-18T13:27:00Z">
        <w:r w:rsidR="002C416F">
          <w:rPr>
            <w:lang w:val="en-US"/>
          </w:rPr>
          <w:t xml:space="preserve"> laser procedures for the </w:t>
        </w:r>
      </w:ins>
      <w:proofErr w:type="gramStart"/>
      <w:ins w:id="227" w:author="Bartłomiej Kwiek" w:date="2022-09-18T13:30:00Z">
        <w:r w:rsidR="00A82758">
          <w:rPr>
            <w:lang w:val="en-US"/>
          </w:rPr>
          <w:t>result</w:t>
        </w:r>
      </w:ins>
      <w:ins w:id="228" w:author="Bartłomiej Kwiek" w:date="2022-11-13T12:28:00Z">
        <w:r w:rsidR="0027042A">
          <w:rPr>
            <w:lang w:val="en-US"/>
          </w:rPr>
          <w:t>.</w:t>
        </w:r>
      </w:ins>
      <w:r w:rsidRPr="005F1F7D">
        <w:rPr>
          <w:lang w:val="en-US"/>
        </w:rPr>
        <w:t>.</w:t>
      </w:r>
      <w:proofErr w:type="gramEnd"/>
      <w:r w:rsidRPr="005F1F7D">
        <w:rPr>
          <w:lang w:val="en-US"/>
        </w:rPr>
        <w:t xml:space="preserve"> </w:t>
      </w:r>
      <w:ins w:id="229" w:author="Bartłomiej Kwiek" w:date="2022-09-18T13:28:00Z">
        <w:r w:rsidR="00A82758">
          <w:rPr>
            <w:lang w:val="en-US"/>
          </w:rPr>
          <w:t xml:space="preserve"> </w:t>
        </w:r>
      </w:ins>
    </w:p>
    <w:p w14:paraId="51C9D7E3" w14:textId="0A1536EA" w:rsidR="00553F97" w:rsidRDefault="00AE1AFA" w:rsidP="00E5683D">
      <w:pPr>
        <w:spacing w:line="360" w:lineRule="auto"/>
        <w:jc w:val="both"/>
        <w:rPr>
          <w:ins w:id="230" w:author="Bartłomiej Kwiek" w:date="2022-11-13T12:47:00Z"/>
          <w:lang w:val="en-US"/>
        </w:rPr>
      </w:pPr>
      <w:r w:rsidRPr="005F1F7D">
        <w:rPr>
          <w:lang w:val="en-US"/>
        </w:rPr>
        <w:t>The evaluation of the efficacy of PWS treatment has so far been based largely on a subjective visual assessment by a doctor using a “one-view” approach [20]</w:t>
      </w:r>
      <w:ins w:id="231" w:author="Bartłomiej Kwiek" w:date="2022-11-13T12:32:00Z">
        <w:r w:rsidR="0027042A">
          <w:rPr>
            <w:lang w:val="en-US"/>
          </w:rPr>
          <w:t xml:space="preserve"> and few points scales</w:t>
        </w:r>
      </w:ins>
      <w:ins w:id="232" w:author="Bartłomiej Kwiek" w:date="2022-11-13T12:33:00Z">
        <w:r w:rsidR="0027042A">
          <w:rPr>
            <w:lang w:val="en-US"/>
          </w:rPr>
          <w:t xml:space="preserve"> </w:t>
        </w:r>
      </w:ins>
      <w:ins w:id="233" w:author="Bartłomiej Kwiek" w:date="2022-11-13T12:36:00Z">
        <w:r w:rsidR="0027042A">
          <w:rPr>
            <w:lang w:val="en-US"/>
          </w:rPr>
          <w:t>(grades)</w:t>
        </w:r>
      </w:ins>
      <w:ins w:id="234" w:author="Bartłomiej Kwiek" w:date="2022-11-13T16:36:00Z">
        <w:r w:rsidR="00151187">
          <w:rPr>
            <w:lang w:val="en-US"/>
          </w:rPr>
          <w:t>. This approach is</w:t>
        </w:r>
      </w:ins>
      <w:ins w:id="235" w:author="Bartłomiej Kwiek" w:date="2022-11-13T12:33:00Z">
        <w:r w:rsidR="0027042A">
          <w:rPr>
            <w:lang w:val="en-US"/>
          </w:rPr>
          <w:t xml:space="preserve"> not sensitive enough to measure minor changes</w:t>
        </w:r>
      </w:ins>
      <w:del w:id="236" w:author="Bartłomiej Kwiek" w:date="2022-11-13T12:32:00Z">
        <w:r w:rsidRPr="005F1F7D" w:rsidDel="0027042A">
          <w:rPr>
            <w:lang w:val="en-US"/>
          </w:rPr>
          <w:delText>. The objective evaluation results in slightly worse results than the subjective methods</w:delText>
        </w:r>
      </w:del>
      <w:del w:id="237" w:author="Bartłomiej Kwiek" w:date="2022-11-13T12:31:00Z">
        <w:r w:rsidRPr="005F1F7D" w:rsidDel="0027042A">
          <w:rPr>
            <w:lang w:val="en-US"/>
          </w:rPr>
          <w:delText>, as the improvement rate is greatly overestimated, which undermines the measurement accuracy</w:delText>
        </w:r>
      </w:del>
      <w:ins w:id="238" w:author="Bartłomiej Kwiek" w:date="2022-11-13T16:37:00Z">
        <w:r w:rsidR="00151187">
          <w:rPr>
            <w:lang w:val="en-US"/>
          </w:rPr>
          <w:t xml:space="preserve"> The o</w:t>
        </w:r>
      </w:ins>
      <w:ins w:id="239" w:author="Bartłomiej Kwiek" w:date="2022-11-13T12:32:00Z">
        <w:r w:rsidR="0027042A">
          <w:rPr>
            <w:lang w:val="en-US"/>
          </w:rPr>
          <w:t xml:space="preserve">bjective measurement </w:t>
        </w:r>
      </w:ins>
      <w:ins w:id="240" w:author="Bartłomiej Kwiek" w:date="2022-11-13T12:33:00Z">
        <w:r w:rsidR="0027042A">
          <w:rPr>
            <w:lang w:val="en-US"/>
          </w:rPr>
          <w:t>with 3</w:t>
        </w:r>
      </w:ins>
      <w:ins w:id="241" w:author="Bartłomiej Kwiek" w:date="2022-11-13T12:35:00Z">
        <w:r w:rsidR="0027042A">
          <w:rPr>
            <w:lang w:val="en-US"/>
          </w:rPr>
          <w:t>D</w:t>
        </w:r>
      </w:ins>
      <w:ins w:id="242" w:author="Bartłomiej Kwiek" w:date="2022-11-13T12:33:00Z">
        <w:r w:rsidR="0027042A">
          <w:rPr>
            <w:lang w:val="en-US"/>
          </w:rPr>
          <w:t xml:space="preserve"> color and area assessment </w:t>
        </w:r>
      </w:ins>
      <w:ins w:id="243" w:author="Bartłomiej Kwiek" w:date="2022-11-13T16:38:00Z">
        <w:r w:rsidR="00151187">
          <w:rPr>
            <w:lang w:val="en-US"/>
          </w:rPr>
          <w:t xml:space="preserve">gives accurate results </w:t>
        </w:r>
      </w:ins>
      <w:ins w:id="244" w:author="Bartłomiej Kwiek" w:date="2022-11-13T12:38:00Z">
        <w:r w:rsidR="001506B0">
          <w:rPr>
            <w:lang w:val="en-US"/>
          </w:rPr>
          <w:t xml:space="preserve">on </w:t>
        </w:r>
      </w:ins>
      <w:proofErr w:type="spellStart"/>
      <w:ins w:id="245" w:author="Bartłomiej Kwiek" w:date="2022-11-13T16:37:00Z">
        <w:r w:rsidR="00151187">
          <w:rPr>
            <w:lang w:val="en-US"/>
          </w:rPr>
          <w:t>continous</w:t>
        </w:r>
      </w:ins>
      <w:proofErr w:type="spellEnd"/>
      <w:ins w:id="246" w:author="Bartłomiej Kwiek" w:date="2022-11-13T12:38:00Z">
        <w:r w:rsidR="001506B0">
          <w:rPr>
            <w:lang w:val="en-US"/>
          </w:rPr>
          <w:t xml:space="preserve"> percentage scale</w:t>
        </w:r>
      </w:ins>
      <w:ins w:id="247" w:author="Bartłomiej Kwiek" w:date="2022-11-13T12:36:00Z">
        <w:r w:rsidR="0027042A">
          <w:rPr>
            <w:lang w:val="en-US"/>
          </w:rPr>
          <w:t xml:space="preserve">. This is especially important </w:t>
        </w:r>
        <w:r w:rsidR="001506B0">
          <w:rPr>
            <w:lang w:val="en-US"/>
          </w:rPr>
          <w:t>when detailed examina</w:t>
        </w:r>
      </w:ins>
      <w:ins w:id="248" w:author="Bartłomiej Kwiek" w:date="2022-11-13T12:37:00Z">
        <w:r w:rsidR="001506B0">
          <w:rPr>
            <w:lang w:val="en-US"/>
          </w:rPr>
          <w:t xml:space="preserve">tion of factors influencing the final </w:t>
        </w:r>
      </w:ins>
      <w:ins w:id="249" w:author="Bartłomiej Kwiek" w:date="2022-11-13T12:38:00Z">
        <w:r w:rsidR="001506B0">
          <w:rPr>
            <w:lang w:val="en-US"/>
          </w:rPr>
          <w:t xml:space="preserve">treatment </w:t>
        </w:r>
      </w:ins>
      <w:ins w:id="250" w:author="Bartłomiej Kwiek" w:date="2022-11-13T12:37:00Z">
        <w:r w:rsidR="001506B0">
          <w:rPr>
            <w:lang w:val="en-US"/>
          </w:rPr>
          <w:t xml:space="preserve">outcome is needed. </w:t>
        </w:r>
      </w:ins>
      <w:ins w:id="251" w:author="Bartłomiej Kwiek" w:date="2022-11-13T12:35:00Z">
        <w:r w:rsidR="0027042A">
          <w:rPr>
            <w:lang w:val="en-US"/>
          </w:rPr>
          <w:t xml:space="preserve"> </w:t>
        </w:r>
      </w:ins>
      <w:del w:id="252" w:author="Bartłomiej Kwiek" w:date="2022-11-13T12:33:00Z">
        <w:r w:rsidRPr="005F1F7D" w:rsidDel="0027042A">
          <w:rPr>
            <w:lang w:val="en-US"/>
          </w:rPr>
          <w:delText xml:space="preserve"> </w:delText>
        </w:r>
      </w:del>
      <w:r w:rsidRPr="005F1F7D">
        <w:rPr>
          <w:lang w:val="en-US"/>
        </w:rPr>
        <w:t xml:space="preserve">[21]. </w:t>
      </w:r>
      <w:del w:id="253" w:author="Bartłomiej Kwiek" w:date="2022-11-13T12:39:00Z">
        <w:r w:rsidRPr="005F1F7D" w:rsidDel="001506B0">
          <w:rPr>
            <w:lang w:val="en-US"/>
          </w:rPr>
          <w:delText>All this made the introduction of a three-dimensional method for assessing the color and the PWS range the best choice. This measurement makes it possible to accurately assess the factors that influence the result.</w:delText>
        </w:r>
      </w:del>
    </w:p>
    <w:p w14:paraId="1D7BF8FD" w14:textId="0C463379" w:rsidR="008E7DB1" w:rsidRDefault="008E7DB1" w:rsidP="00E5683D">
      <w:pPr>
        <w:spacing w:line="360" w:lineRule="auto"/>
        <w:jc w:val="both"/>
        <w:rPr>
          <w:ins w:id="254" w:author="Bartłomiej Kwiek" w:date="2022-11-13T13:04:00Z"/>
          <w:lang w:val="en-US"/>
        </w:rPr>
      </w:pPr>
      <w:ins w:id="255" w:author="Bartłomiej Kwiek" w:date="2022-11-13T12:47:00Z">
        <w:r>
          <w:rPr>
            <w:lang w:val="en-US"/>
          </w:rPr>
          <w:t xml:space="preserve">Treatment of </w:t>
        </w:r>
      </w:ins>
      <w:ins w:id="256" w:author="Bartłomiej Kwiek" w:date="2022-11-13T12:48:00Z">
        <w:r>
          <w:rPr>
            <w:lang w:val="en-US"/>
          </w:rPr>
          <w:t>PWS with laser requires multiple sessions and overall result is achieved with several small steps.</w:t>
        </w:r>
      </w:ins>
      <w:ins w:id="257" w:author="Bartłomiej Kwiek" w:date="2022-11-13T12:50:00Z">
        <w:r>
          <w:rPr>
            <w:lang w:val="en-US"/>
          </w:rPr>
          <w:t xml:space="preserve"> Traditional subjective methods of efficacy e</w:t>
        </w:r>
      </w:ins>
      <w:ins w:id="258" w:author="Bartłomiej Kwiek" w:date="2022-11-13T12:51:00Z">
        <w:r>
          <w:rPr>
            <w:lang w:val="en-US"/>
          </w:rPr>
          <w:t xml:space="preserve">valuation cannot be sensitive enough to measure small </w:t>
        </w:r>
      </w:ins>
      <w:ins w:id="259" w:author="Bartłomiej Kwiek" w:date="2022-11-13T12:52:00Z">
        <w:r>
          <w:rPr>
            <w:lang w:val="en-US"/>
          </w:rPr>
          <w:t>percentage improvement achieved in between visits</w:t>
        </w:r>
      </w:ins>
      <w:ins w:id="260" w:author="Bartłomiej Kwiek" w:date="2022-11-13T12:53:00Z">
        <w:r>
          <w:rPr>
            <w:lang w:val="en-US"/>
          </w:rPr>
          <w:t>, especially in the further course of treatment when the maximal improvement is about to be reached</w:t>
        </w:r>
      </w:ins>
      <w:ins w:id="261" w:author="Bartłomiej Kwiek" w:date="2022-11-13T12:56:00Z">
        <w:r>
          <w:rPr>
            <w:lang w:val="en-US"/>
          </w:rPr>
          <w:t>.</w:t>
        </w:r>
      </w:ins>
      <w:ins w:id="262" w:author="Bartłomiej Kwiek" w:date="2022-11-13T12:59:00Z">
        <w:r w:rsidR="001F3195">
          <w:rPr>
            <w:lang w:val="en-US"/>
          </w:rPr>
          <w:t xml:space="preserve"> Using objective and accurate method </w:t>
        </w:r>
      </w:ins>
      <w:ins w:id="263" w:author="Bartłomiej Kwiek" w:date="2022-11-13T13:00:00Z">
        <w:r w:rsidR="001F3195">
          <w:rPr>
            <w:lang w:val="en-US"/>
          </w:rPr>
          <w:t xml:space="preserve">of efficacy assessment we </w:t>
        </w:r>
      </w:ins>
      <w:ins w:id="264" w:author="Bartłomiej Kwiek" w:date="2022-11-13T13:01:00Z">
        <w:r w:rsidR="001F3195">
          <w:rPr>
            <w:lang w:val="en-US"/>
          </w:rPr>
          <w:t xml:space="preserve">could take a close look on </w:t>
        </w:r>
      </w:ins>
      <w:ins w:id="265" w:author="Bartłomiej Kwiek" w:date="2022-11-13T13:02:00Z">
        <w:r w:rsidR="001F3195">
          <w:rPr>
            <w:lang w:val="en-US"/>
          </w:rPr>
          <w:t>th</w:t>
        </w:r>
      </w:ins>
      <w:ins w:id="266" w:author="Bartłomiej Kwiek" w:date="2022-11-13T13:03:00Z">
        <w:r w:rsidR="001F3195">
          <w:rPr>
            <w:lang w:val="en-US"/>
          </w:rPr>
          <w:t xml:space="preserve">e </w:t>
        </w:r>
        <w:proofErr w:type="gramStart"/>
        <w:r w:rsidR="001F3195">
          <w:rPr>
            <w:lang w:val="en-US"/>
          </w:rPr>
          <w:t>real life</w:t>
        </w:r>
        <w:proofErr w:type="gramEnd"/>
        <w:r w:rsidR="001F3195">
          <w:rPr>
            <w:lang w:val="en-US"/>
          </w:rPr>
          <w:t xml:space="preserve"> treatment scheduling and its influence on the clinical outcome. </w:t>
        </w:r>
      </w:ins>
    </w:p>
    <w:p w14:paraId="7C3169FE" w14:textId="522D0AAA" w:rsidR="001F3195" w:rsidRDefault="001F3195" w:rsidP="00E5683D">
      <w:pPr>
        <w:spacing w:line="360" w:lineRule="auto"/>
        <w:jc w:val="both"/>
        <w:rPr>
          <w:ins w:id="267" w:author="Bartłomiej Kwiek" w:date="2022-09-18T13:31:00Z"/>
          <w:lang w:val="en-US"/>
        </w:rPr>
      </w:pPr>
      <w:ins w:id="268" w:author="Bartłomiej Kwiek" w:date="2022-11-13T13:04:00Z">
        <w:r>
          <w:rPr>
            <w:lang w:val="en-US"/>
          </w:rPr>
          <w:t xml:space="preserve">There are number of new studies that suggest that early treatment of PWS </w:t>
        </w:r>
      </w:ins>
      <w:ins w:id="269" w:author="Bartłomiej Kwiek" w:date="2022-11-13T13:06:00Z">
        <w:r>
          <w:rPr>
            <w:lang w:val="en-US"/>
          </w:rPr>
          <w:t xml:space="preserve">within first months or even weeks of life </w:t>
        </w:r>
      </w:ins>
      <w:ins w:id="270" w:author="Bartłomiej Kwiek" w:date="2022-11-13T13:04:00Z">
        <w:r>
          <w:rPr>
            <w:lang w:val="en-US"/>
          </w:rPr>
          <w:t xml:space="preserve">could </w:t>
        </w:r>
      </w:ins>
      <w:ins w:id="271" w:author="Bartłomiej Kwiek" w:date="2022-11-13T13:05:00Z">
        <w:r>
          <w:rPr>
            <w:lang w:val="en-US"/>
          </w:rPr>
          <w:t>change the course of the disease</w:t>
        </w:r>
      </w:ins>
      <w:ins w:id="272" w:author="Bartłomiej Kwiek" w:date="2022-11-13T13:06:00Z">
        <w:r>
          <w:rPr>
            <w:lang w:val="en-US"/>
          </w:rPr>
          <w:t xml:space="preserve"> and result</w:t>
        </w:r>
      </w:ins>
      <w:ins w:id="273" w:author="Bartłomiej Kwiek" w:date="2022-11-13T16:39:00Z">
        <w:r w:rsidR="00151187">
          <w:rPr>
            <w:lang w:val="en-US"/>
          </w:rPr>
          <w:t>s</w:t>
        </w:r>
      </w:ins>
      <w:ins w:id="274" w:author="Bartłomiej Kwiek" w:date="2022-11-13T13:06:00Z">
        <w:r>
          <w:rPr>
            <w:lang w:val="en-US"/>
          </w:rPr>
          <w:t xml:space="preserve"> in better outcomes. (</w:t>
        </w:r>
        <w:proofErr w:type="spellStart"/>
        <w:r>
          <w:rPr>
            <w:lang w:val="en-US"/>
          </w:rPr>
          <w:t>piśm</w:t>
        </w:r>
        <w:proofErr w:type="spellEnd"/>
        <w:r>
          <w:rPr>
            <w:lang w:val="en-US"/>
          </w:rPr>
          <w:t xml:space="preserve">). </w:t>
        </w:r>
      </w:ins>
      <w:proofErr w:type="gramStart"/>
      <w:ins w:id="275" w:author="Bartłomiej Kwiek" w:date="2022-11-13T13:07:00Z">
        <w:r>
          <w:rPr>
            <w:lang w:val="en-US"/>
          </w:rPr>
          <w:t>However</w:t>
        </w:r>
        <w:proofErr w:type="gramEnd"/>
        <w:r>
          <w:rPr>
            <w:lang w:val="en-US"/>
          </w:rPr>
          <w:t xml:space="preserve"> the majority of our patients a</w:t>
        </w:r>
        <w:r w:rsidR="004D4AFB">
          <w:rPr>
            <w:lang w:val="en-US"/>
          </w:rPr>
          <w:t>re, and still be the ones who were not early treated or wer</w:t>
        </w:r>
      </w:ins>
      <w:ins w:id="276" w:author="Bartłomiej Kwiek" w:date="2022-11-13T13:08:00Z">
        <w:r w:rsidR="004D4AFB">
          <w:rPr>
            <w:lang w:val="en-US"/>
          </w:rPr>
          <w:t xml:space="preserve">e not treated at all. </w:t>
        </w:r>
      </w:ins>
    </w:p>
    <w:p w14:paraId="1E4A9F36" w14:textId="77777777" w:rsidR="001444C3" w:rsidRDefault="00AE1AFA" w:rsidP="005F1F7D">
      <w:pPr>
        <w:spacing w:line="360" w:lineRule="auto"/>
        <w:jc w:val="both"/>
        <w:rPr>
          <w:ins w:id="277" w:author="Bartłomiej Kwiek" w:date="2022-11-13T17:05:00Z"/>
          <w:lang w:val="en-US"/>
        </w:rPr>
      </w:pPr>
      <w:del w:id="278" w:author="Bartłomiej Kwiek" w:date="2022-11-13T13:08:00Z">
        <w:r w:rsidRPr="005F1F7D" w:rsidDel="004D4AFB">
          <w:rPr>
            <w:lang w:val="en-US"/>
          </w:rPr>
          <w:delText>As the availability of vascular lasers increases, so does the proportion of patients who have already been treated but want further improvements</w:delText>
        </w:r>
      </w:del>
      <w:r w:rsidRPr="005F1F7D">
        <w:rPr>
          <w:lang w:val="en-US"/>
        </w:rPr>
        <w:t xml:space="preserve">. Given the cost to the patient, it is important </w:t>
      </w:r>
      <w:del w:id="279" w:author="Bartłomiej Kwiek" w:date="2022-11-13T13:09:00Z">
        <w:r w:rsidRPr="005F1F7D" w:rsidDel="004D4AFB">
          <w:rPr>
            <w:lang w:val="en-US"/>
          </w:rPr>
          <w:delText xml:space="preserve">to predict the response rate before the procedure </w:delText>
        </w:r>
      </w:del>
      <w:ins w:id="280" w:author="Bartłomiej Kwiek" w:date="2022-11-13T13:08:00Z">
        <w:r w:rsidR="004D4AFB">
          <w:rPr>
            <w:lang w:val="en-US"/>
          </w:rPr>
          <w:t xml:space="preserve">to limit </w:t>
        </w:r>
      </w:ins>
      <w:ins w:id="281" w:author="Bartłomiej Kwiek" w:date="2022-11-13T13:09:00Z">
        <w:r w:rsidR="004D4AFB">
          <w:rPr>
            <w:lang w:val="en-US"/>
          </w:rPr>
          <w:t xml:space="preserve">the number of procedures to </w:t>
        </w:r>
      </w:ins>
      <w:ins w:id="282" w:author="Bartłomiej Kwiek" w:date="2022-11-13T16:41:00Z">
        <w:r w:rsidR="00151187">
          <w:rPr>
            <w:lang w:val="en-US"/>
          </w:rPr>
          <w:t>necessary</w:t>
        </w:r>
      </w:ins>
      <w:ins w:id="283" w:author="Bartłomiej Kwiek" w:date="2022-11-13T13:09:00Z">
        <w:r w:rsidR="004D4AFB">
          <w:rPr>
            <w:lang w:val="en-US"/>
          </w:rPr>
          <w:t xml:space="preserve"> minimum. </w:t>
        </w:r>
      </w:ins>
      <w:ins w:id="284" w:author="Bartłomiej Kwiek" w:date="2022-11-13T13:10:00Z">
        <w:r w:rsidR="004D4AFB">
          <w:rPr>
            <w:lang w:val="en-US"/>
          </w:rPr>
          <w:t>Monitoring the treatment with objective</w:t>
        </w:r>
      </w:ins>
      <w:ins w:id="285" w:author="Bartłomiej Kwiek" w:date="2022-11-13T16:41:00Z">
        <w:r w:rsidR="00151187">
          <w:rPr>
            <w:lang w:val="en-US"/>
          </w:rPr>
          <w:t xml:space="preserve"> 3D photography may help to </w:t>
        </w:r>
      </w:ins>
      <w:ins w:id="286" w:author="Bartłomiej Kwiek" w:date="2022-11-13T16:42:00Z">
        <w:r w:rsidR="00151187">
          <w:rPr>
            <w:lang w:val="en-US"/>
          </w:rPr>
          <w:t>find the plateau in individual patient b</w:t>
        </w:r>
      </w:ins>
      <w:ins w:id="287" w:author="Bartłomiej Kwiek" w:date="2022-11-13T16:43:00Z">
        <w:r w:rsidR="00151187">
          <w:rPr>
            <w:lang w:val="en-US"/>
          </w:rPr>
          <w:t>ut we have shown here that it will be after around 9</w:t>
        </w:r>
        <w:r w:rsidR="00151187" w:rsidRPr="00151187">
          <w:rPr>
            <w:vertAlign w:val="superscript"/>
            <w:lang w:val="en-US"/>
            <w:rPrChange w:id="288" w:author="Bartłomiej Kwiek" w:date="2022-11-13T16:43:00Z">
              <w:rPr>
                <w:lang w:val="en-US"/>
              </w:rPr>
            </w:rPrChange>
          </w:rPr>
          <w:t>th</w:t>
        </w:r>
        <w:r w:rsidR="00151187">
          <w:rPr>
            <w:lang w:val="en-US"/>
          </w:rPr>
          <w:t xml:space="preserve"> laser </w:t>
        </w:r>
        <w:commentRangeStart w:id="289"/>
        <w:r w:rsidR="00151187">
          <w:rPr>
            <w:lang w:val="en-US"/>
          </w:rPr>
          <w:t>sessions</w:t>
        </w:r>
      </w:ins>
      <w:commentRangeEnd w:id="289"/>
      <w:ins w:id="290" w:author="Bartłomiej Kwiek" w:date="2022-11-13T16:53:00Z">
        <w:r w:rsidR="00134B53">
          <w:rPr>
            <w:rStyle w:val="CommentReference"/>
            <w:rFonts w:ascii="Arial" w:eastAsia="Arial" w:hAnsi="Arial" w:cs="Arial"/>
            <w:lang w:val="en-CA"/>
          </w:rPr>
          <w:commentReference w:id="289"/>
        </w:r>
      </w:ins>
      <w:ins w:id="291" w:author="Bartłomiej Kwiek" w:date="2022-11-13T16:43:00Z">
        <w:r w:rsidR="00151187">
          <w:rPr>
            <w:lang w:val="en-US"/>
          </w:rPr>
          <w:t>.</w:t>
        </w:r>
      </w:ins>
      <w:ins w:id="292" w:author="Bartłomiej Kwiek" w:date="2022-11-13T13:10:00Z">
        <w:r w:rsidR="004D4AFB">
          <w:rPr>
            <w:lang w:val="en-US"/>
          </w:rPr>
          <w:t xml:space="preserve"> </w:t>
        </w:r>
      </w:ins>
      <w:ins w:id="293" w:author="Bartłomiej Kwiek" w:date="2022-11-13T16:44:00Z">
        <w:r w:rsidR="00151187">
          <w:rPr>
            <w:lang w:val="en-US"/>
          </w:rPr>
          <w:t xml:space="preserve">Planning </w:t>
        </w:r>
        <w:r w:rsidR="00151187">
          <w:rPr>
            <w:lang w:val="en-US"/>
          </w:rPr>
          <w:lastRenderedPageBreak/>
          <w:t xml:space="preserve">the treatment, it is important to avoid long </w:t>
        </w:r>
      </w:ins>
      <w:ins w:id="294" w:author="Bartłomiej Kwiek" w:date="2022-11-13T16:45:00Z">
        <w:r w:rsidR="00151187">
          <w:rPr>
            <w:lang w:val="en-US"/>
          </w:rPr>
          <w:t>intervals between sessions to avoid worsening of the lesion that appear when the lesions is left untreated for more than 6 months</w:t>
        </w:r>
      </w:ins>
      <w:ins w:id="295" w:author="Bartłomiej Kwiek" w:date="2022-11-13T16:46:00Z">
        <w:r w:rsidR="00151187">
          <w:rPr>
            <w:lang w:val="en-US"/>
          </w:rPr>
          <w:t xml:space="preserve">. </w:t>
        </w:r>
      </w:ins>
      <w:ins w:id="296" w:author="Bartłomiej Kwiek" w:date="2022-11-13T16:48:00Z">
        <w:r w:rsidR="00134B53">
          <w:rPr>
            <w:lang w:val="en-US"/>
          </w:rPr>
          <w:t xml:space="preserve">To obtain fast response one can </w:t>
        </w:r>
      </w:ins>
      <w:ins w:id="297" w:author="Bartłomiej Kwiek" w:date="2022-11-13T16:49:00Z">
        <w:r w:rsidR="00134B53">
          <w:rPr>
            <w:lang w:val="en-US"/>
          </w:rPr>
          <w:t xml:space="preserve">shorten interval </w:t>
        </w:r>
      </w:ins>
      <w:ins w:id="298" w:author="Bartłomiej Kwiek" w:date="2022-11-13T16:50:00Z">
        <w:r w:rsidR="00134B53">
          <w:rPr>
            <w:lang w:val="en-US"/>
          </w:rPr>
          <w:t>for even less than one month as our data suggest that his has no effect on single session efficacy. This will not reduce cos</w:t>
        </w:r>
      </w:ins>
      <w:ins w:id="299" w:author="Bartłomiej Kwiek" w:date="2022-11-13T16:51:00Z">
        <w:r w:rsidR="00134B53">
          <w:rPr>
            <w:lang w:val="en-US"/>
          </w:rPr>
          <w:t>ts of treatment but obviously will help to achieve the best outcome in the shortest time</w:t>
        </w:r>
      </w:ins>
      <w:ins w:id="300" w:author="Bartłomiej Kwiek" w:date="2022-11-13T16:52:00Z">
        <w:r w:rsidR="00134B53">
          <w:rPr>
            <w:lang w:val="en-US"/>
          </w:rPr>
          <w:t xml:space="preserve"> and </w:t>
        </w:r>
      </w:ins>
      <w:ins w:id="301" w:author="Bartłomiej Kwiek" w:date="2022-11-13T16:59:00Z">
        <w:r w:rsidR="001444C3">
          <w:rPr>
            <w:lang w:val="en-US"/>
          </w:rPr>
          <w:t>accomplish</w:t>
        </w:r>
      </w:ins>
      <w:ins w:id="302" w:author="Bartłomiej Kwiek" w:date="2022-11-13T16:53:00Z">
        <w:r w:rsidR="00134B53">
          <w:rPr>
            <w:lang w:val="en-US"/>
          </w:rPr>
          <w:t xml:space="preserve"> what we propose to call induction therapy (Fig 7)</w:t>
        </w:r>
      </w:ins>
      <w:commentRangeStart w:id="303"/>
      <w:commentRangeStart w:id="304"/>
      <w:commentRangeStart w:id="305"/>
      <w:ins w:id="306" w:author="Bartłomiej Kwiek" w:date="2022-11-13T16:59:00Z">
        <w:r w:rsidR="001444C3">
          <w:rPr>
            <w:lang w:val="en-US"/>
          </w:rPr>
          <w:t xml:space="preserve">. </w:t>
        </w:r>
      </w:ins>
      <w:ins w:id="307" w:author="Bartłomiej Kwiek" w:date="2022-11-13T17:04:00Z">
        <w:r w:rsidR="001444C3">
          <w:rPr>
            <w:lang w:val="en-US"/>
          </w:rPr>
          <w:t xml:space="preserve">Simultaneously it seems not feasible to </w:t>
        </w:r>
        <w:proofErr w:type="gramStart"/>
        <w:r w:rsidR="001444C3">
          <w:rPr>
            <w:lang w:val="en-US"/>
          </w:rPr>
          <w:t xml:space="preserve">further intensively </w:t>
        </w:r>
      </w:ins>
      <w:ins w:id="308" w:author="Bartłomiej Kwiek" w:date="2022-11-13T17:05:00Z">
        <w:r w:rsidR="001444C3">
          <w:rPr>
            <w:lang w:val="en-US"/>
          </w:rPr>
          <w:t>treat the patient</w:t>
        </w:r>
        <w:proofErr w:type="gramEnd"/>
        <w:r w:rsidR="001444C3">
          <w:rPr>
            <w:lang w:val="en-US"/>
          </w:rPr>
          <w:t xml:space="preserve"> as a clear </w:t>
        </w:r>
        <w:proofErr w:type="spellStart"/>
        <w:r w:rsidR="001444C3">
          <w:rPr>
            <w:lang w:val="en-US"/>
          </w:rPr>
          <w:t>plateu</w:t>
        </w:r>
        <w:proofErr w:type="spellEnd"/>
        <w:r w:rsidR="001444C3">
          <w:rPr>
            <w:lang w:val="en-US"/>
          </w:rPr>
          <w:t xml:space="preserve"> in GCE% was found in current study. </w:t>
        </w:r>
      </w:ins>
    </w:p>
    <w:p w14:paraId="476C0CEF" w14:textId="3516EC5E" w:rsidR="00553F97" w:rsidRDefault="001444C3" w:rsidP="005F1F7D">
      <w:pPr>
        <w:spacing w:line="360" w:lineRule="auto"/>
        <w:jc w:val="both"/>
        <w:rPr>
          <w:ins w:id="309" w:author="Bartłomiej Kwiek" w:date="2022-11-13T17:09:00Z"/>
          <w:lang w:val="en-US"/>
        </w:rPr>
      </w:pPr>
      <w:ins w:id="310" w:author="Bartłomiej Kwiek" w:date="2022-11-13T16:59:00Z">
        <w:r>
          <w:rPr>
            <w:lang w:val="en-US"/>
          </w:rPr>
          <w:t xml:space="preserve">Our observation of disease </w:t>
        </w:r>
        <w:proofErr w:type="spellStart"/>
        <w:r>
          <w:rPr>
            <w:lang w:val="en-US"/>
          </w:rPr>
          <w:t>relaps</w:t>
        </w:r>
        <w:proofErr w:type="spellEnd"/>
        <w:r>
          <w:rPr>
            <w:lang w:val="en-US"/>
          </w:rPr>
          <w:t xml:space="preserve"> a</w:t>
        </w:r>
      </w:ins>
      <w:ins w:id="311" w:author="Bartłomiej Kwiek" w:date="2022-11-13T17:00:00Z">
        <w:r>
          <w:rPr>
            <w:lang w:val="en-US"/>
          </w:rPr>
          <w:t xml:space="preserve">fter cessation of </w:t>
        </w:r>
        <w:proofErr w:type="spellStart"/>
        <w:r>
          <w:rPr>
            <w:lang w:val="en-US"/>
          </w:rPr>
          <w:t>of</w:t>
        </w:r>
        <w:proofErr w:type="spellEnd"/>
        <w:r>
          <w:rPr>
            <w:lang w:val="en-US"/>
          </w:rPr>
          <w:t xml:space="preserve"> treatment for more than 180 days and tendency to further worsening within next months or even years </w:t>
        </w:r>
        <w:proofErr w:type="spellStart"/>
        <w:r>
          <w:rPr>
            <w:lang w:val="en-US"/>
          </w:rPr>
          <w:t>hes</w:t>
        </w:r>
        <w:proofErr w:type="spellEnd"/>
        <w:r>
          <w:rPr>
            <w:lang w:val="en-US"/>
          </w:rPr>
          <w:t xml:space="preserve"> led us to </w:t>
        </w:r>
      </w:ins>
      <w:ins w:id="312" w:author="Bartłomiej Kwiek" w:date="2022-11-13T17:01:00Z">
        <w:r>
          <w:rPr>
            <w:lang w:val="en-US"/>
          </w:rPr>
          <w:t xml:space="preserve">the proposal of </w:t>
        </w:r>
      </w:ins>
      <w:del w:id="313" w:author="Bartłomiej Kwiek" w:date="2022-11-13T17:01:00Z">
        <w:r w:rsidR="00AE1AFA" w:rsidRPr="005F1F7D" w:rsidDel="001444C3">
          <w:rPr>
            <w:lang w:val="en-US"/>
          </w:rPr>
          <w:delText>and</w:delText>
        </w:r>
      </w:del>
      <w:commentRangeEnd w:id="303"/>
      <w:r w:rsidR="008C7418">
        <w:rPr>
          <w:rStyle w:val="CommentReference"/>
          <w:rFonts w:ascii="Arial" w:eastAsia="Arial" w:hAnsi="Arial" w:cs="Arial"/>
          <w:lang w:val="en-CA"/>
        </w:rPr>
        <w:commentReference w:id="303"/>
      </w:r>
      <w:commentRangeEnd w:id="304"/>
      <w:r w:rsidR="001365B5">
        <w:rPr>
          <w:rStyle w:val="CommentReference"/>
          <w:rFonts w:ascii="Arial" w:eastAsia="Arial" w:hAnsi="Arial" w:cs="Arial"/>
          <w:lang w:val="en-CA"/>
        </w:rPr>
        <w:commentReference w:id="304"/>
      </w:r>
      <w:commentRangeEnd w:id="305"/>
      <w:r w:rsidR="00DB6A3B">
        <w:rPr>
          <w:rStyle w:val="CommentReference"/>
          <w:rFonts w:ascii="Arial" w:eastAsia="Arial" w:hAnsi="Arial" w:cs="Arial"/>
          <w:lang w:val="en-CA"/>
        </w:rPr>
        <w:commentReference w:id="305"/>
      </w:r>
      <w:del w:id="314" w:author="Bartłomiej Kwiek" w:date="2022-11-13T17:01:00Z">
        <w:r w:rsidR="00AE1AFA" w:rsidRPr="005F1F7D" w:rsidDel="001444C3">
          <w:rPr>
            <w:lang w:val="en-US"/>
          </w:rPr>
          <w:delText xml:space="preserve"> to develop </w:delText>
        </w:r>
      </w:del>
      <w:r w:rsidR="00AE1AFA" w:rsidRPr="005F1F7D">
        <w:rPr>
          <w:lang w:val="en-US"/>
        </w:rPr>
        <w:t>a maintenance therapy concept</w:t>
      </w:r>
      <w:ins w:id="315" w:author="Bartłomiej Kwiek" w:date="2022-11-13T17:01:00Z">
        <w:r>
          <w:rPr>
            <w:lang w:val="en-US"/>
          </w:rPr>
          <w:t xml:space="preserve"> (Fig.7). Natural course of PWS treatment leads to slow</w:t>
        </w:r>
      </w:ins>
      <w:ins w:id="316" w:author="Bartłomiej Kwiek" w:date="2022-11-13T17:02:00Z">
        <w:r>
          <w:rPr>
            <w:lang w:val="en-US"/>
          </w:rPr>
          <w:t xml:space="preserve"> but continuous progression with lesion thickening and darkening</w:t>
        </w:r>
      </w:ins>
      <w:del w:id="317" w:author="Bartłomiej Kwiek" w:date="2022-11-13T17:01:00Z">
        <w:r w:rsidR="00AE1AFA" w:rsidRPr="005F1F7D" w:rsidDel="001444C3">
          <w:rPr>
            <w:lang w:val="en-US"/>
          </w:rPr>
          <w:delText>.</w:delText>
        </w:r>
      </w:del>
      <w:ins w:id="318" w:author="Bartłomiej Kwiek" w:date="2022-11-13T17:02:00Z">
        <w:r>
          <w:rPr>
            <w:lang w:val="en-US"/>
          </w:rPr>
          <w:t xml:space="preserve"> Our </w:t>
        </w:r>
        <w:proofErr w:type="spellStart"/>
        <w:r>
          <w:rPr>
            <w:lang w:val="en-US"/>
          </w:rPr>
          <w:t>finings</w:t>
        </w:r>
        <w:proofErr w:type="spellEnd"/>
        <w:r>
          <w:rPr>
            <w:lang w:val="en-US"/>
          </w:rPr>
          <w:t xml:space="preserve"> </w:t>
        </w:r>
      </w:ins>
      <w:proofErr w:type="gramStart"/>
      <w:ins w:id="319" w:author="Bartłomiej Kwiek" w:date="2022-11-13T17:03:00Z">
        <w:r>
          <w:rPr>
            <w:lang w:val="en-US"/>
          </w:rPr>
          <w:t>suggest,</w:t>
        </w:r>
        <w:proofErr w:type="gramEnd"/>
        <w:r>
          <w:rPr>
            <w:lang w:val="en-US"/>
          </w:rPr>
          <w:t xml:space="preserve"> that laser treatment only partially and </w:t>
        </w:r>
        <w:proofErr w:type="spellStart"/>
        <w:r>
          <w:rPr>
            <w:lang w:val="en-US"/>
          </w:rPr>
          <w:t>temporarly</w:t>
        </w:r>
        <w:proofErr w:type="spellEnd"/>
        <w:r>
          <w:rPr>
            <w:lang w:val="en-US"/>
          </w:rPr>
          <w:t xml:space="preserve"> reverts it. </w:t>
        </w:r>
        <w:proofErr w:type="gramStart"/>
        <w:r>
          <w:rPr>
            <w:lang w:val="en-US"/>
          </w:rPr>
          <w:t>Thus</w:t>
        </w:r>
        <w:proofErr w:type="gramEnd"/>
        <w:r>
          <w:rPr>
            <w:lang w:val="en-US"/>
          </w:rPr>
          <w:t xml:space="preserve"> to maintain optimal t</w:t>
        </w:r>
      </w:ins>
      <w:ins w:id="320" w:author="Bartłomiej Kwiek" w:date="2022-11-13T17:04:00Z">
        <w:r>
          <w:rPr>
            <w:lang w:val="en-US"/>
          </w:rPr>
          <w:t xml:space="preserve">reatment outcome further </w:t>
        </w:r>
      </w:ins>
      <w:ins w:id="321" w:author="Bartłomiej Kwiek" w:date="2022-11-13T17:06:00Z">
        <w:r>
          <w:rPr>
            <w:lang w:val="en-US"/>
          </w:rPr>
          <w:t xml:space="preserve">non-intensive </w:t>
        </w:r>
      </w:ins>
      <w:ins w:id="322" w:author="Bartłomiej Kwiek" w:date="2022-11-13T17:08:00Z">
        <w:r w:rsidR="003C41E3">
          <w:rPr>
            <w:lang w:val="en-US"/>
          </w:rPr>
          <w:t xml:space="preserve">maintenance therapy with not less than two </w:t>
        </w:r>
      </w:ins>
      <w:ins w:id="323" w:author="Bartłomiej Kwiek" w:date="2022-11-13T17:09:00Z">
        <w:r w:rsidR="003C41E3">
          <w:rPr>
            <w:lang w:val="en-US"/>
          </w:rPr>
          <w:t xml:space="preserve">laser sessions annually </w:t>
        </w:r>
      </w:ins>
      <w:ins w:id="324" w:author="Bartłomiej Kwiek" w:date="2022-11-13T17:13:00Z">
        <w:r w:rsidR="003C41E3">
          <w:rPr>
            <w:lang w:val="en-US"/>
          </w:rPr>
          <w:t>should be</w:t>
        </w:r>
      </w:ins>
      <w:ins w:id="325" w:author="Bartłomiej Kwiek" w:date="2022-11-13T17:09:00Z">
        <w:r w:rsidR="003C41E3">
          <w:rPr>
            <w:lang w:val="en-US"/>
          </w:rPr>
          <w:t xml:space="preserve"> encourage</w:t>
        </w:r>
      </w:ins>
      <w:ins w:id="326" w:author="Bartłomiej Kwiek" w:date="2022-11-13T17:13:00Z">
        <w:r w:rsidR="003C41E3">
          <w:rPr>
            <w:lang w:val="en-US"/>
          </w:rPr>
          <w:t>d</w:t>
        </w:r>
      </w:ins>
      <w:ins w:id="327" w:author="Bartłomiej Kwiek" w:date="2022-11-13T17:09:00Z">
        <w:r w:rsidR="003C41E3">
          <w:rPr>
            <w:lang w:val="en-US"/>
          </w:rPr>
          <w:t>.</w:t>
        </w:r>
      </w:ins>
    </w:p>
    <w:p w14:paraId="66B73C6D" w14:textId="54CD1EE2" w:rsidR="003C41E3" w:rsidRPr="005F1F7D" w:rsidRDefault="003C41E3" w:rsidP="005F1F7D">
      <w:pPr>
        <w:spacing w:line="360" w:lineRule="auto"/>
        <w:jc w:val="both"/>
        <w:rPr>
          <w:lang w:val="en-US"/>
        </w:rPr>
      </w:pPr>
      <w:ins w:id="328" w:author="Bartłomiej Kwiek" w:date="2022-11-13T17:09:00Z">
        <w:r>
          <w:rPr>
            <w:lang w:val="en-US"/>
          </w:rPr>
          <w:t xml:space="preserve">If such </w:t>
        </w:r>
      </w:ins>
      <w:ins w:id="329" w:author="Bartłomiej Kwiek" w:date="2022-11-13T17:13:00Z">
        <w:r>
          <w:rPr>
            <w:lang w:val="en-US"/>
          </w:rPr>
          <w:t>maintenance</w:t>
        </w:r>
      </w:ins>
      <w:ins w:id="330" w:author="Bartłomiej Kwiek" w:date="2022-11-13T17:09:00Z">
        <w:r>
          <w:rPr>
            <w:lang w:val="en-US"/>
          </w:rPr>
          <w:t xml:space="preserve"> treatment is not possible or feasible for patient the relapse </w:t>
        </w:r>
        <w:proofErr w:type="gramStart"/>
        <w:r>
          <w:rPr>
            <w:lang w:val="en-US"/>
          </w:rPr>
          <w:t>appear</w:t>
        </w:r>
        <w:proofErr w:type="gramEnd"/>
        <w:r>
          <w:rPr>
            <w:lang w:val="en-US"/>
          </w:rPr>
          <w:t xml:space="preserve"> and may be significant as </w:t>
        </w:r>
      </w:ins>
      <w:ins w:id="331" w:author="Bartłomiej Kwiek" w:date="2022-11-13T17:10:00Z">
        <w:r>
          <w:rPr>
            <w:lang w:val="en-US"/>
          </w:rPr>
          <w:t>shown here</w:t>
        </w:r>
      </w:ins>
      <w:ins w:id="332" w:author="Bartłomiej Kwiek" w:date="2022-11-13T17:13:00Z">
        <w:r>
          <w:rPr>
            <w:lang w:val="en-US"/>
          </w:rPr>
          <w:t xml:space="preserve"> with more than 4</w:t>
        </w:r>
      </w:ins>
      <w:ins w:id="333" w:author="Bartłomiej Kwiek" w:date="2022-11-13T17:14:00Z">
        <w:r>
          <w:rPr>
            <w:lang w:val="en-US"/>
          </w:rPr>
          <w:t xml:space="preserve"> years follow up. Such patients may benefit from </w:t>
        </w:r>
      </w:ins>
      <w:ins w:id="334" w:author="Bartłomiej Kwiek" w:date="2022-11-13T17:17:00Z">
        <w:r w:rsidR="00147AEC">
          <w:rPr>
            <w:lang w:val="en-US"/>
          </w:rPr>
          <w:t>1</w:t>
        </w:r>
      </w:ins>
      <w:ins w:id="335" w:author="Bartłomiej Kwiek" w:date="2022-11-13T17:14:00Z">
        <w:r>
          <w:rPr>
            <w:lang w:val="en-US"/>
          </w:rPr>
          <w:t xml:space="preserve">-3 recovery sessions </w:t>
        </w:r>
      </w:ins>
      <w:ins w:id="336" w:author="Bartłomiej Kwiek" w:date="2022-11-13T17:15:00Z">
        <w:r>
          <w:rPr>
            <w:lang w:val="en-US"/>
          </w:rPr>
          <w:t xml:space="preserve">with short 4-8 weeks interval </w:t>
        </w:r>
      </w:ins>
      <w:proofErr w:type="spellStart"/>
      <w:ins w:id="337" w:author="Bartłomiej Kwiek" w:date="2022-11-13T17:14:00Z">
        <w:r>
          <w:rPr>
            <w:lang w:val="en-US"/>
          </w:rPr>
          <w:t>and than</w:t>
        </w:r>
        <w:proofErr w:type="spellEnd"/>
        <w:r>
          <w:rPr>
            <w:lang w:val="en-US"/>
          </w:rPr>
          <w:t xml:space="preserve"> </w:t>
        </w:r>
        <w:proofErr w:type="spellStart"/>
        <w:r>
          <w:rPr>
            <w:lang w:val="en-US"/>
          </w:rPr>
          <w:t>thay</w:t>
        </w:r>
        <w:proofErr w:type="spellEnd"/>
        <w:r>
          <w:rPr>
            <w:lang w:val="en-US"/>
          </w:rPr>
          <w:t xml:space="preserve"> may </w:t>
        </w:r>
      </w:ins>
      <w:ins w:id="338" w:author="Bartłomiej Kwiek" w:date="2022-11-13T17:16:00Z">
        <w:r>
          <w:rPr>
            <w:lang w:val="en-US"/>
          </w:rPr>
          <w:t xml:space="preserve">be </w:t>
        </w:r>
      </w:ins>
      <w:ins w:id="339" w:author="Bartłomiej Kwiek" w:date="2022-11-13T17:18:00Z">
        <w:r w:rsidR="00147AEC">
          <w:rPr>
            <w:lang w:val="en-US"/>
          </w:rPr>
          <w:t>on</w:t>
        </w:r>
      </w:ins>
      <w:ins w:id="340" w:author="Bartłomiej Kwiek" w:date="2022-11-13T17:16:00Z">
        <w:r>
          <w:rPr>
            <w:lang w:val="en-US"/>
          </w:rPr>
          <w:t xml:space="preserve"> the maintenance regimen.</w:t>
        </w:r>
      </w:ins>
    </w:p>
    <w:p w14:paraId="17391521" w14:textId="650DC52A" w:rsidR="00553F97" w:rsidRPr="005F1F7D" w:rsidDel="00147AEC" w:rsidRDefault="00AE1AFA" w:rsidP="005F1F7D">
      <w:pPr>
        <w:spacing w:line="360" w:lineRule="auto"/>
        <w:jc w:val="both"/>
        <w:rPr>
          <w:del w:id="341" w:author="Bartłomiej Kwiek" w:date="2022-11-13T17:17:00Z"/>
          <w:color w:val="212121"/>
          <w:lang w:val="en-US"/>
        </w:rPr>
      </w:pPr>
      <w:del w:id="342" w:author="Bartłomiej Kwiek" w:date="2022-11-13T17:17:00Z">
        <w:r w:rsidRPr="005F1F7D" w:rsidDel="00147AEC">
          <w:rPr>
            <w:color w:val="212121"/>
            <w:lang w:val="en-US"/>
          </w:rPr>
          <w:delText>To confirm the previous results of PWS maintenance therapy, we analyzed data from three patients with longer treatment-free periods (4.5-5 years).We treated the patients until the therapeutic goal was reached. Then we stopped the treatment because the further treatment did not have a better result. Gradually, the changes began to return. However, as the measurements show, only a supportive laser session was required to reach the therapeutic goal, similar to that long ago without treatment.</w:delText>
        </w:r>
      </w:del>
    </w:p>
    <w:p w14:paraId="03EC4079" w14:textId="47C077DD" w:rsidR="00553F97" w:rsidRPr="005F1F7D" w:rsidDel="00147AEC" w:rsidRDefault="00AE1AFA" w:rsidP="005F1F7D">
      <w:pPr>
        <w:spacing w:line="360" w:lineRule="auto"/>
        <w:jc w:val="both"/>
        <w:rPr>
          <w:del w:id="343" w:author="Bartłomiej Kwiek" w:date="2022-11-13T17:17:00Z"/>
          <w:color w:val="212121"/>
          <w:lang w:val="en-US"/>
        </w:rPr>
      </w:pPr>
      <w:del w:id="344" w:author="Bartłomiej Kwiek" w:date="2022-11-13T17:17:00Z">
        <w:r w:rsidRPr="005F1F7D" w:rsidDel="00147AEC">
          <w:rPr>
            <w:color w:val="212121"/>
            <w:lang w:val="en-US"/>
          </w:rPr>
          <w:delText>Our results confirmed the assumption that it is important to conduct booster laser sessions twice a year.</w:delText>
        </w:r>
      </w:del>
    </w:p>
    <w:p w14:paraId="19721F40" w14:textId="036E2898" w:rsidR="00553F97" w:rsidRPr="005F1F7D" w:rsidDel="00147AEC" w:rsidRDefault="00AE1AFA" w:rsidP="005F1F7D">
      <w:pPr>
        <w:spacing w:line="360" w:lineRule="auto"/>
        <w:jc w:val="both"/>
        <w:rPr>
          <w:del w:id="345" w:author="Bartłomiej Kwiek" w:date="2022-11-13T17:17:00Z"/>
          <w:color w:val="212121"/>
          <w:lang w:val="en-US"/>
        </w:rPr>
      </w:pPr>
      <w:del w:id="346" w:author="Bartłomiej Kwiek" w:date="2022-11-13T17:17:00Z">
        <w:r w:rsidRPr="005F1F7D" w:rsidDel="00147AEC">
          <w:rPr>
            <w:color w:val="212121"/>
            <w:lang w:val="en-US"/>
          </w:rPr>
          <w:delText>As a part of this study we’ve also aimed to find the optimal frequency of visits during induction treatment, but we were unable to arrive at any significant results. However we found that during induction treatment (visits up to 9th) waiting over 180 days worsens the treatment results, as was the case for all visits (not only the ones during induction treatment).</w:delText>
        </w:r>
      </w:del>
    </w:p>
    <w:p w14:paraId="4A25A40E" w14:textId="77777777" w:rsidR="00553F97" w:rsidRPr="005F1F7D" w:rsidRDefault="00553F97" w:rsidP="00E5683D">
      <w:pPr>
        <w:spacing w:line="360" w:lineRule="auto"/>
        <w:jc w:val="both"/>
        <w:rPr>
          <w:lang w:val="en-US"/>
        </w:rPr>
      </w:pPr>
    </w:p>
    <w:p w14:paraId="211383B5" w14:textId="77777777" w:rsidR="00553F97" w:rsidRPr="005F1F7D" w:rsidRDefault="00553F97" w:rsidP="00E5683D">
      <w:pPr>
        <w:spacing w:line="360" w:lineRule="auto"/>
        <w:jc w:val="both"/>
        <w:rPr>
          <w:lang w:val="en-US"/>
        </w:rPr>
      </w:pPr>
    </w:p>
    <w:p w14:paraId="04B06956" w14:textId="77777777" w:rsidR="00553F97" w:rsidRPr="005F1F7D" w:rsidRDefault="00553F97" w:rsidP="00E5683D">
      <w:pPr>
        <w:spacing w:line="360" w:lineRule="auto"/>
        <w:jc w:val="both"/>
        <w:rPr>
          <w:lang w:val="en-US"/>
        </w:rPr>
      </w:pPr>
    </w:p>
    <w:p w14:paraId="7EC5ACA7" w14:textId="77777777" w:rsidR="00553F97" w:rsidRPr="005F1F7D" w:rsidRDefault="00AE1AFA" w:rsidP="00E5683D">
      <w:pPr>
        <w:spacing w:line="360" w:lineRule="auto"/>
        <w:jc w:val="both"/>
        <w:rPr>
          <w:lang w:val="en-US"/>
        </w:rPr>
      </w:pPr>
      <w:r w:rsidRPr="005F1F7D">
        <w:rPr>
          <w:lang w:val="en-US"/>
        </w:rPr>
        <w:t xml:space="preserve"> </w:t>
      </w:r>
    </w:p>
    <w:p w14:paraId="007D8D84" w14:textId="77777777" w:rsidR="00553F97" w:rsidRPr="005F1F7D" w:rsidRDefault="00AE1AFA" w:rsidP="00E5683D">
      <w:pPr>
        <w:spacing w:line="360" w:lineRule="auto"/>
        <w:jc w:val="both"/>
        <w:rPr>
          <w:b/>
          <w:lang w:val="en-US"/>
        </w:rPr>
      </w:pPr>
      <w:r w:rsidRPr="005F1F7D">
        <w:rPr>
          <w:b/>
          <w:lang w:val="en-US"/>
        </w:rPr>
        <w:t>Conclusion</w:t>
      </w:r>
    </w:p>
    <w:p w14:paraId="266C48C8" w14:textId="3E5E9877" w:rsidR="009E2500" w:rsidRPr="005F1F7D" w:rsidRDefault="00AE1AFA" w:rsidP="009E2500">
      <w:pPr>
        <w:spacing w:line="360" w:lineRule="auto"/>
        <w:jc w:val="both"/>
        <w:rPr>
          <w:ins w:id="347" w:author="Bartłomiej Kwiek" w:date="2022-11-13T17:19:00Z"/>
          <w:lang w:val="en-US"/>
        </w:rPr>
      </w:pPr>
      <w:r w:rsidRPr="005F1F7D">
        <w:rPr>
          <w:lang w:val="en-US"/>
        </w:rPr>
        <w:t xml:space="preserve">Based on our previous research, we can see that the large 532 nm dot laser is an effective method for the treatment of facial CM and can be used as a first-line therapy in patients with skin phototypes type I – III. Through objective evaluation of the efficacy of the treatment with 3D image analysis we recommend for </w:t>
      </w:r>
      <w:ins w:id="348" w:author="Bartłomiej Kwiek" w:date="2022-11-13T17:19:00Z">
        <w:r w:rsidR="009E2500" w:rsidRPr="005F1F7D">
          <w:rPr>
            <w:lang w:val="en-US"/>
          </w:rPr>
          <w:t>intensive treatment up to 9 visits and maintenance sessions twice a year.</w:t>
        </w:r>
      </w:ins>
    </w:p>
    <w:p w14:paraId="6BAAA464" w14:textId="371FBD13" w:rsidR="00553F97" w:rsidRPr="005F1F7D" w:rsidDel="009E2500" w:rsidRDefault="00AE1AFA" w:rsidP="005F1F7D">
      <w:pPr>
        <w:spacing w:line="360" w:lineRule="auto"/>
        <w:jc w:val="both"/>
        <w:rPr>
          <w:del w:id="349" w:author="Bartłomiej Kwiek" w:date="2022-11-13T17:20:00Z"/>
          <w:lang w:val="en-US"/>
        </w:rPr>
      </w:pPr>
      <w:del w:id="350" w:author="Bartłomiej Kwiek" w:date="2022-11-13T17:20:00Z">
        <w:r w:rsidRPr="005F1F7D" w:rsidDel="009E2500">
          <w:rPr>
            <w:lang w:val="en-US"/>
          </w:rPr>
          <w:delText>maintenance therapy, treatment twice a year to sustain results.</w:delText>
        </w:r>
      </w:del>
    </w:p>
    <w:p w14:paraId="0C718D50" w14:textId="7D729D0E" w:rsidR="00553F97" w:rsidRPr="005F1F7D" w:rsidDel="009E2500" w:rsidRDefault="00AE1AFA" w:rsidP="00E5683D">
      <w:pPr>
        <w:spacing w:line="360" w:lineRule="auto"/>
        <w:jc w:val="both"/>
        <w:rPr>
          <w:del w:id="351" w:author="Bartłomiej Kwiek" w:date="2022-11-13T17:20:00Z"/>
          <w:lang w:val="en-US"/>
        </w:rPr>
      </w:pPr>
      <w:del w:id="352" w:author="Bartłomiej Kwiek" w:date="2022-11-13T17:20:00Z">
        <w:r w:rsidRPr="005F1F7D" w:rsidDel="009E2500">
          <w:rPr>
            <w:lang w:val="en-US"/>
          </w:rPr>
          <w:delText xml:space="preserve">Summing up, we propose further </w:delText>
        </w:r>
      </w:del>
      <w:del w:id="353" w:author="Bartłomiej Kwiek" w:date="2022-11-13T17:19:00Z">
        <w:r w:rsidRPr="005F1F7D" w:rsidDel="009E2500">
          <w:rPr>
            <w:lang w:val="en-US"/>
          </w:rPr>
          <w:delText>intensive treatment on average up to 9 visits and maintenance sessions twice a year.</w:delText>
        </w:r>
      </w:del>
    </w:p>
    <w:p w14:paraId="7B46F42D" w14:textId="310019E6" w:rsidR="00553F97" w:rsidRPr="005F1F7D" w:rsidRDefault="00AE1AFA" w:rsidP="00E5683D">
      <w:pPr>
        <w:spacing w:line="360" w:lineRule="auto"/>
        <w:jc w:val="both"/>
        <w:rPr>
          <w:lang w:val="en-US"/>
        </w:rPr>
      </w:pPr>
      <w:del w:id="354" w:author="Bartłomiej Kwiek" w:date="2022-11-13T17:20:00Z">
        <w:r w:rsidRPr="005F1F7D" w:rsidDel="009E2500">
          <w:rPr>
            <w:lang w:val="en-US"/>
          </w:rPr>
          <w:delText xml:space="preserve"> </w:delText>
        </w:r>
      </w:del>
    </w:p>
    <w:p w14:paraId="6C125270" w14:textId="77777777" w:rsidR="00553F97" w:rsidRPr="005F1F7D" w:rsidRDefault="00553F97" w:rsidP="00E5683D">
      <w:pPr>
        <w:spacing w:line="360" w:lineRule="auto"/>
        <w:jc w:val="both"/>
        <w:rPr>
          <w:lang w:val="en-US"/>
        </w:rPr>
      </w:pPr>
    </w:p>
    <w:p w14:paraId="15F188B4" w14:textId="77777777" w:rsidR="00553F97" w:rsidRPr="005F1F7D" w:rsidRDefault="00553F97" w:rsidP="00E5683D">
      <w:pPr>
        <w:spacing w:line="360" w:lineRule="auto"/>
        <w:jc w:val="both"/>
        <w:rPr>
          <w:lang w:val="en-US"/>
        </w:rPr>
      </w:pPr>
    </w:p>
    <w:p w14:paraId="6E161829" w14:textId="77777777" w:rsidR="00553F97" w:rsidRPr="005F1F7D" w:rsidRDefault="00553F97" w:rsidP="00E5683D">
      <w:pPr>
        <w:spacing w:line="360" w:lineRule="auto"/>
        <w:jc w:val="both"/>
        <w:rPr>
          <w:lang w:val="en-US"/>
        </w:rPr>
      </w:pPr>
    </w:p>
    <w:p w14:paraId="60A9D4A1" w14:textId="77777777" w:rsidR="00553F97" w:rsidRPr="005F1F7D" w:rsidRDefault="00AE1AFA" w:rsidP="00E5683D">
      <w:pPr>
        <w:spacing w:line="360" w:lineRule="auto"/>
        <w:jc w:val="both"/>
        <w:rPr>
          <w:lang w:val="en-US"/>
        </w:rPr>
      </w:pPr>
      <w:r w:rsidRPr="005F1F7D">
        <w:rPr>
          <w:lang w:val="en-US"/>
        </w:rPr>
        <w:lastRenderedPageBreak/>
        <w:t xml:space="preserve"> </w:t>
      </w:r>
    </w:p>
    <w:p w14:paraId="6E4F0884" w14:textId="77777777" w:rsidR="00553F97" w:rsidRPr="005F1F7D" w:rsidRDefault="00AE1AFA" w:rsidP="00E5683D">
      <w:pPr>
        <w:spacing w:line="360" w:lineRule="auto"/>
        <w:jc w:val="both"/>
        <w:rPr>
          <w:b/>
          <w:lang w:val="en-US"/>
        </w:rPr>
      </w:pPr>
      <w:r w:rsidRPr="005F1F7D">
        <w:rPr>
          <w:b/>
          <w:lang w:val="en-US"/>
        </w:rPr>
        <w:t>References:</w:t>
      </w:r>
    </w:p>
    <w:p w14:paraId="69069C99" w14:textId="77777777" w:rsidR="00553F97" w:rsidRPr="005F1F7D" w:rsidRDefault="00AE1AFA" w:rsidP="005F1F7D">
      <w:pPr>
        <w:jc w:val="both"/>
        <w:rPr>
          <w:lang w:val="en-US"/>
        </w:rPr>
      </w:pPr>
      <w:r w:rsidRPr="005F1F7D">
        <w:rPr>
          <w:lang w:val="en-US"/>
        </w:rPr>
        <w:t>1.</w:t>
      </w:r>
      <w:r w:rsidRPr="005F1F7D">
        <w:rPr>
          <w:lang w:val="en-US"/>
        </w:rPr>
        <w:tab/>
        <w:t xml:space="preserve">Treatment Update of Port-Wine Stain: A Narrative Review Regina </w:t>
      </w:r>
      <w:proofErr w:type="spellStart"/>
      <w:r w:rsidRPr="005F1F7D">
        <w:rPr>
          <w:lang w:val="en-US"/>
        </w:rPr>
        <w:t>Fölster</w:t>
      </w:r>
      <w:proofErr w:type="spellEnd"/>
      <w:r w:rsidRPr="005F1F7D">
        <w:rPr>
          <w:lang w:val="en-US"/>
        </w:rPr>
        <w:t xml:space="preserve">-Holst, Ratnakar Shukla, Martin </w:t>
      </w:r>
      <w:proofErr w:type="spellStart"/>
      <w:r w:rsidRPr="005F1F7D">
        <w:rPr>
          <w:lang w:val="en-US"/>
        </w:rPr>
        <w:t>Kassir</w:t>
      </w:r>
      <w:proofErr w:type="spellEnd"/>
      <w:r w:rsidRPr="005F1F7D">
        <w:rPr>
          <w:lang w:val="en-US"/>
        </w:rPr>
        <w:t xml:space="preserve">, Hassan </w:t>
      </w:r>
      <w:proofErr w:type="spellStart"/>
      <w:r w:rsidRPr="005F1F7D">
        <w:rPr>
          <w:lang w:val="en-US"/>
        </w:rPr>
        <w:t>Galadari</w:t>
      </w:r>
      <w:proofErr w:type="spellEnd"/>
      <w:r w:rsidRPr="005F1F7D">
        <w:rPr>
          <w:lang w:val="en-US"/>
        </w:rPr>
        <w:t xml:space="preserve">, </w:t>
      </w:r>
      <w:proofErr w:type="spellStart"/>
      <w:r w:rsidRPr="005F1F7D">
        <w:rPr>
          <w:lang w:val="en-US"/>
        </w:rPr>
        <w:t>Torello</w:t>
      </w:r>
      <w:proofErr w:type="spellEnd"/>
      <w:r w:rsidRPr="005F1F7D">
        <w:rPr>
          <w:lang w:val="en-US"/>
        </w:rPr>
        <w:t xml:space="preserve"> </w:t>
      </w:r>
      <w:proofErr w:type="spellStart"/>
      <w:r w:rsidRPr="005F1F7D">
        <w:rPr>
          <w:lang w:val="en-US"/>
        </w:rPr>
        <w:t>Lotti</w:t>
      </w:r>
      <w:proofErr w:type="spellEnd"/>
      <w:r w:rsidRPr="005F1F7D">
        <w:rPr>
          <w:lang w:val="en-US"/>
        </w:rPr>
        <w:t xml:space="preserve">, Uwe </w:t>
      </w:r>
      <w:proofErr w:type="spellStart"/>
      <w:r w:rsidRPr="005F1F7D">
        <w:rPr>
          <w:lang w:val="en-US"/>
        </w:rPr>
        <w:t>Wollina</w:t>
      </w:r>
      <w:proofErr w:type="spellEnd"/>
      <w:r w:rsidRPr="005F1F7D">
        <w:rPr>
          <w:lang w:val="en-US"/>
        </w:rPr>
        <w:t xml:space="preserve">, Stephan </w:t>
      </w:r>
      <w:proofErr w:type="spellStart"/>
      <w:r w:rsidRPr="005F1F7D">
        <w:rPr>
          <w:lang w:val="en-US"/>
        </w:rPr>
        <w:t>Grabbe</w:t>
      </w:r>
      <w:proofErr w:type="spellEnd"/>
      <w:r w:rsidRPr="005F1F7D">
        <w:rPr>
          <w:lang w:val="en-US"/>
        </w:rPr>
        <w:t xml:space="preserve">, Mohamad </w:t>
      </w:r>
      <w:proofErr w:type="spellStart"/>
      <w:r w:rsidRPr="005F1F7D">
        <w:rPr>
          <w:lang w:val="en-US"/>
        </w:rPr>
        <w:t>Goldust</w:t>
      </w:r>
      <w:proofErr w:type="spellEnd"/>
      <w:r w:rsidRPr="005F1F7D">
        <w:rPr>
          <w:lang w:val="en-US"/>
        </w:rPr>
        <w:t xml:space="preserve"> PMID: </w:t>
      </w:r>
      <w:proofErr w:type="gramStart"/>
      <w:r w:rsidRPr="005F1F7D">
        <w:rPr>
          <w:lang w:val="en-US"/>
        </w:rPr>
        <w:t>33938700  DOI</w:t>
      </w:r>
      <w:proofErr w:type="gramEnd"/>
      <w:r w:rsidRPr="005F1F7D">
        <w:rPr>
          <w:lang w:val="en-US"/>
        </w:rPr>
        <w:t xml:space="preserve">: 10.36849/JDD.5005 J Drugs Dermatol. 2021 May 1;20(5):515-518.  </w:t>
      </w:r>
      <w:proofErr w:type="spellStart"/>
      <w:r w:rsidRPr="005F1F7D">
        <w:rPr>
          <w:lang w:val="en-US"/>
        </w:rPr>
        <w:t>doi</w:t>
      </w:r>
      <w:proofErr w:type="spellEnd"/>
      <w:r w:rsidRPr="005F1F7D">
        <w:rPr>
          <w:lang w:val="en-US"/>
        </w:rPr>
        <w:t>: 10.36849/JDD.5005.</w:t>
      </w:r>
    </w:p>
    <w:p w14:paraId="3DB2821C" w14:textId="77777777" w:rsidR="00553F97" w:rsidRPr="005F1F7D" w:rsidRDefault="00AE1AFA" w:rsidP="005F1F7D">
      <w:pPr>
        <w:jc w:val="both"/>
        <w:rPr>
          <w:lang w:val="en-US"/>
        </w:rPr>
      </w:pPr>
      <w:r w:rsidRPr="005F1F7D">
        <w:rPr>
          <w:lang w:val="en-US"/>
        </w:rPr>
        <w:t xml:space="preserve">2. </w:t>
      </w:r>
      <w:r w:rsidRPr="005F1F7D">
        <w:rPr>
          <w:lang w:val="en-US"/>
        </w:rPr>
        <w:tab/>
      </w:r>
      <w:proofErr w:type="spellStart"/>
      <w:r w:rsidRPr="005F1F7D">
        <w:rPr>
          <w:lang w:val="en-US"/>
        </w:rPr>
        <w:t>Procaccini</w:t>
      </w:r>
      <w:proofErr w:type="spellEnd"/>
      <w:r w:rsidRPr="005F1F7D">
        <w:rPr>
          <w:lang w:val="en-US"/>
        </w:rPr>
        <w:t xml:space="preserve"> EM, </w:t>
      </w:r>
      <w:proofErr w:type="spellStart"/>
      <w:r w:rsidRPr="005F1F7D">
        <w:rPr>
          <w:lang w:val="en-US"/>
        </w:rPr>
        <w:t>Argenziano</w:t>
      </w:r>
      <w:proofErr w:type="spellEnd"/>
      <w:r w:rsidRPr="005F1F7D">
        <w:rPr>
          <w:lang w:val="en-US"/>
        </w:rPr>
        <w:t xml:space="preserve"> G, </w:t>
      </w:r>
      <w:proofErr w:type="spellStart"/>
      <w:r w:rsidRPr="005F1F7D">
        <w:rPr>
          <w:lang w:val="en-US"/>
        </w:rPr>
        <w:t>Staibano</w:t>
      </w:r>
      <w:proofErr w:type="spellEnd"/>
      <w:r w:rsidRPr="005F1F7D">
        <w:rPr>
          <w:lang w:val="en-US"/>
        </w:rPr>
        <w:t xml:space="preserve"> S, Ferrara G, </w:t>
      </w:r>
      <w:proofErr w:type="spellStart"/>
      <w:r w:rsidRPr="005F1F7D">
        <w:rPr>
          <w:lang w:val="en-US"/>
        </w:rPr>
        <w:t>Monfrecola</w:t>
      </w:r>
      <w:proofErr w:type="spellEnd"/>
      <w:r w:rsidRPr="005F1F7D">
        <w:rPr>
          <w:lang w:val="en-US"/>
        </w:rPr>
        <w:t xml:space="preserve"> G. </w:t>
      </w:r>
      <w:proofErr w:type="spellStart"/>
      <w:r w:rsidRPr="005F1F7D">
        <w:rPr>
          <w:lang w:val="en-US"/>
        </w:rPr>
        <w:t>Epiluminescence</w:t>
      </w:r>
      <w:proofErr w:type="spellEnd"/>
      <w:r w:rsidRPr="005F1F7D">
        <w:rPr>
          <w:lang w:val="en-US"/>
        </w:rPr>
        <w:t xml:space="preserve"> microscopy for port-wine stains: Pretreatment evaluation. Dermatology 2001;203(4):329–332. </w:t>
      </w:r>
    </w:p>
    <w:p w14:paraId="04362E90" w14:textId="77777777" w:rsidR="00553F97" w:rsidRPr="005F1F7D" w:rsidRDefault="00AE1AFA" w:rsidP="005F1F7D">
      <w:pPr>
        <w:jc w:val="both"/>
        <w:rPr>
          <w:lang w:val="en-US"/>
        </w:rPr>
      </w:pPr>
      <w:r w:rsidRPr="005F1F7D">
        <w:rPr>
          <w:lang w:val="en-US"/>
        </w:rPr>
        <w:t xml:space="preserve">3. </w:t>
      </w:r>
      <w:r w:rsidRPr="005F1F7D">
        <w:rPr>
          <w:lang w:val="en-US"/>
        </w:rPr>
        <w:tab/>
      </w:r>
      <w:proofErr w:type="spellStart"/>
      <w:r w:rsidRPr="005F1F7D">
        <w:rPr>
          <w:lang w:val="en-US"/>
        </w:rPr>
        <w:t>Kwiek</w:t>
      </w:r>
      <w:proofErr w:type="spellEnd"/>
      <w:r w:rsidRPr="005F1F7D">
        <w:rPr>
          <w:lang w:val="en-US"/>
        </w:rPr>
        <w:t xml:space="preserve"> B, </w:t>
      </w:r>
      <w:proofErr w:type="spellStart"/>
      <w:r w:rsidRPr="005F1F7D">
        <w:rPr>
          <w:lang w:val="en-US"/>
        </w:rPr>
        <w:t>Ambroziak</w:t>
      </w:r>
      <w:proofErr w:type="spellEnd"/>
      <w:r w:rsidRPr="005F1F7D">
        <w:rPr>
          <w:lang w:val="en-US"/>
        </w:rPr>
        <w:t xml:space="preserve"> M, </w:t>
      </w:r>
      <w:proofErr w:type="spellStart"/>
      <w:r w:rsidRPr="005F1F7D">
        <w:rPr>
          <w:lang w:val="en-US"/>
        </w:rPr>
        <w:t>Osipowicz</w:t>
      </w:r>
      <w:proofErr w:type="spellEnd"/>
      <w:r w:rsidRPr="005F1F7D">
        <w:rPr>
          <w:lang w:val="en-US"/>
        </w:rPr>
        <w:t xml:space="preserve"> K, </w:t>
      </w:r>
      <w:proofErr w:type="spellStart"/>
      <w:r w:rsidRPr="005F1F7D">
        <w:rPr>
          <w:lang w:val="en-US"/>
        </w:rPr>
        <w:t>Kowalewski</w:t>
      </w:r>
      <w:proofErr w:type="spellEnd"/>
      <w:r w:rsidRPr="005F1F7D">
        <w:rPr>
          <w:lang w:val="en-US"/>
        </w:rPr>
        <w:t xml:space="preserve"> C, </w:t>
      </w:r>
      <w:proofErr w:type="spellStart"/>
      <w:r w:rsidRPr="005F1F7D">
        <w:rPr>
          <w:lang w:val="en-US"/>
        </w:rPr>
        <w:t>Rozalski</w:t>
      </w:r>
      <w:proofErr w:type="spellEnd"/>
      <w:r w:rsidRPr="005F1F7D">
        <w:rPr>
          <w:lang w:val="en-US"/>
        </w:rPr>
        <w:t xml:space="preserve"> M. Treatment of previously treated facial capillary malformations: Results of single-center </w:t>
      </w:r>
      <w:proofErr w:type="spellStart"/>
      <w:r w:rsidRPr="005F1F7D">
        <w:rPr>
          <w:lang w:val="en-US"/>
        </w:rPr>
        <w:t>retrospec</w:t>
      </w:r>
      <w:proofErr w:type="spellEnd"/>
      <w:r w:rsidRPr="005F1F7D">
        <w:rPr>
          <w:lang w:val="en-US"/>
        </w:rPr>
        <w:t xml:space="preserve">- </w:t>
      </w:r>
      <w:proofErr w:type="spellStart"/>
      <w:r w:rsidRPr="005F1F7D">
        <w:rPr>
          <w:lang w:val="en-US"/>
        </w:rPr>
        <w:t>tive</w:t>
      </w:r>
      <w:proofErr w:type="spellEnd"/>
      <w:r w:rsidRPr="005F1F7D">
        <w:rPr>
          <w:lang w:val="en-US"/>
        </w:rPr>
        <w:t xml:space="preserve"> objective 3-dimensional analysis of the efficacy of large spot 532nm lasers. Dermatol Surg 2018;44(6):803–813. </w:t>
      </w:r>
    </w:p>
    <w:p w14:paraId="2DA4FB3E" w14:textId="77777777" w:rsidR="00553F97" w:rsidRPr="005F1F7D" w:rsidRDefault="00AE1AFA" w:rsidP="005F1F7D">
      <w:pPr>
        <w:jc w:val="both"/>
        <w:rPr>
          <w:lang w:val="en-US"/>
        </w:rPr>
      </w:pPr>
      <w:r w:rsidRPr="005F1F7D">
        <w:rPr>
          <w:lang w:val="en-US"/>
        </w:rPr>
        <w:t xml:space="preserve">4. </w:t>
      </w:r>
      <w:r w:rsidRPr="005F1F7D">
        <w:rPr>
          <w:lang w:val="en-US"/>
        </w:rPr>
        <w:tab/>
      </w:r>
      <w:r w:rsidRPr="00D75DF3">
        <w:rPr>
          <w:lang w:val="en-GB"/>
          <w:rPrChange w:id="355" w:author="Jan Szczekulski" w:date="2022-12-10T10:55:00Z">
            <w:rPr>
              <w:lang w:val="en-US"/>
            </w:rPr>
          </w:rPrChange>
        </w:rPr>
        <w:t xml:space="preserve">Woo WK, Jasim ZF, Handley JM. </w:t>
      </w:r>
      <w:r w:rsidRPr="005F1F7D">
        <w:rPr>
          <w:lang w:val="en-US"/>
        </w:rPr>
        <w:t xml:space="preserve">Evaluating the efficacy of treatment of resistant port-wine stains with variable-pulse 595-nm pulsed dye and 532-nm </w:t>
      </w:r>
      <w:proofErr w:type="spellStart"/>
      <w:proofErr w:type="gramStart"/>
      <w:r w:rsidRPr="005F1F7D">
        <w:rPr>
          <w:lang w:val="en-US"/>
        </w:rPr>
        <w:t>Nd:YAG</w:t>
      </w:r>
      <w:proofErr w:type="spellEnd"/>
      <w:proofErr w:type="gramEnd"/>
      <w:r w:rsidRPr="005F1F7D">
        <w:rPr>
          <w:lang w:val="en-US"/>
        </w:rPr>
        <w:t xml:space="preserve"> lasers. Dermatol Surg 2004; 30: 158-62. </w:t>
      </w:r>
    </w:p>
    <w:p w14:paraId="2D474474" w14:textId="77777777" w:rsidR="00553F97" w:rsidRPr="005F1F7D" w:rsidRDefault="00AE1AFA" w:rsidP="005F1F7D">
      <w:pPr>
        <w:jc w:val="both"/>
        <w:rPr>
          <w:lang w:val="en-US"/>
        </w:rPr>
      </w:pPr>
      <w:r w:rsidRPr="005F1F7D">
        <w:rPr>
          <w:lang w:val="en-US"/>
        </w:rPr>
        <w:t xml:space="preserve">5. </w:t>
      </w:r>
      <w:r w:rsidRPr="005F1F7D">
        <w:rPr>
          <w:lang w:val="en-US"/>
        </w:rPr>
        <w:tab/>
        <w:t xml:space="preserve">Lorenz S, Scherer K, </w:t>
      </w:r>
      <w:proofErr w:type="spellStart"/>
      <w:r w:rsidRPr="005F1F7D">
        <w:rPr>
          <w:lang w:val="en-US"/>
        </w:rPr>
        <w:t>Wimmershoff</w:t>
      </w:r>
      <w:proofErr w:type="spellEnd"/>
      <w:r w:rsidRPr="005F1F7D">
        <w:rPr>
          <w:lang w:val="en-US"/>
        </w:rPr>
        <w:t xml:space="preserve"> MB, et al. Variable pulse frequency-doubled </w:t>
      </w:r>
      <w:proofErr w:type="spellStart"/>
      <w:proofErr w:type="gramStart"/>
      <w:r w:rsidRPr="005F1F7D">
        <w:rPr>
          <w:lang w:val="en-US"/>
        </w:rPr>
        <w:t>Nd:YAG</w:t>
      </w:r>
      <w:proofErr w:type="spellEnd"/>
      <w:proofErr w:type="gramEnd"/>
      <w:r w:rsidRPr="005F1F7D">
        <w:rPr>
          <w:lang w:val="en-US"/>
        </w:rPr>
        <w:t xml:space="preserve"> laser versus flashlamp-pumped pulsed dye laser in the treatment of port wine stains. Acta </w:t>
      </w:r>
      <w:proofErr w:type="spellStart"/>
      <w:r w:rsidRPr="005F1F7D">
        <w:rPr>
          <w:lang w:val="en-US"/>
        </w:rPr>
        <w:t>Derm</w:t>
      </w:r>
      <w:proofErr w:type="spellEnd"/>
      <w:r w:rsidRPr="005F1F7D">
        <w:rPr>
          <w:lang w:val="en-US"/>
        </w:rPr>
        <w:t xml:space="preserve"> </w:t>
      </w:r>
      <w:proofErr w:type="spellStart"/>
      <w:r w:rsidRPr="005F1F7D">
        <w:rPr>
          <w:lang w:val="en-US"/>
        </w:rPr>
        <w:t>Venereol</w:t>
      </w:r>
      <w:proofErr w:type="spellEnd"/>
      <w:r w:rsidRPr="005F1F7D">
        <w:rPr>
          <w:lang w:val="en-US"/>
        </w:rPr>
        <w:t xml:space="preserve"> 2003; 83: 210-3.</w:t>
      </w:r>
    </w:p>
    <w:p w14:paraId="2219E232" w14:textId="77777777" w:rsidR="00553F97" w:rsidRPr="005F1F7D" w:rsidRDefault="00AE1AFA" w:rsidP="005F1F7D">
      <w:pPr>
        <w:jc w:val="both"/>
        <w:rPr>
          <w:lang w:val="en-US"/>
        </w:rPr>
      </w:pPr>
      <w:r w:rsidRPr="005F1F7D">
        <w:rPr>
          <w:lang w:val="en-US"/>
        </w:rPr>
        <w:t xml:space="preserve">6. </w:t>
      </w:r>
      <w:r w:rsidRPr="005F1F7D">
        <w:rPr>
          <w:lang w:val="en-US"/>
        </w:rPr>
        <w:tab/>
        <w:t xml:space="preserve">Pence B, </w:t>
      </w:r>
      <w:proofErr w:type="spellStart"/>
      <w:r w:rsidRPr="005F1F7D">
        <w:rPr>
          <w:lang w:val="en-US"/>
        </w:rPr>
        <w:t>Aybey</w:t>
      </w:r>
      <w:proofErr w:type="spellEnd"/>
      <w:r w:rsidRPr="005F1F7D">
        <w:rPr>
          <w:lang w:val="en-US"/>
        </w:rPr>
        <w:t xml:space="preserve"> B, Ergenekon G. Outcomes of 532 nm </w:t>
      </w:r>
      <w:proofErr w:type="spellStart"/>
      <w:r w:rsidRPr="005F1F7D">
        <w:rPr>
          <w:lang w:val="en-US"/>
        </w:rPr>
        <w:t>fre</w:t>
      </w:r>
      <w:proofErr w:type="spellEnd"/>
      <w:r w:rsidRPr="005F1F7D">
        <w:rPr>
          <w:lang w:val="en-US"/>
        </w:rPr>
        <w:t xml:space="preserve">- </w:t>
      </w:r>
      <w:proofErr w:type="spellStart"/>
      <w:r w:rsidRPr="005F1F7D">
        <w:rPr>
          <w:lang w:val="en-US"/>
        </w:rPr>
        <w:t>quency</w:t>
      </w:r>
      <w:proofErr w:type="spellEnd"/>
      <w:r w:rsidRPr="005F1F7D">
        <w:rPr>
          <w:lang w:val="en-US"/>
        </w:rPr>
        <w:t xml:space="preserve">-doubled </w:t>
      </w:r>
      <w:proofErr w:type="spellStart"/>
      <w:proofErr w:type="gramStart"/>
      <w:r w:rsidRPr="005F1F7D">
        <w:rPr>
          <w:lang w:val="en-US"/>
        </w:rPr>
        <w:t>Nd:YAG</w:t>
      </w:r>
      <w:proofErr w:type="spellEnd"/>
      <w:proofErr w:type="gramEnd"/>
      <w:r w:rsidRPr="005F1F7D">
        <w:rPr>
          <w:lang w:val="en-US"/>
        </w:rPr>
        <w:t xml:space="preserve"> laser use in the treatment of port- wine stains. Dermatol Surg 2005; 31: 509-17.</w:t>
      </w:r>
    </w:p>
    <w:p w14:paraId="560759A6" w14:textId="77777777" w:rsidR="00553F97" w:rsidRPr="005F1F7D" w:rsidRDefault="00AE1AFA" w:rsidP="005F1F7D">
      <w:pPr>
        <w:jc w:val="both"/>
        <w:rPr>
          <w:lang w:val="en-US"/>
        </w:rPr>
      </w:pPr>
      <w:r w:rsidRPr="005F1F7D">
        <w:rPr>
          <w:lang w:val="en-US"/>
        </w:rPr>
        <w:t xml:space="preserve">7. </w:t>
      </w:r>
      <w:r w:rsidRPr="005F1F7D">
        <w:rPr>
          <w:lang w:val="en-US"/>
        </w:rPr>
        <w:tab/>
        <w:t xml:space="preserve">Chowdhury MM, Harris S, Lanigan SW. Potassium titanyl phosphate laser treatment of resistant port-wine stains. Br J Dermatol 2001; 144: 814-7. </w:t>
      </w:r>
    </w:p>
    <w:p w14:paraId="73072C10" w14:textId="77777777" w:rsidR="00553F97" w:rsidRPr="005F1F7D" w:rsidRDefault="00AE1AFA" w:rsidP="005F1F7D">
      <w:pPr>
        <w:jc w:val="both"/>
        <w:rPr>
          <w:lang w:val="en-US"/>
        </w:rPr>
      </w:pPr>
      <w:r w:rsidRPr="005F1F7D">
        <w:rPr>
          <w:lang w:val="en-US"/>
        </w:rPr>
        <w:t xml:space="preserve">8. </w:t>
      </w:r>
      <w:r w:rsidRPr="005F1F7D">
        <w:rPr>
          <w:lang w:val="en-US"/>
        </w:rPr>
        <w:tab/>
      </w:r>
      <w:proofErr w:type="spellStart"/>
      <w:r w:rsidRPr="005F1F7D">
        <w:rPr>
          <w:lang w:val="en-US"/>
        </w:rPr>
        <w:t>Kwiek</w:t>
      </w:r>
      <w:proofErr w:type="spellEnd"/>
      <w:r w:rsidRPr="005F1F7D">
        <w:rPr>
          <w:lang w:val="en-US"/>
        </w:rPr>
        <w:t xml:space="preserve"> B, </w:t>
      </w:r>
      <w:proofErr w:type="spellStart"/>
      <w:r w:rsidRPr="005F1F7D">
        <w:rPr>
          <w:lang w:val="en-US"/>
        </w:rPr>
        <w:t>Rozalski</w:t>
      </w:r>
      <w:proofErr w:type="spellEnd"/>
      <w:r w:rsidRPr="005F1F7D">
        <w:rPr>
          <w:lang w:val="en-US"/>
        </w:rPr>
        <w:t xml:space="preserve"> M, </w:t>
      </w:r>
      <w:proofErr w:type="spellStart"/>
      <w:r w:rsidRPr="005F1F7D">
        <w:rPr>
          <w:lang w:val="en-US"/>
        </w:rPr>
        <w:t>Kowalewski</w:t>
      </w:r>
      <w:proofErr w:type="spellEnd"/>
      <w:r w:rsidRPr="005F1F7D">
        <w:rPr>
          <w:lang w:val="en-US"/>
        </w:rPr>
        <w:t xml:space="preserve"> C, </w:t>
      </w:r>
      <w:proofErr w:type="spellStart"/>
      <w:r w:rsidRPr="005F1F7D">
        <w:rPr>
          <w:lang w:val="en-US"/>
        </w:rPr>
        <w:t>Ambroziak</w:t>
      </w:r>
      <w:proofErr w:type="spellEnd"/>
      <w:r w:rsidRPr="005F1F7D">
        <w:rPr>
          <w:lang w:val="en-US"/>
        </w:rPr>
        <w:t xml:space="preserve"> M. Retrospective single center study of the efficacy of large spot 532nm laser for the treatment of facial capillary malformations in 44 patients with the use of three- dimensional image analysis. Lasers Surg Med 2017;49(8): 743–749. </w:t>
      </w:r>
    </w:p>
    <w:p w14:paraId="75325E31" w14:textId="77777777" w:rsidR="00553F97" w:rsidRPr="005F1F7D" w:rsidRDefault="00AE1AFA" w:rsidP="005F1F7D">
      <w:pPr>
        <w:jc w:val="both"/>
        <w:rPr>
          <w:lang w:val="en-US"/>
        </w:rPr>
      </w:pPr>
      <w:r w:rsidRPr="005F1F7D">
        <w:rPr>
          <w:lang w:val="en-US"/>
        </w:rPr>
        <w:t xml:space="preserve">9. </w:t>
      </w:r>
      <w:r w:rsidRPr="005F1F7D">
        <w:rPr>
          <w:lang w:val="en-US"/>
        </w:rPr>
        <w:tab/>
      </w:r>
      <w:proofErr w:type="spellStart"/>
      <w:r w:rsidRPr="005F1F7D">
        <w:rPr>
          <w:lang w:val="en-US"/>
        </w:rPr>
        <w:t>Jeong</w:t>
      </w:r>
      <w:proofErr w:type="spellEnd"/>
      <w:r w:rsidRPr="005F1F7D">
        <w:rPr>
          <w:lang w:val="en-US"/>
        </w:rPr>
        <w:t xml:space="preserve"> Woo Lee, Ho Yun Chung, Eric W </w:t>
      </w:r>
      <w:proofErr w:type="spellStart"/>
      <w:r w:rsidRPr="005F1F7D">
        <w:rPr>
          <w:lang w:val="en-US"/>
        </w:rPr>
        <w:t>Cerrati</w:t>
      </w:r>
      <w:proofErr w:type="spellEnd"/>
      <w:r w:rsidRPr="005F1F7D">
        <w:rPr>
          <w:lang w:val="en-US"/>
        </w:rPr>
        <w:t xml:space="preserve">, Teresa M O, Milton </w:t>
      </w:r>
      <w:proofErr w:type="spellStart"/>
      <w:r w:rsidRPr="005F1F7D">
        <w:rPr>
          <w:lang w:val="en-US"/>
        </w:rPr>
        <w:t>Waner</w:t>
      </w:r>
      <w:proofErr w:type="spellEnd"/>
      <w:r w:rsidRPr="005F1F7D">
        <w:rPr>
          <w:lang w:val="en-US"/>
        </w:rPr>
        <w:t xml:space="preserve"> </w:t>
      </w:r>
      <w:proofErr w:type="gramStart"/>
      <w:r w:rsidRPr="005F1F7D">
        <w:rPr>
          <w:lang w:val="en-US"/>
        </w:rPr>
        <w:t>The</w:t>
      </w:r>
      <w:proofErr w:type="gramEnd"/>
      <w:r w:rsidRPr="005F1F7D">
        <w:rPr>
          <w:lang w:val="en-US"/>
        </w:rPr>
        <w:t xml:space="preserve"> Natural History of Soft Tissue Hypertrophy, Bony Hypertrophy, and Nodule Formation in Patients With Untreated Head and Neck Capillary Malformations </w:t>
      </w:r>
      <w:proofErr w:type="spellStart"/>
      <w:r w:rsidRPr="005F1F7D">
        <w:rPr>
          <w:lang w:val="en-US"/>
        </w:rPr>
        <w:t>Dermatolog</w:t>
      </w:r>
      <w:proofErr w:type="spellEnd"/>
      <w:r w:rsidRPr="005F1F7D">
        <w:rPr>
          <w:lang w:val="en-US"/>
        </w:rPr>
        <w:t xml:space="preserve"> Surg. 2015 Nov;41(11):1241-5.</w:t>
      </w:r>
      <w:r w:rsidRPr="005F1F7D">
        <w:rPr>
          <w:highlight w:val="white"/>
          <w:lang w:val="en-US"/>
        </w:rPr>
        <w:t xml:space="preserve"> </w:t>
      </w:r>
    </w:p>
    <w:p w14:paraId="28546BB9" w14:textId="32153E27" w:rsidR="00553F97" w:rsidRPr="005F1F7D" w:rsidRDefault="00AE1AFA" w:rsidP="000A1D39">
      <w:pPr>
        <w:spacing w:line="276" w:lineRule="auto"/>
        <w:rPr>
          <w:rFonts w:ascii="Segoe UI" w:hAnsi="Segoe UI" w:cs="Segoe UI"/>
          <w:color w:val="000000" w:themeColor="text1"/>
          <w:lang w:val="en-US"/>
        </w:rPr>
      </w:pPr>
      <w:r w:rsidRPr="005F1F7D">
        <w:rPr>
          <w:lang w:val="en-US"/>
        </w:rPr>
        <w:t xml:space="preserve">10.         </w:t>
      </w:r>
      <w:r w:rsidR="004E260A" w:rsidRPr="005F1F7D">
        <w:rPr>
          <w:color w:val="000000" w:themeColor="text1"/>
          <w:lang w:val="en-US"/>
        </w:rPr>
        <w:t xml:space="preserve">Leonid </w:t>
      </w:r>
      <w:proofErr w:type="spellStart"/>
      <w:proofErr w:type="gramStart"/>
      <w:r w:rsidR="004E260A" w:rsidRPr="005F1F7D">
        <w:rPr>
          <w:color w:val="000000" w:themeColor="text1"/>
          <w:lang w:val="en-US"/>
        </w:rPr>
        <w:t>Izikson</w:t>
      </w:r>
      <w:proofErr w:type="spellEnd"/>
      <w:r w:rsidR="004E260A" w:rsidRPr="005F1F7D">
        <w:rPr>
          <w:color w:val="000000" w:themeColor="text1"/>
          <w:sz w:val="18"/>
          <w:szCs w:val="18"/>
          <w:vertAlign w:val="superscript"/>
          <w:lang w:val="en-US"/>
        </w:rPr>
        <w:t> </w:t>
      </w:r>
      <w:r w:rsidR="004E260A" w:rsidRPr="005F1F7D">
        <w:rPr>
          <w:color w:val="000000" w:themeColor="text1"/>
          <w:lang w:val="en-US"/>
        </w:rPr>
        <w:t>,</w:t>
      </w:r>
      <w:proofErr w:type="gramEnd"/>
      <w:r w:rsidR="004E260A" w:rsidRPr="005F1F7D">
        <w:rPr>
          <w:color w:val="000000" w:themeColor="text1"/>
          <w:lang w:val="en-US"/>
        </w:rPr>
        <w:t xml:space="preserve"> J Stuart Nelson, R </w:t>
      </w:r>
      <w:proofErr w:type="spellStart"/>
      <w:r w:rsidR="004E260A" w:rsidRPr="005F1F7D">
        <w:rPr>
          <w:color w:val="000000" w:themeColor="text1"/>
          <w:lang w:val="en-US"/>
        </w:rPr>
        <w:t>Rox</w:t>
      </w:r>
      <w:proofErr w:type="spellEnd"/>
      <w:r w:rsidR="004E260A" w:rsidRPr="005F1F7D">
        <w:rPr>
          <w:color w:val="000000" w:themeColor="text1"/>
          <w:lang w:val="en-US"/>
        </w:rPr>
        <w:t xml:space="preserve"> Anderson</w:t>
      </w:r>
      <w:r w:rsidR="000A1D39" w:rsidRPr="005F1F7D">
        <w:rPr>
          <w:color w:val="000000" w:themeColor="text1"/>
          <w:lang w:val="en-US"/>
        </w:rPr>
        <w:t xml:space="preserve"> Treatment of hypertrophic and resistant port wine stains with a 755 nm laser: a case series of 20 patients Lasers Surg  Med. 2009 Aug;41(6):427-32. </w:t>
      </w:r>
      <w:r w:rsidR="000A1D39" w:rsidRPr="005F1F7D">
        <w:rPr>
          <w:color w:val="000000" w:themeColor="text1"/>
          <w:shd w:val="clear" w:color="auto" w:fill="FFFFFF"/>
          <w:lang w:val="en-US"/>
        </w:rPr>
        <w:t> </w:t>
      </w:r>
      <w:proofErr w:type="spellStart"/>
      <w:r w:rsidR="000A1D39" w:rsidRPr="005F1F7D">
        <w:rPr>
          <w:color w:val="000000" w:themeColor="text1"/>
          <w:lang w:val="en-US"/>
        </w:rPr>
        <w:t>doi</w:t>
      </w:r>
      <w:proofErr w:type="spellEnd"/>
      <w:r w:rsidR="000A1D39" w:rsidRPr="005F1F7D">
        <w:rPr>
          <w:color w:val="000000" w:themeColor="text1"/>
          <w:lang w:val="en-US"/>
        </w:rPr>
        <w:t>: 10.1002/lsm.20793.</w:t>
      </w:r>
    </w:p>
    <w:p w14:paraId="49B55DAA" w14:textId="77777777" w:rsidR="00553F97" w:rsidRPr="005F1F7D" w:rsidRDefault="00AE1AFA" w:rsidP="005F1F7D">
      <w:pPr>
        <w:jc w:val="both"/>
        <w:rPr>
          <w:lang w:val="en-US"/>
        </w:rPr>
      </w:pPr>
      <w:r w:rsidRPr="005F1F7D">
        <w:rPr>
          <w:lang w:val="en-US"/>
        </w:rPr>
        <w:t xml:space="preserve">11.         Reddy KK, </w:t>
      </w:r>
      <w:proofErr w:type="spellStart"/>
      <w:r w:rsidRPr="005F1F7D">
        <w:rPr>
          <w:lang w:val="en-US"/>
        </w:rPr>
        <w:t>Brauer</w:t>
      </w:r>
      <w:proofErr w:type="spellEnd"/>
      <w:r w:rsidRPr="005F1F7D">
        <w:rPr>
          <w:lang w:val="en-US"/>
        </w:rPr>
        <w:t xml:space="preserve"> JA, </w:t>
      </w:r>
      <w:proofErr w:type="spellStart"/>
      <w:r w:rsidRPr="005F1F7D">
        <w:rPr>
          <w:lang w:val="en-US"/>
        </w:rPr>
        <w:t>Idriss</w:t>
      </w:r>
      <w:proofErr w:type="spellEnd"/>
      <w:r w:rsidRPr="005F1F7D">
        <w:rPr>
          <w:lang w:val="en-US"/>
        </w:rPr>
        <w:t xml:space="preserve"> MH, </w:t>
      </w:r>
      <w:proofErr w:type="spellStart"/>
      <w:r w:rsidRPr="005F1F7D">
        <w:rPr>
          <w:lang w:val="en-US"/>
        </w:rPr>
        <w:t>Anolik</w:t>
      </w:r>
      <w:proofErr w:type="spellEnd"/>
      <w:r w:rsidRPr="005F1F7D">
        <w:rPr>
          <w:lang w:val="en-US"/>
        </w:rPr>
        <w:t xml:space="preserve"> R, Bernstein L, Brightman L, et al. Treatment of port-wine stains with a short pulse width 532-nm </w:t>
      </w:r>
      <w:proofErr w:type="spellStart"/>
      <w:proofErr w:type="gramStart"/>
      <w:r w:rsidRPr="005F1F7D">
        <w:rPr>
          <w:lang w:val="en-US"/>
        </w:rPr>
        <w:t>Nd:YAG</w:t>
      </w:r>
      <w:proofErr w:type="spellEnd"/>
      <w:proofErr w:type="gramEnd"/>
      <w:r w:rsidRPr="005F1F7D">
        <w:rPr>
          <w:lang w:val="en-US"/>
        </w:rPr>
        <w:t xml:space="preserve"> laser. J Drugs Dermatol. 2013;12(1):66-71.</w:t>
      </w:r>
    </w:p>
    <w:p w14:paraId="4DD72B35" w14:textId="77777777" w:rsidR="00553F97" w:rsidRPr="005F1F7D" w:rsidRDefault="00AE1AFA" w:rsidP="005F1F7D">
      <w:pPr>
        <w:jc w:val="both"/>
        <w:rPr>
          <w:lang w:val="en-US"/>
        </w:rPr>
      </w:pPr>
      <w:r w:rsidRPr="005F1F7D">
        <w:rPr>
          <w:lang w:val="en-US"/>
        </w:rPr>
        <w:t xml:space="preserve">12.         </w:t>
      </w:r>
      <w:proofErr w:type="spellStart"/>
      <w:r w:rsidRPr="005F1F7D">
        <w:rPr>
          <w:lang w:val="en-US"/>
        </w:rPr>
        <w:t>Sabeti</w:t>
      </w:r>
      <w:proofErr w:type="spellEnd"/>
      <w:r w:rsidRPr="005F1F7D">
        <w:rPr>
          <w:lang w:val="en-US"/>
        </w:rPr>
        <w:t xml:space="preserve"> S, Ball KL, Burkhart C, </w:t>
      </w:r>
      <w:proofErr w:type="spellStart"/>
      <w:r w:rsidRPr="005F1F7D">
        <w:rPr>
          <w:lang w:val="en-US"/>
        </w:rPr>
        <w:t>Eichenfield</w:t>
      </w:r>
      <w:proofErr w:type="spellEnd"/>
      <w:r w:rsidRPr="005F1F7D">
        <w:rPr>
          <w:lang w:val="en-US"/>
        </w:rPr>
        <w:t xml:space="preserve"> L, Fernandez Faith E, Frieden IJ, et al. Consensus Statement for the Management and Treatment of Port-Wine Birthmarks in Sturge-Weber Syndrome. JAMA Dermatol. 2021;157(1):98-104.</w:t>
      </w:r>
    </w:p>
    <w:p w14:paraId="52A17209" w14:textId="699D5698" w:rsidR="00553F97" w:rsidRPr="005F1F7D" w:rsidRDefault="00AE1AFA" w:rsidP="005F1F7D">
      <w:pPr>
        <w:jc w:val="both"/>
        <w:rPr>
          <w:lang w:val="en-US"/>
        </w:rPr>
      </w:pPr>
      <w:r w:rsidRPr="005F1F7D">
        <w:rPr>
          <w:lang w:val="en-US"/>
        </w:rPr>
        <w:t>13.</w:t>
      </w:r>
      <w:r w:rsidR="004D5B29" w:rsidRPr="005F1F7D">
        <w:rPr>
          <w:lang w:val="en-US"/>
        </w:rPr>
        <w:tab/>
      </w:r>
      <w:r w:rsidR="004D5B29" w:rsidRPr="002C7E71">
        <w:rPr>
          <w:rStyle w:val="apple-converted-space"/>
          <w:color w:val="212121"/>
          <w:shd w:val="clear" w:color="auto" w:fill="FFFFFF"/>
          <w:lang w:val="en-US"/>
        </w:rPr>
        <w:t> </w:t>
      </w:r>
      <w:proofErr w:type="spellStart"/>
      <w:r w:rsidR="004D5B29" w:rsidRPr="002C7E71">
        <w:rPr>
          <w:rStyle w:val="element-citation"/>
          <w:color w:val="212121"/>
          <w:lang w:val="en-US"/>
        </w:rPr>
        <w:t>Astner</w:t>
      </w:r>
      <w:proofErr w:type="spellEnd"/>
      <w:r w:rsidR="004D5B29" w:rsidRPr="002C7E71">
        <w:rPr>
          <w:rStyle w:val="element-citation"/>
          <w:color w:val="212121"/>
          <w:lang w:val="en-US"/>
        </w:rPr>
        <w:t xml:space="preserve"> S, Anderson RR. Treating vascular lesions.</w:t>
      </w:r>
      <w:r w:rsidR="004D5B29" w:rsidRPr="002C7E71">
        <w:rPr>
          <w:rStyle w:val="apple-converted-space"/>
          <w:color w:val="212121"/>
          <w:lang w:val="en-US"/>
        </w:rPr>
        <w:t> </w:t>
      </w:r>
      <w:r w:rsidR="004D5B29" w:rsidRPr="002C7E71">
        <w:rPr>
          <w:rStyle w:val="ref-journal"/>
          <w:i/>
          <w:iCs/>
          <w:color w:val="212121"/>
          <w:lang w:val="en-US"/>
        </w:rPr>
        <w:t xml:space="preserve">Dermatol </w:t>
      </w:r>
      <w:proofErr w:type="spellStart"/>
      <w:r w:rsidR="004D5B29" w:rsidRPr="002C7E71">
        <w:rPr>
          <w:rStyle w:val="ref-journal"/>
          <w:i/>
          <w:iCs/>
          <w:color w:val="212121"/>
          <w:lang w:val="en-US"/>
        </w:rPr>
        <w:t>Ther</w:t>
      </w:r>
      <w:proofErr w:type="spellEnd"/>
      <w:r w:rsidR="004D5B29" w:rsidRPr="002C7E71">
        <w:rPr>
          <w:rStyle w:val="ref-journal"/>
          <w:i/>
          <w:iCs/>
          <w:color w:val="212121"/>
          <w:lang w:val="en-US"/>
        </w:rPr>
        <w:t>.</w:t>
      </w:r>
      <w:r w:rsidR="004D5B29" w:rsidRPr="002C7E71">
        <w:rPr>
          <w:rStyle w:val="apple-converted-space"/>
          <w:i/>
          <w:iCs/>
          <w:color w:val="212121"/>
          <w:lang w:val="en-US"/>
        </w:rPr>
        <w:t> </w:t>
      </w:r>
      <w:r w:rsidR="004D5B29" w:rsidRPr="002C7E71">
        <w:rPr>
          <w:rStyle w:val="element-citation"/>
          <w:color w:val="212121"/>
          <w:lang w:val="en-US"/>
        </w:rPr>
        <w:t>2005;</w:t>
      </w:r>
      <w:r w:rsidR="004D5B29" w:rsidRPr="002C7E71">
        <w:rPr>
          <w:rStyle w:val="ref-vol"/>
          <w:color w:val="212121"/>
          <w:lang w:val="en-US"/>
        </w:rPr>
        <w:t>18</w:t>
      </w:r>
      <w:r w:rsidR="004D5B29" w:rsidRPr="002C7E71">
        <w:rPr>
          <w:rStyle w:val="element-citation"/>
          <w:color w:val="212121"/>
          <w:lang w:val="en-US"/>
        </w:rPr>
        <w:t>(3):267–281.</w:t>
      </w:r>
      <w:r w:rsidR="004D5B29" w:rsidRPr="002C7E71">
        <w:rPr>
          <w:rStyle w:val="apple-converted-space"/>
          <w:color w:val="212121"/>
          <w:lang w:val="en-US"/>
        </w:rPr>
        <w:t> </w:t>
      </w:r>
      <w:r w:rsidR="004D5B29" w:rsidRPr="002C7E71">
        <w:rPr>
          <w:rStyle w:val="element-citation"/>
          <w:color w:val="212121"/>
          <w:lang w:val="en-US"/>
        </w:rPr>
        <w:t>[PubMed]</w:t>
      </w:r>
    </w:p>
    <w:p w14:paraId="16A09EAF" w14:textId="77777777" w:rsidR="00553F97" w:rsidRPr="005F1F7D" w:rsidRDefault="00AE1AFA" w:rsidP="005F1F7D">
      <w:pPr>
        <w:jc w:val="both"/>
        <w:rPr>
          <w:lang w:val="en-US"/>
        </w:rPr>
      </w:pPr>
      <w:r w:rsidRPr="005F1F7D">
        <w:rPr>
          <w:lang w:val="en-US"/>
        </w:rPr>
        <w:t xml:space="preserve">14.         </w:t>
      </w:r>
      <w:proofErr w:type="spellStart"/>
      <w:r w:rsidRPr="005F1F7D">
        <w:rPr>
          <w:lang w:val="en-US"/>
        </w:rPr>
        <w:t>Kwiek</w:t>
      </w:r>
      <w:proofErr w:type="spellEnd"/>
      <w:r w:rsidRPr="005F1F7D">
        <w:rPr>
          <w:lang w:val="en-US"/>
        </w:rPr>
        <w:t xml:space="preserve"> B, </w:t>
      </w:r>
      <w:proofErr w:type="spellStart"/>
      <w:r w:rsidRPr="005F1F7D">
        <w:rPr>
          <w:lang w:val="en-US"/>
        </w:rPr>
        <w:t>Sieczych</w:t>
      </w:r>
      <w:proofErr w:type="spellEnd"/>
      <w:r w:rsidRPr="005F1F7D">
        <w:rPr>
          <w:lang w:val="en-US"/>
        </w:rPr>
        <w:t xml:space="preserve"> J, </w:t>
      </w:r>
      <w:proofErr w:type="spellStart"/>
      <w:r w:rsidRPr="005F1F7D">
        <w:rPr>
          <w:lang w:val="en-US"/>
        </w:rPr>
        <w:t>Rozalski</w:t>
      </w:r>
      <w:proofErr w:type="spellEnd"/>
      <w:r w:rsidRPr="005F1F7D">
        <w:rPr>
          <w:lang w:val="en-US"/>
        </w:rPr>
        <w:t xml:space="preserve"> M, </w:t>
      </w:r>
      <w:proofErr w:type="spellStart"/>
      <w:r w:rsidRPr="005F1F7D">
        <w:rPr>
          <w:lang w:val="en-US"/>
        </w:rPr>
        <w:t>Kowalewski</w:t>
      </w:r>
      <w:proofErr w:type="spellEnd"/>
      <w:r w:rsidRPr="005F1F7D">
        <w:rPr>
          <w:lang w:val="en-US"/>
        </w:rPr>
        <w:t xml:space="preserve"> C, </w:t>
      </w:r>
      <w:proofErr w:type="spellStart"/>
      <w:r w:rsidRPr="005F1F7D">
        <w:rPr>
          <w:lang w:val="en-US"/>
        </w:rPr>
        <w:t>Ambroziak</w:t>
      </w:r>
      <w:proofErr w:type="spellEnd"/>
      <w:r w:rsidRPr="005F1F7D">
        <w:rPr>
          <w:lang w:val="en-US"/>
        </w:rPr>
        <w:t xml:space="preserve"> M. Usefulness of three-dimensional digital image analysis for objective evaluation of the efficacy of non-facial port-wine stain treatment with large spot 532 nm laser. </w:t>
      </w:r>
      <w:proofErr w:type="spellStart"/>
      <w:r w:rsidRPr="005F1F7D">
        <w:rPr>
          <w:lang w:val="en-US"/>
        </w:rPr>
        <w:t>Postepy</w:t>
      </w:r>
      <w:proofErr w:type="spellEnd"/>
      <w:r w:rsidRPr="005F1F7D">
        <w:rPr>
          <w:lang w:val="en-US"/>
        </w:rPr>
        <w:t xml:space="preserve"> Dermatol </w:t>
      </w:r>
      <w:proofErr w:type="spellStart"/>
      <w:r w:rsidRPr="005F1F7D">
        <w:rPr>
          <w:lang w:val="en-US"/>
        </w:rPr>
        <w:t>Alergol</w:t>
      </w:r>
      <w:proofErr w:type="spellEnd"/>
      <w:r w:rsidRPr="005F1F7D">
        <w:rPr>
          <w:lang w:val="en-US"/>
        </w:rPr>
        <w:t>. 2020;37(4):572-8.</w:t>
      </w:r>
    </w:p>
    <w:p w14:paraId="2AF46A21" w14:textId="77777777" w:rsidR="00553F97" w:rsidRPr="005F1F7D" w:rsidRDefault="00AE1AFA" w:rsidP="005F1F7D">
      <w:pPr>
        <w:jc w:val="both"/>
        <w:rPr>
          <w:lang w:val="en-US"/>
        </w:rPr>
      </w:pPr>
      <w:r w:rsidRPr="005F1F7D">
        <w:rPr>
          <w:lang w:val="en-US"/>
        </w:rPr>
        <w:t xml:space="preserve">15.         </w:t>
      </w:r>
      <w:proofErr w:type="spellStart"/>
      <w:r w:rsidRPr="005F1F7D">
        <w:rPr>
          <w:lang w:val="en-US"/>
        </w:rPr>
        <w:t>Kwiek</w:t>
      </w:r>
      <w:proofErr w:type="spellEnd"/>
      <w:r w:rsidRPr="005F1F7D">
        <w:rPr>
          <w:lang w:val="en-US"/>
        </w:rPr>
        <w:t xml:space="preserve"> B, </w:t>
      </w:r>
      <w:proofErr w:type="spellStart"/>
      <w:r w:rsidRPr="005F1F7D">
        <w:rPr>
          <w:lang w:val="en-US"/>
        </w:rPr>
        <w:t>Rozalski</w:t>
      </w:r>
      <w:proofErr w:type="spellEnd"/>
      <w:r w:rsidRPr="005F1F7D">
        <w:rPr>
          <w:lang w:val="en-US"/>
        </w:rPr>
        <w:t xml:space="preserve"> M, </w:t>
      </w:r>
      <w:proofErr w:type="spellStart"/>
      <w:r w:rsidRPr="005F1F7D">
        <w:rPr>
          <w:lang w:val="en-US"/>
        </w:rPr>
        <w:t>Sieczych</w:t>
      </w:r>
      <w:proofErr w:type="spellEnd"/>
      <w:r w:rsidRPr="005F1F7D">
        <w:rPr>
          <w:lang w:val="en-US"/>
        </w:rPr>
        <w:t xml:space="preserve"> J, </w:t>
      </w:r>
      <w:proofErr w:type="spellStart"/>
      <w:r w:rsidRPr="005F1F7D">
        <w:rPr>
          <w:lang w:val="en-US"/>
        </w:rPr>
        <w:t>Paluch</w:t>
      </w:r>
      <w:proofErr w:type="spellEnd"/>
      <w:r w:rsidRPr="005F1F7D">
        <w:rPr>
          <w:lang w:val="en-US"/>
        </w:rPr>
        <w:t xml:space="preserve"> L, </w:t>
      </w:r>
      <w:proofErr w:type="spellStart"/>
      <w:r w:rsidRPr="005F1F7D">
        <w:rPr>
          <w:lang w:val="en-US"/>
        </w:rPr>
        <w:t>Kowalewski</w:t>
      </w:r>
      <w:proofErr w:type="spellEnd"/>
      <w:r w:rsidRPr="005F1F7D">
        <w:rPr>
          <w:lang w:val="en-US"/>
        </w:rPr>
        <w:t xml:space="preserve"> C, </w:t>
      </w:r>
      <w:proofErr w:type="spellStart"/>
      <w:r w:rsidRPr="005F1F7D">
        <w:rPr>
          <w:lang w:val="en-US"/>
        </w:rPr>
        <w:t>Ambroziak</w:t>
      </w:r>
      <w:proofErr w:type="spellEnd"/>
      <w:r w:rsidRPr="005F1F7D">
        <w:rPr>
          <w:lang w:val="en-US"/>
        </w:rPr>
        <w:t xml:space="preserve"> M. Predictive value of </w:t>
      </w:r>
      <w:proofErr w:type="spellStart"/>
      <w:r w:rsidRPr="005F1F7D">
        <w:rPr>
          <w:lang w:val="en-US"/>
        </w:rPr>
        <w:t>dermoscopy</w:t>
      </w:r>
      <w:proofErr w:type="spellEnd"/>
      <w:r w:rsidRPr="005F1F7D">
        <w:rPr>
          <w:lang w:val="en-US"/>
        </w:rPr>
        <w:t xml:space="preserve"> for the treatment of port-wine stains with large spot 532 nm laser. Lasers Surg Med. 2019;51(7):569-83.</w:t>
      </w:r>
    </w:p>
    <w:p w14:paraId="7D98438F" w14:textId="540FE20E" w:rsidR="00553F97" w:rsidRPr="005F1F7D" w:rsidRDefault="00AE1AFA" w:rsidP="005F1F7D">
      <w:pPr>
        <w:jc w:val="both"/>
        <w:rPr>
          <w:highlight w:val="white"/>
          <w:lang w:val="en-US"/>
        </w:rPr>
      </w:pPr>
      <w:r w:rsidRPr="005F1F7D">
        <w:rPr>
          <w:lang w:val="en-US"/>
        </w:rPr>
        <w:lastRenderedPageBreak/>
        <w:t xml:space="preserve">16. </w:t>
      </w:r>
      <w:r w:rsidRPr="005F1F7D">
        <w:rPr>
          <w:lang w:val="en-US"/>
        </w:rPr>
        <w:tab/>
        <w:t xml:space="preserve">Margo H </w:t>
      </w:r>
      <w:proofErr w:type="spellStart"/>
      <w:r w:rsidRPr="005F1F7D">
        <w:rPr>
          <w:lang w:val="en-US"/>
        </w:rPr>
        <w:t>Lederhandler</w:t>
      </w:r>
      <w:proofErr w:type="spellEnd"/>
      <w:r w:rsidRPr="005F1F7D">
        <w:rPr>
          <w:lang w:val="en-US"/>
        </w:rPr>
        <w:t xml:space="preserve">, </w:t>
      </w:r>
      <w:proofErr w:type="spellStart"/>
      <w:r w:rsidRPr="005F1F7D">
        <w:rPr>
          <w:lang w:val="en-US"/>
        </w:rPr>
        <w:t>Hyemin</w:t>
      </w:r>
      <w:proofErr w:type="spellEnd"/>
      <w:r w:rsidRPr="005F1F7D">
        <w:rPr>
          <w:lang w:val="en-US"/>
        </w:rPr>
        <w:t xml:space="preserve"> Pomerantz, David </w:t>
      </w:r>
      <w:proofErr w:type="spellStart"/>
      <w:r w:rsidRPr="005F1F7D">
        <w:rPr>
          <w:lang w:val="en-US"/>
        </w:rPr>
        <w:t>Orbuch</w:t>
      </w:r>
      <w:proofErr w:type="spellEnd"/>
      <w:r w:rsidRPr="005F1F7D">
        <w:rPr>
          <w:lang w:val="en-US"/>
        </w:rPr>
        <w:t xml:space="preserve">, Roy G </w:t>
      </w:r>
      <w:proofErr w:type="spellStart"/>
      <w:r w:rsidRPr="005F1F7D">
        <w:rPr>
          <w:lang w:val="en-US"/>
        </w:rPr>
        <w:t>Geronemus</w:t>
      </w:r>
      <w:proofErr w:type="spellEnd"/>
      <w:r w:rsidRPr="005F1F7D">
        <w:rPr>
          <w:lang w:val="en-US"/>
        </w:rPr>
        <w:t xml:space="preserve"> Treating pediatric port-wine stains in aesthetics Clin </w:t>
      </w:r>
      <w:proofErr w:type="spellStart"/>
      <w:r w:rsidRPr="005F1F7D">
        <w:rPr>
          <w:lang w:val="en-US"/>
        </w:rPr>
        <w:t>Dermatolog</w:t>
      </w:r>
      <w:proofErr w:type="spellEnd"/>
      <w:r w:rsidRPr="005F1F7D">
        <w:rPr>
          <w:lang w:val="en-US"/>
        </w:rPr>
        <w:t>. 2022 Jan-Feb;40(1):11-18.</w:t>
      </w:r>
    </w:p>
    <w:p w14:paraId="5564C167" w14:textId="77777777" w:rsidR="00553F97" w:rsidRPr="005F1F7D" w:rsidRDefault="00AE1AFA" w:rsidP="005F1F7D">
      <w:pPr>
        <w:jc w:val="both"/>
        <w:rPr>
          <w:highlight w:val="white"/>
          <w:lang w:val="en-US"/>
        </w:rPr>
      </w:pPr>
      <w:r w:rsidRPr="005F1F7D">
        <w:rPr>
          <w:highlight w:val="white"/>
          <w:lang w:val="en-US"/>
        </w:rPr>
        <w:t>17.</w:t>
      </w:r>
      <w:r w:rsidRPr="005F1F7D">
        <w:rPr>
          <w:highlight w:val="white"/>
          <w:lang w:val="en-US"/>
        </w:rPr>
        <w:tab/>
        <w:t xml:space="preserve">FITZPATRICK RE, LOWE NJ, GOLDMAN MP, BORDEN H, BEHR KL, RUIZ-ESPARZA J. Flashlamp-pumped Pulsed Dye Laser Treatment of Port-Wine Status. </w:t>
      </w:r>
      <w:r w:rsidRPr="005F1F7D">
        <w:rPr>
          <w:i/>
          <w:highlight w:val="white"/>
          <w:lang w:val="en-US"/>
        </w:rPr>
        <w:t>J Dermatol Surg Oncol</w:t>
      </w:r>
      <w:r w:rsidRPr="005F1F7D">
        <w:rPr>
          <w:highlight w:val="white"/>
          <w:lang w:val="en-US"/>
        </w:rPr>
        <w:t xml:space="preserve">. 1994. </w:t>
      </w:r>
      <w:proofErr w:type="spellStart"/>
      <w:r w:rsidRPr="005F1F7D">
        <w:rPr>
          <w:highlight w:val="white"/>
          <w:lang w:val="en-US"/>
        </w:rPr>
        <w:t>doi</w:t>
      </w:r>
      <w:proofErr w:type="spellEnd"/>
      <w:r w:rsidRPr="005F1F7D">
        <w:rPr>
          <w:highlight w:val="white"/>
          <w:lang w:val="en-US"/>
        </w:rPr>
        <w:t>: 10.1111/j.1524-</w:t>
      </w:r>
      <w:proofErr w:type="gramStart"/>
      <w:r w:rsidRPr="005F1F7D">
        <w:rPr>
          <w:highlight w:val="white"/>
          <w:lang w:val="en-US"/>
        </w:rPr>
        <w:t>4725.1994.tb</w:t>
      </w:r>
      <w:proofErr w:type="gramEnd"/>
      <w:r w:rsidRPr="005F1F7D">
        <w:rPr>
          <w:highlight w:val="white"/>
          <w:lang w:val="en-US"/>
        </w:rPr>
        <w:t xml:space="preserve">03197.x </w:t>
      </w:r>
    </w:p>
    <w:p w14:paraId="155C8162" w14:textId="77777777" w:rsidR="00553F97" w:rsidRPr="005F1F7D" w:rsidRDefault="00AE1AFA" w:rsidP="005F1F7D">
      <w:pPr>
        <w:jc w:val="both"/>
        <w:rPr>
          <w:highlight w:val="white"/>
          <w:lang w:val="en-US"/>
        </w:rPr>
      </w:pPr>
      <w:r w:rsidRPr="005F1F7D">
        <w:rPr>
          <w:highlight w:val="white"/>
          <w:lang w:val="en-US"/>
        </w:rPr>
        <w:t>18.</w:t>
      </w:r>
      <w:r w:rsidRPr="005F1F7D">
        <w:rPr>
          <w:highlight w:val="white"/>
          <w:lang w:val="en-US"/>
        </w:rPr>
        <w:tab/>
        <w:t xml:space="preserve">M. </w:t>
      </w:r>
      <w:proofErr w:type="spellStart"/>
      <w:r w:rsidRPr="005F1F7D">
        <w:rPr>
          <w:highlight w:val="white"/>
          <w:lang w:val="en-US"/>
        </w:rPr>
        <w:t>Adamič</w:t>
      </w:r>
      <w:proofErr w:type="spellEnd"/>
      <w:r w:rsidRPr="005F1F7D">
        <w:rPr>
          <w:highlight w:val="white"/>
          <w:lang w:val="en-US"/>
        </w:rPr>
        <w:t xml:space="preserve">, M.D. Pavlović, A. </w:t>
      </w:r>
      <w:proofErr w:type="spellStart"/>
      <w:r w:rsidRPr="005F1F7D">
        <w:rPr>
          <w:highlight w:val="white"/>
          <w:lang w:val="en-US"/>
        </w:rPr>
        <w:t>Troilius</w:t>
      </w:r>
      <w:proofErr w:type="spellEnd"/>
      <w:r w:rsidRPr="005F1F7D">
        <w:rPr>
          <w:highlight w:val="white"/>
          <w:lang w:val="en-US"/>
        </w:rPr>
        <w:t xml:space="preserve"> Rubin, M. </w:t>
      </w:r>
      <w:proofErr w:type="spellStart"/>
      <w:r w:rsidRPr="005F1F7D">
        <w:rPr>
          <w:highlight w:val="white"/>
          <w:lang w:val="en-US"/>
        </w:rPr>
        <w:t>Palmetun-Ekbäck</w:t>
      </w:r>
      <w:proofErr w:type="spellEnd"/>
      <w:r w:rsidRPr="005F1F7D">
        <w:rPr>
          <w:highlight w:val="white"/>
          <w:lang w:val="en-US"/>
        </w:rPr>
        <w:t xml:space="preserve">, P. </w:t>
      </w:r>
      <w:proofErr w:type="spellStart"/>
      <w:r w:rsidRPr="005F1F7D">
        <w:rPr>
          <w:highlight w:val="white"/>
          <w:lang w:val="en-US"/>
        </w:rPr>
        <w:t>Boixeda</w:t>
      </w:r>
      <w:proofErr w:type="spellEnd"/>
      <w:r w:rsidRPr="005F1F7D">
        <w:rPr>
          <w:highlight w:val="white"/>
          <w:lang w:val="en-US"/>
        </w:rPr>
        <w:t xml:space="preserve"> Guidelines of care for vascular lasers and intense pulse light sources from the European Society for Laser Dermatology J </w:t>
      </w:r>
      <w:proofErr w:type="spellStart"/>
      <w:r w:rsidRPr="005F1F7D">
        <w:rPr>
          <w:highlight w:val="white"/>
          <w:lang w:val="en-US"/>
        </w:rPr>
        <w:t>Eur</w:t>
      </w:r>
      <w:proofErr w:type="spellEnd"/>
      <w:r w:rsidRPr="005F1F7D">
        <w:rPr>
          <w:highlight w:val="white"/>
          <w:lang w:val="en-US"/>
        </w:rPr>
        <w:t xml:space="preserve"> </w:t>
      </w:r>
      <w:proofErr w:type="spellStart"/>
      <w:r w:rsidRPr="005F1F7D">
        <w:rPr>
          <w:highlight w:val="white"/>
          <w:lang w:val="en-US"/>
        </w:rPr>
        <w:t>Acad</w:t>
      </w:r>
      <w:proofErr w:type="spellEnd"/>
      <w:r w:rsidRPr="005F1F7D">
        <w:rPr>
          <w:highlight w:val="white"/>
          <w:lang w:val="en-US"/>
        </w:rPr>
        <w:t xml:space="preserve"> Dermatol </w:t>
      </w:r>
      <w:proofErr w:type="spellStart"/>
      <w:r w:rsidRPr="005F1F7D">
        <w:rPr>
          <w:highlight w:val="white"/>
          <w:lang w:val="en-US"/>
        </w:rPr>
        <w:t>Venereol</w:t>
      </w:r>
      <w:proofErr w:type="spellEnd"/>
      <w:r w:rsidRPr="005F1F7D">
        <w:rPr>
          <w:highlight w:val="white"/>
          <w:lang w:val="en-US"/>
        </w:rPr>
        <w:t>. 2015 Sep;29(9):1661-78.</w:t>
      </w:r>
    </w:p>
    <w:p w14:paraId="18DC54D6" w14:textId="77777777" w:rsidR="00553F97" w:rsidRPr="00C16B7A" w:rsidRDefault="00AE1AFA" w:rsidP="005F1F7D">
      <w:pPr>
        <w:jc w:val="both"/>
        <w:rPr>
          <w:highlight w:val="white"/>
          <w:lang w:val="en-US"/>
        </w:rPr>
      </w:pPr>
      <w:r w:rsidRPr="005F1F7D">
        <w:rPr>
          <w:highlight w:val="white"/>
          <w:lang w:val="en-US"/>
        </w:rPr>
        <w:t>19.</w:t>
      </w:r>
      <w:r w:rsidRPr="005F1F7D">
        <w:rPr>
          <w:highlight w:val="white"/>
          <w:lang w:val="en-US"/>
        </w:rPr>
        <w:tab/>
        <w:t xml:space="preserve">Stier MF, Glick SA, Hirsch RJ. Laser treatment of pediatric vascular lesions: port wine stains and hemangiomas. </w:t>
      </w:r>
      <w:r w:rsidRPr="00C16B7A">
        <w:rPr>
          <w:highlight w:val="white"/>
          <w:lang w:val="en-US"/>
        </w:rPr>
        <w:t xml:space="preserve">J Am </w:t>
      </w:r>
      <w:proofErr w:type="spellStart"/>
      <w:r w:rsidRPr="00C16B7A">
        <w:rPr>
          <w:highlight w:val="white"/>
          <w:lang w:val="en-US"/>
        </w:rPr>
        <w:t>Acad</w:t>
      </w:r>
      <w:proofErr w:type="spellEnd"/>
      <w:r w:rsidRPr="00C16B7A">
        <w:rPr>
          <w:highlight w:val="white"/>
          <w:lang w:val="en-US"/>
        </w:rPr>
        <w:t xml:space="preserve"> Dermatol. 2008;58(2):261–285.</w:t>
      </w:r>
    </w:p>
    <w:p w14:paraId="57AF4D1D" w14:textId="77777777" w:rsidR="00553F97" w:rsidRPr="00C16B7A" w:rsidRDefault="00AE1AFA" w:rsidP="005F1F7D">
      <w:pPr>
        <w:jc w:val="both"/>
        <w:rPr>
          <w:highlight w:val="white"/>
          <w:lang w:val="en-US"/>
        </w:rPr>
      </w:pPr>
      <w:r w:rsidRPr="00C16B7A">
        <w:rPr>
          <w:highlight w:val="white"/>
          <w:lang w:val="en-US"/>
        </w:rPr>
        <w:t>20.</w:t>
      </w:r>
      <w:r w:rsidRPr="00C16B7A">
        <w:rPr>
          <w:highlight w:val="white"/>
          <w:lang w:val="en-US"/>
        </w:rPr>
        <w:tab/>
      </w:r>
      <w:proofErr w:type="spellStart"/>
      <w:r w:rsidRPr="00C16B7A">
        <w:rPr>
          <w:highlight w:val="white"/>
          <w:lang w:val="en-US"/>
        </w:rPr>
        <w:t>Micali</w:t>
      </w:r>
      <w:proofErr w:type="spellEnd"/>
      <w:r w:rsidRPr="00C16B7A">
        <w:rPr>
          <w:highlight w:val="white"/>
          <w:lang w:val="en-US"/>
        </w:rPr>
        <w:t xml:space="preserve"> G, </w:t>
      </w:r>
      <w:proofErr w:type="spellStart"/>
      <w:r w:rsidRPr="00C16B7A">
        <w:rPr>
          <w:highlight w:val="white"/>
          <w:lang w:val="en-US"/>
        </w:rPr>
        <w:t>Lacarrubba</w:t>
      </w:r>
      <w:proofErr w:type="spellEnd"/>
      <w:r w:rsidRPr="00C16B7A">
        <w:rPr>
          <w:highlight w:val="white"/>
          <w:lang w:val="en-US"/>
        </w:rPr>
        <w:t xml:space="preserve"> F, Massimino D, Schwartz RA. </w:t>
      </w:r>
      <w:proofErr w:type="spellStart"/>
      <w:r w:rsidRPr="00C16B7A">
        <w:rPr>
          <w:highlight w:val="white"/>
          <w:lang w:val="en-US"/>
        </w:rPr>
        <w:t>Dermatoscopy</w:t>
      </w:r>
      <w:proofErr w:type="spellEnd"/>
      <w:r w:rsidRPr="00C16B7A">
        <w:rPr>
          <w:highlight w:val="white"/>
          <w:lang w:val="en-US"/>
        </w:rPr>
        <w:t xml:space="preserve">: Alternative uses in daily clinical practice. J Am </w:t>
      </w:r>
      <w:proofErr w:type="spellStart"/>
      <w:r w:rsidRPr="00C16B7A">
        <w:rPr>
          <w:highlight w:val="white"/>
          <w:lang w:val="en-US"/>
        </w:rPr>
        <w:t>Acad</w:t>
      </w:r>
      <w:proofErr w:type="spellEnd"/>
      <w:r w:rsidRPr="00C16B7A">
        <w:rPr>
          <w:highlight w:val="white"/>
          <w:lang w:val="en-US"/>
        </w:rPr>
        <w:t xml:space="preserve"> Dermatol 2011;64(6):1135–1146.</w:t>
      </w:r>
    </w:p>
    <w:p w14:paraId="7B2E344A" w14:textId="10FA2970" w:rsidR="00553F97" w:rsidRPr="00C16B7A" w:rsidRDefault="00AE1AFA">
      <w:pPr>
        <w:jc w:val="both"/>
        <w:rPr>
          <w:highlight w:val="white"/>
          <w:lang w:val="en-US"/>
        </w:rPr>
      </w:pPr>
      <w:r w:rsidRPr="00C16B7A">
        <w:rPr>
          <w:highlight w:val="white"/>
          <w:lang w:val="en-US"/>
        </w:rPr>
        <w:t>21.</w:t>
      </w:r>
      <w:r w:rsidRPr="00C16B7A">
        <w:rPr>
          <w:highlight w:val="white"/>
          <w:lang w:val="en-US"/>
        </w:rPr>
        <w:tab/>
      </w:r>
      <w:proofErr w:type="spellStart"/>
      <w:r w:rsidRPr="00C16B7A">
        <w:rPr>
          <w:highlight w:val="white"/>
          <w:lang w:val="en-US"/>
        </w:rPr>
        <w:t>Szychta</w:t>
      </w:r>
      <w:proofErr w:type="spellEnd"/>
      <w:r w:rsidRPr="00C16B7A">
        <w:rPr>
          <w:highlight w:val="white"/>
          <w:lang w:val="en-US"/>
        </w:rPr>
        <w:t xml:space="preserve"> P, Al-</w:t>
      </w:r>
      <w:proofErr w:type="spellStart"/>
      <w:r w:rsidRPr="00C16B7A">
        <w:rPr>
          <w:highlight w:val="white"/>
          <w:lang w:val="en-US"/>
        </w:rPr>
        <w:t>Nakib</w:t>
      </w:r>
      <w:proofErr w:type="spellEnd"/>
      <w:r w:rsidRPr="00C16B7A">
        <w:rPr>
          <w:highlight w:val="white"/>
          <w:lang w:val="en-US"/>
        </w:rPr>
        <w:t xml:space="preserve"> K, Anderson W, et al. Quantitative meth- od for evaluation of aesthetic results after laser treatment for birthmarks. Lasers Med Sci 2013; 28: 1567-72.</w:t>
      </w:r>
    </w:p>
    <w:p w14:paraId="070CBD70" w14:textId="77777777" w:rsidR="006E128A" w:rsidRPr="005F1F7D" w:rsidRDefault="004E1209" w:rsidP="006E128A">
      <w:pPr>
        <w:rPr>
          <w:lang w:val="en-US"/>
        </w:rPr>
      </w:pPr>
      <w:r w:rsidRPr="005F1F7D">
        <w:rPr>
          <w:highlight w:val="white"/>
          <w:lang w:val="en-US"/>
        </w:rPr>
        <w:t>22.</w:t>
      </w:r>
      <w:r w:rsidRPr="005F1F7D">
        <w:rPr>
          <w:highlight w:val="white"/>
          <w:lang w:val="en-US"/>
        </w:rPr>
        <w:tab/>
      </w:r>
      <w:r w:rsidRPr="005F1F7D">
        <w:rPr>
          <w:lang w:val="en-US"/>
        </w:rPr>
        <w:t>Lori A Brightman</w:t>
      </w:r>
      <w:r w:rsidR="006E128A" w:rsidRPr="005F1F7D">
        <w:rPr>
          <w:color w:val="212121"/>
          <w:shd w:val="clear" w:color="auto" w:fill="FFFFFF"/>
          <w:lang w:val="en-US"/>
        </w:rPr>
        <w:t>,</w:t>
      </w:r>
      <w:r w:rsidRPr="005F1F7D">
        <w:rPr>
          <w:rStyle w:val="apple-converted-space"/>
          <w:color w:val="212121"/>
          <w:shd w:val="clear" w:color="auto" w:fill="FFFFFF"/>
          <w:lang w:val="en-US"/>
        </w:rPr>
        <w:t> </w:t>
      </w:r>
      <w:r w:rsidRPr="005F1F7D">
        <w:rPr>
          <w:lang w:val="en-US"/>
        </w:rPr>
        <w:t xml:space="preserve">Roy G </w:t>
      </w:r>
      <w:proofErr w:type="spellStart"/>
      <w:r w:rsidRPr="005F1F7D">
        <w:rPr>
          <w:lang w:val="en-US"/>
        </w:rPr>
        <w:t>Geronemus</w:t>
      </w:r>
      <w:proofErr w:type="spellEnd"/>
      <w:r w:rsidRPr="005F1F7D">
        <w:rPr>
          <w:color w:val="212121"/>
          <w:shd w:val="clear" w:color="auto" w:fill="FFFFFF"/>
          <w:lang w:val="en-US"/>
        </w:rPr>
        <w:t>,</w:t>
      </w:r>
      <w:r w:rsidR="006E128A" w:rsidRPr="005F1F7D">
        <w:rPr>
          <w:color w:val="212121"/>
          <w:vertAlign w:val="superscript"/>
          <w:lang w:val="en-US"/>
        </w:rPr>
        <w:t xml:space="preserve"> </w:t>
      </w:r>
      <w:proofErr w:type="gramStart"/>
      <w:r w:rsidRPr="005F1F7D">
        <w:rPr>
          <w:color w:val="212121"/>
          <w:shd w:val="clear" w:color="auto" w:fill="FFFFFF"/>
          <w:lang w:val="en-US"/>
        </w:rPr>
        <w:t>and</w:t>
      </w:r>
      <w:r w:rsidRPr="005F1F7D">
        <w:rPr>
          <w:rStyle w:val="apple-converted-space"/>
          <w:color w:val="212121"/>
          <w:shd w:val="clear" w:color="auto" w:fill="FFFFFF"/>
          <w:lang w:val="en-US"/>
        </w:rPr>
        <w:t>  </w:t>
      </w:r>
      <w:r w:rsidR="006E128A" w:rsidRPr="005F1F7D">
        <w:rPr>
          <w:lang w:val="en-US"/>
        </w:rPr>
        <w:t>Kavitha</w:t>
      </w:r>
      <w:proofErr w:type="gramEnd"/>
      <w:r w:rsidR="006E128A" w:rsidRPr="005F1F7D">
        <w:rPr>
          <w:lang w:val="en-US"/>
        </w:rPr>
        <w:t xml:space="preserve"> K Reddy </w:t>
      </w:r>
      <w:r w:rsidR="006E128A" w:rsidRPr="005F1F7D">
        <w:rPr>
          <w:color w:val="000000"/>
          <w:spacing w:val="-2"/>
          <w:lang w:val="en-US"/>
        </w:rPr>
        <w:t xml:space="preserve">Laser treatment of port-wine stains </w:t>
      </w:r>
      <w:r w:rsidR="006E128A" w:rsidRPr="005F1F7D">
        <w:rPr>
          <w:rStyle w:val="fm-vol-iss-date"/>
          <w:color w:val="212121"/>
          <w:lang w:val="en-US"/>
        </w:rPr>
        <w:t>2015 Jan 12.</w:t>
      </w:r>
      <w:r w:rsidR="006E128A" w:rsidRPr="005F1F7D">
        <w:rPr>
          <w:rStyle w:val="apple-converted-space"/>
          <w:color w:val="212121"/>
          <w:lang w:val="en-US"/>
        </w:rPr>
        <w:t> </w:t>
      </w:r>
      <w:proofErr w:type="spellStart"/>
      <w:r w:rsidR="006E128A" w:rsidRPr="005F1F7D">
        <w:rPr>
          <w:rStyle w:val="doi"/>
          <w:color w:val="212121"/>
          <w:lang w:val="en-US"/>
        </w:rPr>
        <w:t>doi</w:t>
      </w:r>
      <w:proofErr w:type="spellEnd"/>
      <w:r w:rsidR="006E128A" w:rsidRPr="005F1F7D">
        <w:rPr>
          <w:rStyle w:val="doi"/>
          <w:color w:val="212121"/>
          <w:lang w:val="en-US"/>
        </w:rPr>
        <w:t>: </w:t>
      </w:r>
      <w:r w:rsidR="008C7418">
        <w:fldChar w:fldCharType="begin"/>
      </w:r>
      <w:r w:rsidR="008C7418" w:rsidRPr="00FB47E6">
        <w:rPr>
          <w:lang w:val="en-US"/>
          <w:rPrChange w:id="356" w:author="Bartłomiej Kwiek" w:date="2022-11-12T22:14:00Z">
            <w:rPr/>
          </w:rPrChange>
        </w:rPr>
        <w:instrText>HYPERLINK "https://doi.org/10.2147%2FCCID.S53118" \t "_blank"</w:instrText>
      </w:r>
      <w:r w:rsidR="008C7418">
        <w:fldChar w:fldCharType="separate"/>
      </w:r>
      <w:r w:rsidR="006E128A" w:rsidRPr="005F1F7D">
        <w:rPr>
          <w:rStyle w:val="Hyperlink"/>
          <w:color w:val="4C2C92"/>
          <w:lang w:val="en-US"/>
        </w:rPr>
        <w:t>10.2147/CCID.S53118</w:t>
      </w:r>
      <w:r w:rsidR="008C7418">
        <w:rPr>
          <w:rStyle w:val="Hyperlink"/>
          <w:color w:val="4C2C92"/>
          <w:lang w:val="en-US"/>
        </w:rPr>
        <w:fldChar w:fldCharType="end"/>
      </w:r>
    </w:p>
    <w:p w14:paraId="7A00B15D" w14:textId="71C87A48" w:rsidR="006E128A" w:rsidRPr="005F1F7D" w:rsidRDefault="00000000" w:rsidP="006E128A">
      <w:pPr>
        <w:rPr>
          <w:color w:val="212121"/>
          <w:shd w:val="clear" w:color="auto" w:fill="FFFFFF"/>
        </w:rPr>
      </w:pPr>
      <w:hyperlink r:id="rId14" w:history="1">
        <w:proofErr w:type="spellStart"/>
        <w:r w:rsidR="006E128A" w:rsidRPr="005F1F7D">
          <w:rPr>
            <w:rStyle w:val="Hyperlink"/>
            <w:color w:val="4C2C92"/>
          </w:rPr>
          <w:t>Clin</w:t>
        </w:r>
        <w:proofErr w:type="spellEnd"/>
        <w:r w:rsidR="006E128A" w:rsidRPr="005F1F7D">
          <w:rPr>
            <w:rStyle w:val="Hyperlink"/>
            <w:color w:val="4C2C92"/>
          </w:rPr>
          <w:t xml:space="preserve"> </w:t>
        </w:r>
        <w:proofErr w:type="spellStart"/>
        <w:r w:rsidR="006E128A" w:rsidRPr="005F1F7D">
          <w:rPr>
            <w:rStyle w:val="Hyperlink"/>
            <w:color w:val="4C2C92"/>
          </w:rPr>
          <w:t>Cosmet</w:t>
        </w:r>
        <w:proofErr w:type="spellEnd"/>
        <w:r w:rsidR="006E128A" w:rsidRPr="005F1F7D">
          <w:rPr>
            <w:rStyle w:val="Hyperlink"/>
            <w:color w:val="4C2C92"/>
          </w:rPr>
          <w:t xml:space="preserve"> </w:t>
        </w:r>
        <w:proofErr w:type="spellStart"/>
        <w:r w:rsidR="006E128A" w:rsidRPr="005F1F7D">
          <w:rPr>
            <w:rStyle w:val="Hyperlink"/>
            <w:color w:val="4C2C92"/>
          </w:rPr>
          <w:t>Investig</w:t>
        </w:r>
        <w:proofErr w:type="spellEnd"/>
        <w:r w:rsidR="006E128A" w:rsidRPr="005F1F7D">
          <w:rPr>
            <w:rStyle w:val="Hyperlink"/>
            <w:color w:val="4C2C92"/>
          </w:rPr>
          <w:t xml:space="preserve"> Dermatol.</w:t>
        </w:r>
      </w:hyperlink>
      <w:r w:rsidR="006E128A" w:rsidRPr="005F1F7D">
        <w:rPr>
          <w:rStyle w:val="apple-converted-space"/>
          <w:color w:val="212121"/>
          <w:shd w:val="clear" w:color="auto" w:fill="FFFFFF"/>
        </w:rPr>
        <w:t> </w:t>
      </w:r>
      <w:r w:rsidR="006E128A" w:rsidRPr="005F1F7D">
        <w:rPr>
          <w:color w:val="212121"/>
          <w:shd w:val="clear" w:color="auto" w:fill="FFFFFF"/>
        </w:rPr>
        <w:t>2015; 8: 27–33.</w:t>
      </w:r>
    </w:p>
    <w:p w14:paraId="243E7CBC" w14:textId="07A12730" w:rsidR="006E128A" w:rsidRPr="005F1F7D" w:rsidRDefault="006E128A" w:rsidP="006E128A">
      <w:pPr>
        <w:rPr>
          <w:lang w:val="en-US"/>
        </w:rPr>
      </w:pPr>
    </w:p>
    <w:p w14:paraId="1C44C7C7" w14:textId="0ECC2744" w:rsidR="006E128A" w:rsidRPr="005F1F7D" w:rsidRDefault="006E128A" w:rsidP="006E128A">
      <w:pPr>
        <w:pStyle w:val="Heading1"/>
        <w:spacing w:after="200" w:line="450" w:lineRule="atLeast"/>
        <w:rPr>
          <w:rFonts w:ascii="Cambria" w:hAnsi="Cambria"/>
          <w:color w:val="000000"/>
          <w:spacing w:val="-2"/>
          <w:sz w:val="36"/>
          <w:szCs w:val="36"/>
          <w:lang w:val="en-US"/>
        </w:rPr>
      </w:pPr>
    </w:p>
    <w:p w14:paraId="38F82AF0" w14:textId="15B0D797" w:rsidR="004E1209" w:rsidRPr="005F1F7D" w:rsidRDefault="004E1209" w:rsidP="004E1209">
      <w:pPr>
        <w:rPr>
          <w:lang w:val="en-CA"/>
        </w:rPr>
      </w:pPr>
    </w:p>
    <w:p w14:paraId="681462A9" w14:textId="2393FBA7" w:rsidR="004E1209" w:rsidRPr="005F1F7D" w:rsidRDefault="004E1209" w:rsidP="005F1F7D">
      <w:pPr>
        <w:jc w:val="both"/>
        <w:rPr>
          <w:highlight w:val="white"/>
          <w:lang w:val="en-US"/>
        </w:rPr>
      </w:pPr>
    </w:p>
    <w:p w14:paraId="3698E428" w14:textId="77777777" w:rsidR="00553F97" w:rsidRPr="005F1F7D" w:rsidRDefault="00553F97" w:rsidP="005F1F7D">
      <w:pPr>
        <w:jc w:val="both"/>
        <w:rPr>
          <w:highlight w:val="white"/>
          <w:lang w:val="en-US"/>
        </w:rPr>
      </w:pPr>
    </w:p>
    <w:p w14:paraId="18933C7A" w14:textId="77777777" w:rsidR="00553F97" w:rsidRPr="005F1F7D" w:rsidRDefault="00553F97" w:rsidP="005F1F7D">
      <w:pPr>
        <w:jc w:val="both"/>
        <w:rPr>
          <w:highlight w:val="white"/>
          <w:lang w:val="en-US"/>
        </w:rPr>
      </w:pPr>
    </w:p>
    <w:p w14:paraId="6383DEDF" w14:textId="77777777" w:rsidR="00553F97" w:rsidRPr="005F1F7D" w:rsidRDefault="00553F97" w:rsidP="005F1F7D">
      <w:pPr>
        <w:jc w:val="both"/>
        <w:rPr>
          <w:lang w:val="en-US"/>
        </w:rPr>
      </w:pPr>
    </w:p>
    <w:p w14:paraId="550A06F3" w14:textId="00600EF4" w:rsidR="00553F97" w:rsidRDefault="00553F97" w:rsidP="003E5F43">
      <w:pPr>
        <w:jc w:val="both"/>
      </w:pPr>
    </w:p>
    <w:sectPr w:rsidR="00553F97">
      <w:pgSz w:w="12240" w:h="15840"/>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Bartłomiej Kwiek" w:date="2022-09-10T08:28:00Z" w:initials="BK">
    <w:p w14:paraId="5A537C9B" w14:textId="35CD0A47" w:rsidR="007E18BF" w:rsidRDefault="007E18BF" w:rsidP="00A0165D">
      <w:pPr>
        <w:pStyle w:val="CommentText"/>
      </w:pPr>
      <w:r>
        <w:rPr>
          <w:rStyle w:val="CommentReference"/>
        </w:rPr>
        <w:annotationRef/>
      </w:r>
      <w:r>
        <w:t>Pretreatment jest wg mnie dwuznaczne, może znaczyć postępowanie bezpośrednio przed zabiegiem, jakąś dodatkową procedurę. Wydaje mi się, że earlier treatments, albo history of previous treatment</w:t>
      </w:r>
      <w:r>
        <w:annotationRef/>
      </w:r>
    </w:p>
  </w:comment>
  <w:comment w:id="46" w:author="Użytkownik pakietu Microsoft Office" w:date="2022-12-03T16:55:00Z" w:initials="UpMO">
    <w:p w14:paraId="17AFF361" w14:textId="77777777" w:rsidR="00B35552" w:rsidRDefault="00B35552" w:rsidP="00C34E8C">
      <w:r>
        <w:rPr>
          <w:rStyle w:val="CommentReference"/>
        </w:rPr>
        <w:annotationRef/>
      </w:r>
      <w:r>
        <w:rPr>
          <w:rFonts w:ascii="Arial" w:eastAsia="Arial" w:hAnsi="Arial" w:cs="Arial"/>
          <w:sz w:val="20"/>
          <w:szCs w:val="20"/>
          <w:lang w:val="en-CA"/>
        </w:rPr>
        <w:t>poprawione już</w:t>
      </w:r>
    </w:p>
  </w:comment>
  <w:comment w:id="47" w:author="Guest User" w:date="2022-09-16T17:45:00Z" w:initials="GU">
    <w:p w14:paraId="774F3FCA" w14:textId="23CD5B60" w:rsidR="7FF3C3B3" w:rsidRDefault="7FF3C3B3">
      <w:r>
        <w:t>Do usunieca. Akapit o 3 ostatnich pacjentach zostal dodany na koncu (jest w seperate sekcji w tym momencie)</w:t>
      </w:r>
      <w:r>
        <w:annotationRef/>
      </w:r>
    </w:p>
  </w:comment>
  <w:comment w:id="48" w:author="Użytkownik pakietu Microsoft Office" w:date="2022-12-03T16:57:00Z" w:initials="UpMO">
    <w:p w14:paraId="4A0963A1" w14:textId="77777777" w:rsidR="00B35552" w:rsidRDefault="00B35552" w:rsidP="00995C36">
      <w:r>
        <w:rPr>
          <w:rStyle w:val="CommentReference"/>
        </w:rPr>
        <w:annotationRef/>
      </w:r>
      <w:r>
        <w:rPr>
          <w:rFonts w:ascii="Arial" w:eastAsia="Arial" w:hAnsi="Arial" w:cs="Arial"/>
          <w:sz w:val="20"/>
          <w:szCs w:val="20"/>
          <w:lang w:val="en-CA"/>
        </w:rPr>
        <w:t>usunięte już</w:t>
      </w:r>
    </w:p>
  </w:comment>
  <w:comment w:id="58" w:author="Bartłomiej Kwiek" w:date="2022-09-10T08:28:00Z" w:initials="BK">
    <w:p w14:paraId="308BBFB1" w14:textId="596449D5" w:rsidR="007E18BF" w:rsidRDefault="007E18BF" w:rsidP="00D47767">
      <w:pPr>
        <w:pStyle w:val="CommentText"/>
      </w:pPr>
      <w:r>
        <w:rPr>
          <w:rStyle w:val="CommentReference"/>
        </w:rPr>
        <w:annotationRef/>
      </w:r>
      <w:r>
        <w:t>Piśmiennictwo do tych ilości dla PDL jest niezbędne</w:t>
      </w:r>
    </w:p>
  </w:comment>
  <w:comment w:id="59" w:author="Bartłomiej Kwiek" w:date="2022-09-10T11:47:00Z" w:initials="BK">
    <w:p w14:paraId="295B86E2" w14:textId="3A4339DF" w:rsidR="00DA309E" w:rsidRDefault="00DA309E" w:rsidP="00916DC0">
      <w:pPr>
        <w:pStyle w:val="CommentText"/>
      </w:pPr>
      <w:r>
        <w:rPr>
          <w:rStyle w:val="CommentReference"/>
        </w:rPr>
        <w:annotationRef/>
      </w:r>
      <w:r>
        <w:t>Trochę nie rozumiem dlaczego to tu jest</w:t>
      </w:r>
    </w:p>
  </w:comment>
  <w:comment w:id="60" w:author="Użytkownik pakietu Microsoft Office" w:date="2022-12-03T17:00:00Z" w:initials="UpMO">
    <w:p w14:paraId="0FD63BFA" w14:textId="77777777" w:rsidR="00B35552" w:rsidRDefault="00B35552" w:rsidP="002A404C">
      <w:r>
        <w:rPr>
          <w:rStyle w:val="CommentReference"/>
        </w:rPr>
        <w:annotationRef/>
      </w:r>
      <w:r>
        <w:rPr>
          <w:rFonts w:ascii="Arial" w:eastAsia="Arial" w:hAnsi="Arial" w:cs="Arial"/>
          <w:sz w:val="20"/>
          <w:szCs w:val="20"/>
          <w:lang w:val="en-CA"/>
        </w:rPr>
        <w:t>już usunąłem to z tego miejsca</w:t>
      </w:r>
    </w:p>
  </w:comment>
  <w:comment w:id="82" w:author="Bartłomiej Kwiek" w:date="2022-11-13T09:21:00Z" w:initials="BK">
    <w:p w14:paraId="1D7D7736" w14:textId="20F5FAE6" w:rsidR="0043470C" w:rsidRDefault="0043470C" w:rsidP="00BD450C">
      <w:pPr>
        <w:pStyle w:val="CommentText"/>
      </w:pPr>
      <w:r>
        <w:rPr>
          <w:rStyle w:val="CommentReference"/>
        </w:rPr>
        <w:annotationRef/>
      </w:r>
      <w:r>
        <w:t>Uzupełnijcie proszę</w:t>
      </w:r>
    </w:p>
  </w:comment>
  <w:comment w:id="99" w:author="Bartłomiej Kwiek" w:date="2022-09-10T11:49:00Z" w:initials="BK">
    <w:p w14:paraId="35604E0E" w14:textId="1B56EDDC" w:rsidR="008929C9" w:rsidRDefault="008929C9" w:rsidP="000A5D02">
      <w:pPr>
        <w:pStyle w:val="CommentText"/>
      </w:pPr>
      <w:r>
        <w:rPr>
          <w:rStyle w:val="CommentReference"/>
        </w:rPr>
        <w:annotationRef/>
      </w:r>
      <w:r>
        <w:t>Demografia - Tabela z wiekiem, płcią, fototypem, lokalizacją, dotychczasowe leczenie</w:t>
      </w:r>
    </w:p>
  </w:comment>
  <w:comment w:id="100" w:author="Guest User" w:date="2022-09-16T14:16:00Z" w:initials="GU">
    <w:p w14:paraId="48770DD6" w14:textId="5A0F5C93" w:rsidR="074601AB" w:rsidRDefault="7FC33828" w:rsidP="7FC33828">
      <w:r>
        <w:t>Stworzę taką tabelę, ale nie do konca rozumiem jaki powinien być jej format.</w:t>
      </w:r>
      <w:r w:rsidR="074601AB">
        <w:annotationRef/>
      </w:r>
    </w:p>
    <w:p w14:paraId="3BFC3B35" w14:textId="23A6DBE8" w:rsidR="074601AB" w:rsidRDefault="074601AB" w:rsidP="7FC33828"/>
    <w:p w14:paraId="71278605" w14:textId="296D49A2" w:rsidR="074601AB" w:rsidRDefault="7FC33828" w:rsidP="7FC33828">
      <w:r>
        <w:t>Opcja 1)</w:t>
      </w:r>
    </w:p>
    <w:p w14:paraId="03F05293" w14:textId="2FAE764B" w:rsidR="074601AB" w:rsidRDefault="7FC33828" w:rsidP="7FC33828">
      <w:r>
        <w:t>1 row per visitor?</w:t>
      </w:r>
    </w:p>
    <w:p w14:paraId="5BC7FB52" w14:textId="3176A170" w:rsidR="074601AB" w:rsidRDefault="074601AB" w:rsidP="7FC33828"/>
    <w:p w14:paraId="1D3FF58A" w14:textId="5984418F" w:rsidR="074601AB" w:rsidRDefault="7FC33828" w:rsidP="7FC33828">
      <w:r>
        <w:t>Opcja 2)</w:t>
      </w:r>
    </w:p>
    <w:p w14:paraId="5669FD21" w14:textId="7EE45B2C" w:rsidR="074601AB" w:rsidRDefault="7FC33828" w:rsidP="7FC33828">
      <w:r>
        <w:t>1 row of demography summary like:</w:t>
      </w:r>
    </w:p>
    <w:p w14:paraId="46E2571B" w14:textId="02EF974C" w:rsidR="074601AB" w:rsidRDefault="7FC33828" w:rsidP="7FC33828">
      <w:r>
        <w:t>nr of Visitors | Age Range | Gender | ...</w:t>
      </w:r>
    </w:p>
    <w:p w14:paraId="543C3989" w14:textId="05FDE9F4" w:rsidR="074601AB" w:rsidRDefault="7FC33828" w:rsidP="7FC33828">
      <w:r>
        <w:t>63 | 18-54 | 44M/50F | ...</w:t>
      </w:r>
    </w:p>
    <w:p w14:paraId="0DFF7B3F" w14:textId="7DFDC9F5" w:rsidR="074601AB" w:rsidRDefault="074601AB" w:rsidP="7FC33828"/>
    <w:p w14:paraId="64F0937A" w14:textId="69C04C23" w:rsidR="074601AB" w:rsidRDefault="7FC33828" w:rsidP="7FC33828">
      <w:r>
        <w:t>Opcja 3)</w:t>
      </w:r>
    </w:p>
    <w:p w14:paraId="11DEB9F2" w14:textId="1DA07614" w:rsidR="074601AB" w:rsidRDefault="7FC33828" w:rsidP="7FC33828">
      <w:r>
        <w:t xml:space="preserve">1 row by split? </w:t>
      </w:r>
    </w:p>
    <w:p w14:paraId="7350990D" w14:textId="115B06CB" w:rsidR="074601AB" w:rsidRDefault="7FC33828" w:rsidP="7FC33828">
      <w:r>
        <w:t>Split by Gender/Age Group  ?</w:t>
      </w:r>
    </w:p>
    <w:p w14:paraId="6EEC8718" w14:textId="223A815E" w:rsidR="074601AB" w:rsidRDefault="074601AB" w:rsidP="7FC33828"/>
    <w:p w14:paraId="609BEBFA" w14:textId="5FAA54D9" w:rsidR="074601AB" w:rsidRDefault="074601AB" w:rsidP="7FC33828"/>
    <w:p w14:paraId="38A60B6E" w14:textId="69244A29" w:rsidR="074601AB" w:rsidRDefault="7FC33828" w:rsidP="7FC33828">
      <w:r>
        <w:t>Jakie dane ma Professor na mysli mowiac dotychczasowe leczenie?</w:t>
      </w:r>
    </w:p>
    <w:p w14:paraId="0A9797A6" w14:textId="36008C01" w:rsidR="074601AB" w:rsidRDefault="7FC33828" w:rsidP="7FC33828">
      <w:r>
        <w:t xml:space="preserve">* Jaka byla poprawa absolute GCE przed zaczeciem leczenia? </w:t>
      </w:r>
    </w:p>
    <w:p w14:paraId="3465B80D" w14:textId="5BC55D0A" w:rsidR="074601AB" w:rsidRDefault="7FC33828" w:rsidP="7FC33828">
      <w:r>
        <w:t>* Ile bylo zabiegow?</w:t>
      </w:r>
    </w:p>
    <w:p w14:paraId="11585660" w14:textId="51D82E78" w:rsidR="074601AB" w:rsidRDefault="074601AB" w:rsidP="7FC33828"/>
    <w:p w14:paraId="20B23F0B" w14:textId="23EEF454" w:rsidR="074601AB" w:rsidRDefault="7FC33828" w:rsidP="7FC33828">
      <w:r>
        <w:t>Co ma Professor na mysli mowiac dotychczasowe leczenie? Czy chodzi o zabiegy przed datą x - jeżeli tak, to jaką datą ?</w:t>
      </w:r>
    </w:p>
    <w:p w14:paraId="1E67195F" w14:textId="7FEFD81B" w:rsidR="074601AB" w:rsidRDefault="074601AB" w:rsidP="7FC33828"/>
    <w:p w14:paraId="3FA6E387" w14:textId="1E431585" w:rsidR="074601AB" w:rsidRDefault="074601AB" w:rsidP="7FC33828"/>
  </w:comment>
  <w:comment w:id="101" w:author="Bartłomiej Kwiek" w:date="2022-09-18T12:54:00Z" w:initials="BK">
    <w:p w14:paraId="5EBB7998" w14:textId="77777777" w:rsidR="005F1F7D" w:rsidRDefault="005F1F7D" w:rsidP="007B09AA">
      <w:pPr>
        <w:pStyle w:val="CommentText"/>
      </w:pPr>
      <w:r>
        <w:rPr>
          <w:rStyle w:val="CommentReference"/>
        </w:rPr>
        <w:annotationRef/>
      </w:r>
      <w:r>
        <w:t xml:space="preserve">Opcja 2. dotychczasowe leczenie z wywiadu: czy byli już leczeni jakąś laseroterapią przed. Praca dla Ani i Michała. Powinno wyjść mniej więciej po 50%. Wcześniejsze prace rozdzielaliśmy leczonych uprzednio i nie leczonych (lepsze wyniki). </w:t>
      </w:r>
    </w:p>
  </w:comment>
  <w:comment w:id="110" w:author="Bartłomiej Kwiek" w:date="2022-09-10T12:30:00Z" w:initials="BK">
    <w:p w14:paraId="71CD2F15" w14:textId="68D74398" w:rsidR="00C02554" w:rsidRDefault="00C02554" w:rsidP="005D5263">
      <w:pPr>
        <w:pStyle w:val="CommentText"/>
      </w:pPr>
      <w:r>
        <w:rPr>
          <w:rStyle w:val="CommentReference"/>
        </w:rPr>
        <w:annotationRef/>
      </w:r>
      <w:r>
        <w:t>Przy takim sformułowaniu ja rozumiem jakby te 2 odpowiadały za 30% tego co będzie osiągnięte, a chodziło chyba o uzyskanie 30% poprawy względem początku?</w:t>
      </w:r>
    </w:p>
  </w:comment>
  <w:comment w:id="111" w:author="Guest User" w:date="2022-09-16T14:17:00Z" w:initials="GU">
    <w:p w14:paraId="038FB0F7" w14:textId="5A7485D7" w:rsidR="074601AB" w:rsidRDefault="074601AB">
      <w:r>
        <w:t>Yeap. Chodziło o 30% absolute GCE względem początku. Dodałem korektę.</w:t>
      </w:r>
      <w:r>
        <w:annotationRef/>
      </w:r>
    </w:p>
  </w:comment>
  <w:comment w:id="112" w:author="Bartłomiej Kwiek" w:date="2022-11-13T10:01:00Z" w:initials="BK">
    <w:p w14:paraId="65A0A762" w14:textId="77777777" w:rsidR="00320E52" w:rsidRDefault="00320E52" w:rsidP="0059652D">
      <w:pPr>
        <w:pStyle w:val="CommentText"/>
      </w:pPr>
      <w:r>
        <w:rPr>
          <w:rStyle w:val="CommentReference"/>
        </w:rPr>
        <w:annotationRef/>
      </w:r>
      <w:r>
        <w:t>W opisie osi zmienić na GCE zamiast total clearance</w:t>
      </w:r>
    </w:p>
  </w:comment>
  <w:comment w:id="136" w:author="Bartłomiej Kwiek" w:date="2022-11-13T11:08:00Z" w:initials="BK">
    <w:p w14:paraId="17044436" w14:textId="77777777" w:rsidR="00BC7FBA" w:rsidRDefault="00BC7FBA">
      <w:pPr>
        <w:pStyle w:val="CommentText"/>
      </w:pPr>
      <w:r>
        <w:rPr>
          <w:rStyle w:val="CommentReference"/>
        </w:rPr>
        <w:annotationRef/>
      </w:r>
      <w:r>
        <w:t>GCE%</w:t>
      </w:r>
    </w:p>
    <w:p w14:paraId="7D096134" w14:textId="77777777" w:rsidR="00BC7FBA" w:rsidRDefault="00BC7FBA" w:rsidP="00F7036A">
      <w:pPr>
        <w:pStyle w:val="CommentText"/>
      </w:pPr>
      <w:r>
        <w:t>Przy przerabianiu grafów nie wiem czy nie warto będzie zrobić z Figury 1 i 2 Figur 1 AB, bo właściwie mówią o tym samym</w:t>
      </w:r>
    </w:p>
  </w:comment>
  <w:comment w:id="137" w:author="Jan Szczekulski" w:date="2022-12-09T16:37:00Z" w:initials="JS">
    <w:p w14:paraId="4BBA0ACD" w14:textId="77777777" w:rsidR="008F5F83" w:rsidRDefault="008F5F83" w:rsidP="0060700A">
      <w:r>
        <w:rPr>
          <w:rStyle w:val="CommentReference"/>
        </w:rPr>
        <w:annotationRef/>
      </w:r>
      <w:r>
        <w:rPr>
          <w:rFonts w:ascii="Arial" w:eastAsia="Arial" w:hAnsi="Arial" w:cs="Arial"/>
          <w:sz w:val="20"/>
          <w:szCs w:val="20"/>
          <w:lang w:val="en-CA"/>
        </w:rPr>
        <w:t xml:space="preserve">Jedna rycina A i B (jeden A i jeden B) </w:t>
      </w:r>
    </w:p>
  </w:comment>
  <w:comment w:id="142" w:author="Bartłomiej Kwiek" w:date="2022-11-13T10:52:00Z" w:initials="BK">
    <w:p w14:paraId="723CB0A9" w14:textId="1D1FA1C0" w:rsidR="00F23A0B" w:rsidRDefault="00F23A0B" w:rsidP="00DA3E4D">
      <w:pPr>
        <w:pStyle w:val="CommentText"/>
      </w:pPr>
      <w:r>
        <w:rPr>
          <w:rStyle w:val="CommentReference"/>
        </w:rPr>
        <w:annotationRef/>
      </w:r>
      <w:r>
        <w:t>Przejżyjcie proszę całą pracę starannie aby konsekwentnie używać jednolitej terminologii, gdzie się da tożsamej z pierwszą pracą z serii z2017 roku</w:t>
      </w:r>
    </w:p>
  </w:comment>
  <w:comment w:id="148" w:author="Bartłomiej Kwiek" w:date="2022-11-13T11:14:00Z" w:initials="BK">
    <w:p w14:paraId="3D8C217F" w14:textId="77777777" w:rsidR="00DE501C" w:rsidRDefault="00DE501C" w:rsidP="000C213E">
      <w:pPr>
        <w:pStyle w:val="CommentText"/>
      </w:pPr>
      <w:r>
        <w:rPr>
          <w:rStyle w:val="CommentReference"/>
        </w:rPr>
        <w:annotationRef/>
      </w:r>
      <w:r>
        <w:t>Jeżeli nie dodamy że tym laserem, trzeba by było dodać obserwacje innych - pogorszenie po niestosowaniu PDL - czy jest w piśmiennictwie? I tak w dyskusji potrzebne</w:t>
      </w:r>
    </w:p>
  </w:comment>
  <w:comment w:id="153" w:author="Bartłomiej Kwiek" w:date="2022-09-10T13:20:00Z" w:initials="BK">
    <w:p w14:paraId="07B33781" w14:textId="10A80075" w:rsidR="00F25229" w:rsidRDefault="00F25229" w:rsidP="00BA161D">
      <w:pPr>
        <w:pStyle w:val="CommentText"/>
      </w:pPr>
      <w:r>
        <w:rPr>
          <w:rStyle w:val="CommentReference"/>
        </w:rPr>
        <w:annotationRef/>
      </w:r>
      <w:r>
        <w:t>Na osi  y dodałbym w legendzie "consecutiv" przed vistits</w:t>
      </w:r>
    </w:p>
  </w:comment>
  <w:comment w:id="154" w:author="Guest User" w:date="2022-09-16T17:42:00Z" w:initials="GU">
    <w:p w14:paraId="1FE5556C" w14:textId="463957B8" w:rsidR="7FF3C3B3" w:rsidRDefault="7FF3C3B3">
      <w:r>
        <w:t>Dodane</w:t>
      </w:r>
      <w:r>
        <w:annotationRef/>
      </w:r>
    </w:p>
  </w:comment>
  <w:comment w:id="155" w:author="Bartłomiej Kwiek" w:date="2022-11-13T12:03:00Z" w:initials="BK">
    <w:p w14:paraId="25E1AAE6" w14:textId="77777777" w:rsidR="00C5477C" w:rsidRDefault="00C5477C" w:rsidP="001D63E1">
      <w:pPr>
        <w:pStyle w:val="CommentText"/>
      </w:pPr>
      <w:r>
        <w:rPr>
          <w:rStyle w:val="CommentReference"/>
        </w:rPr>
        <w:annotationRef/>
      </w:r>
      <w:r>
        <w:t>Numeracja rycin musi być zgodna z pojawianiem się ich w tekście</w:t>
      </w:r>
    </w:p>
  </w:comment>
  <w:comment w:id="174" w:author="Bartłomiej Kwiek" w:date="2022-11-13T12:09:00Z" w:initials="BK">
    <w:p w14:paraId="6F61DF87" w14:textId="77777777" w:rsidR="00D001CC" w:rsidRDefault="00D001CC" w:rsidP="00D672C0">
      <w:pPr>
        <w:pStyle w:val="CommentText"/>
      </w:pPr>
      <w:r>
        <w:rPr>
          <w:rStyle w:val="CommentReference"/>
        </w:rPr>
        <w:annotationRef/>
      </w:r>
      <w:r>
        <w:t>W tym miejscu il;ustracja pogorszenia kliniczna</w:t>
      </w:r>
    </w:p>
  </w:comment>
  <w:comment w:id="175" w:author="Jan Szczekulski" w:date="2022-12-09T15:57:00Z" w:initials="JS">
    <w:p w14:paraId="65F20A27" w14:textId="77777777" w:rsidR="004B6539" w:rsidRDefault="004B6539" w:rsidP="00AA537C">
      <w:r>
        <w:rPr>
          <w:rStyle w:val="CommentReference"/>
        </w:rPr>
        <w:annotationRef/>
      </w:r>
      <w:r>
        <w:rPr>
          <w:rFonts w:ascii="Arial" w:eastAsia="Arial" w:hAnsi="Arial" w:cs="Arial"/>
          <w:sz w:val="20"/>
          <w:szCs w:val="20"/>
          <w:lang w:val="en-CA"/>
        </w:rPr>
        <w:t>Co masz na mysli ?</w:t>
      </w:r>
    </w:p>
  </w:comment>
  <w:comment w:id="182" w:author="Bartłomiej Kwiek" w:date="2022-09-18T12:57:00Z" w:initials="BK">
    <w:p w14:paraId="474EBB6E" w14:textId="7D7C8858" w:rsidR="00970913" w:rsidRDefault="00970913" w:rsidP="004C04ED">
      <w:pPr>
        <w:pStyle w:val="CommentText"/>
      </w:pPr>
      <w:r>
        <w:rPr>
          <w:rStyle w:val="CommentReference"/>
        </w:rPr>
        <w:annotationRef/>
      </w:r>
      <w:r>
        <w:t>Nie bardzo rozumiem jak się może pogorszyć o 117%???</w:t>
      </w:r>
    </w:p>
  </w:comment>
  <w:comment w:id="185" w:author="Bartłomiej Kwiek" w:date="2022-11-13T12:10:00Z" w:initials="BK">
    <w:p w14:paraId="0A10ABE9" w14:textId="77777777" w:rsidR="00D001CC" w:rsidRDefault="00D001CC" w:rsidP="006309A9">
      <w:pPr>
        <w:pStyle w:val="CommentText"/>
      </w:pPr>
      <w:r>
        <w:rPr>
          <w:rStyle w:val="CommentReference"/>
        </w:rPr>
        <w:annotationRef/>
      </w:r>
      <w:r>
        <w:t>Bez ilistracji trudno zrozumieć to 117 i 24</w:t>
      </w:r>
    </w:p>
  </w:comment>
  <w:comment w:id="201" w:author="Bartłomiej Kwiek" w:date="2022-11-13T12:22:00Z" w:initials="BK">
    <w:p w14:paraId="2CB031EE" w14:textId="77777777" w:rsidR="008364A6" w:rsidRDefault="008364A6">
      <w:pPr>
        <w:pStyle w:val="CommentText"/>
      </w:pPr>
      <w:r>
        <w:rPr>
          <w:rStyle w:val="CommentReference"/>
        </w:rPr>
        <w:annotationRef/>
      </w:r>
      <w:r>
        <w:t>Napiszmynie after break of several years tylko after 4,5+ years break</w:t>
      </w:r>
    </w:p>
    <w:p w14:paraId="7E784502" w14:textId="77777777" w:rsidR="008364A6" w:rsidRDefault="008364A6">
      <w:pPr>
        <w:pStyle w:val="CommentText"/>
      </w:pPr>
      <w:r>
        <w:t xml:space="preserve">Ostatnia kolumna: after reintroduction of treatment. </w:t>
      </w:r>
    </w:p>
    <w:p w14:paraId="6145666E" w14:textId="77777777" w:rsidR="008364A6" w:rsidRDefault="008364A6" w:rsidP="00AB5706">
      <w:pPr>
        <w:pStyle w:val="CommentText"/>
      </w:pPr>
      <w:r>
        <w:t>Before treatment: GCE nie może mieć dodatniej wartości??????? O co chodzi?????</w:t>
      </w:r>
    </w:p>
  </w:comment>
  <w:comment w:id="202" w:author="Jan Szczekulski" w:date="2022-12-09T15:03:00Z" w:initials="JS">
    <w:p w14:paraId="14D04803" w14:textId="77777777" w:rsidR="00670EDD" w:rsidRDefault="00670EDD" w:rsidP="004F5FB2">
      <w:r>
        <w:rPr>
          <w:rStyle w:val="CommentReference"/>
        </w:rPr>
        <w:annotationRef/>
      </w:r>
      <w:r>
        <w:rPr>
          <w:rFonts w:ascii="Arial" w:eastAsia="Arial" w:hAnsi="Arial" w:cs="Arial"/>
          <w:sz w:val="20"/>
          <w:szCs w:val="20"/>
          <w:lang w:val="en-CA"/>
        </w:rPr>
        <w:t>Moj blad. Na grafie, i na obrazku tez powinno byc 0.</w:t>
      </w:r>
    </w:p>
  </w:comment>
  <w:comment w:id="203" w:author="Bartłomiej Kwiek" w:date="2022-11-13T12:18:00Z" w:initials="BK">
    <w:p w14:paraId="66EBE092" w14:textId="3ED2D34B" w:rsidR="008364A6" w:rsidRDefault="008364A6">
      <w:pPr>
        <w:pStyle w:val="CommentText"/>
      </w:pPr>
      <w:r>
        <w:rPr>
          <w:rStyle w:val="CommentReference"/>
        </w:rPr>
        <w:annotationRef/>
      </w:r>
      <w:r>
        <w:t>1. wiersze zatytułujmy Patient 1, 2, 3 zgodnie z tekstem</w:t>
      </w:r>
    </w:p>
    <w:p w14:paraId="0213346F" w14:textId="77777777" w:rsidR="008364A6" w:rsidRDefault="008364A6">
      <w:pPr>
        <w:pStyle w:val="CommentText"/>
      </w:pPr>
      <w:r>
        <w:t>2. nadal głowy nie są wyskalowane</w:t>
      </w:r>
    </w:p>
    <w:p w14:paraId="35CF3DB2" w14:textId="77777777" w:rsidR="008364A6" w:rsidRDefault="008364A6">
      <w:pPr>
        <w:pStyle w:val="CommentText"/>
      </w:pPr>
      <w:r>
        <w:t>3. wykres nie ma podpisu osi</w:t>
      </w:r>
    </w:p>
    <w:p w14:paraId="6A7EB86B" w14:textId="77777777" w:rsidR="008364A6" w:rsidRDefault="008364A6">
      <w:pPr>
        <w:pStyle w:val="CommentText"/>
      </w:pPr>
      <w:r>
        <w:t>Zrobiłbym pełne wykresy dla tych osób, t liniee przebiegu leczenia całego z wyraźnym zaznaczeniem ostatniej wizyty przed przerwą i pierwszej po przerwie jako wspólnym początku dla nich (numeracja znów od 0 w innym kolorze)</w:t>
      </w:r>
    </w:p>
    <w:p w14:paraId="7F0F4FAA" w14:textId="77777777" w:rsidR="008364A6" w:rsidRDefault="008364A6" w:rsidP="00012ABA">
      <w:pPr>
        <w:pStyle w:val="CommentText"/>
      </w:pPr>
      <w:r>
        <w:t>Średnie zrobiłbym raczej w kolumnowych wykresach aby pokazać to 117 i 24,67?</w:t>
      </w:r>
    </w:p>
  </w:comment>
  <w:comment w:id="204" w:author="Jan Szczekulski" w:date="2022-12-09T15:12:00Z" w:initials="JS">
    <w:p w14:paraId="24A55970" w14:textId="77777777" w:rsidR="00660D87" w:rsidRDefault="00660D87" w:rsidP="001D6825">
      <w:r>
        <w:rPr>
          <w:rStyle w:val="CommentReference"/>
        </w:rPr>
        <w:annotationRef/>
      </w:r>
      <w:r>
        <w:rPr>
          <w:rFonts w:ascii="Arial" w:eastAsia="Arial" w:hAnsi="Arial" w:cs="Arial"/>
          <w:sz w:val="20"/>
          <w:szCs w:val="20"/>
          <w:lang w:val="en-CA"/>
        </w:rPr>
        <w:t>Okej rozumiem calosc.</w:t>
      </w:r>
      <w:r>
        <w:rPr>
          <w:rFonts w:ascii="Arial" w:eastAsia="Arial" w:hAnsi="Arial" w:cs="Arial"/>
          <w:sz w:val="20"/>
          <w:szCs w:val="20"/>
          <w:lang w:val="en-CA"/>
        </w:rPr>
        <w:cr/>
      </w:r>
      <w:r>
        <w:rPr>
          <w:rFonts w:ascii="Arial" w:eastAsia="Arial" w:hAnsi="Arial" w:cs="Arial"/>
          <w:sz w:val="20"/>
          <w:szCs w:val="20"/>
          <w:lang w:val="en-CA"/>
        </w:rPr>
        <w:cr/>
        <w:t>Nie rozumiem tylko co masz na mysli przez `kolumnowych wykresow`</w:t>
      </w:r>
    </w:p>
  </w:comment>
  <w:comment w:id="205" w:author="Jan Szczekulski" w:date="2022-12-09T16:45:00Z" w:initials="JS">
    <w:p w14:paraId="256EC97A" w14:textId="77777777" w:rsidR="008F5F83" w:rsidRDefault="008F5F83" w:rsidP="00F0251E">
      <w:r>
        <w:rPr>
          <w:rStyle w:val="CommentReference"/>
        </w:rPr>
        <w:annotationRef/>
      </w:r>
      <w:r>
        <w:rPr>
          <w:rFonts w:ascii="Arial" w:eastAsia="Arial" w:hAnsi="Arial" w:cs="Arial"/>
          <w:sz w:val="20"/>
          <w:szCs w:val="20"/>
          <w:lang w:val="en-CA"/>
        </w:rPr>
        <w:t>1. Poprawic skale</w:t>
      </w:r>
    </w:p>
    <w:p w14:paraId="26340EF6" w14:textId="77777777" w:rsidR="008F5F83" w:rsidRDefault="008F5F83" w:rsidP="00F0251E">
      <w:r>
        <w:rPr>
          <w:rFonts w:ascii="Arial" w:eastAsia="Arial" w:hAnsi="Arial" w:cs="Arial"/>
          <w:sz w:val="20"/>
          <w:szCs w:val="20"/>
          <w:lang w:val="en-CA"/>
        </w:rPr>
        <w:t>2. Format portretowy (bez ubran) (tak jak drugie zdjecia)</w:t>
      </w:r>
    </w:p>
    <w:p w14:paraId="362EAB57" w14:textId="77777777" w:rsidR="008F5F83" w:rsidRDefault="008F5F83" w:rsidP="00F0251E">
      <w:r>
        <w:rPr>
          <w:rFonts w:ascii="Arial" w:eastAsia="Arial" w:hAnsi="Arial" w:cs="Arial"/>
          <w:sz w:val="20"/>
          <w:szCs w:val="20"/>
          <w:lang w:val="en-CA"/>
        </w:rPr>
        <w:t>3. Patients z boku po lewej (patient1, patient2, patient3)</w:t>
      </w:r>
    </w:p>
    <w:p w14:paraId="376FF662" w14:textId="77777777" w:rsidR="008F5F83" w:rsidRDefault="008F5F83" w:rsidP="00F0251E">
      <w:r>
        <w:rPr>
          <w:rFonts w:ascii="Arial" w:eastAsia="Arial" w:hAnsi="Arial" w:cs="Arial"/>
          <w:sz w:val="20"/>
          <w:szCs w:val="20"/>
          <w:lang w:val="en-CA"/>
        </w:rPr>
        <w:t>(dzieki temu mozemy komentowac o konkretnych pacjentach</w:t>
      </w:r>
    </w:p>
    <w:p w14:paraId="4F3E6BE0" w14:textId="77777777" w:rsidR="008F5F83" w:rsidRDefault="008F5F83" w:rsidP="00F0251E">
      <w:r>
        <w:rPr>
          <w:rFonts w:ascii="Arial" w:eastAsia="Arial" w:hAnsi="Arial" w:cs="Arial"/>
          <w:sz w:val="20"/>
          <w:szCs w:val="20"/>
          <w:lang w:val="en-CA"/>
        </w:rPr>
        <w:t>4. Zrob cos aby pokazac te 117%. (aby graph sie ladnie odnosil do cyfr zalczonych w tekscie)</w:t>
      </w:r>
    </w:p>
  </w:comment>
  <w:comment w:id="211" w:author="Bartłomiej Kwiek" w:date="2022-11-13T12:28:00Z" w:initials="BK">
    <w:p w14:paraId="5ADDF3B0" w14:textId="415A09FC" w:rsidR="0027042A" w:rsidRDefault="0027042A" w:rsidP="0079207C">
      <w:pPr>
        <w:pStyle w:val="CommentText"/>
      </w:pPr>
      <w:r>
        <w:rPr>
          <w:rStyle w:val="CommentReference"/>
        </w:rPr>
        <w:annotationRef/>
      </w:r>
      <w:r>
        <w:t>???</w:t>
      </w:r>
    </w:p>
  </w:comment>
  <w:comment w:id="212" w:author="Jan Szczekulski" w:date="2022-12-09T15:58:00Z" w:initials="JS">
    <w:p w14:paraId="6807D25C" w14:textId="77777777" w:rsidR="004B6539" w:rsidRDefault="004B6539" w:rsidP="0064063D">
      <w:r>
        <w:rPr>
          <w:rStyle w:val="CommentReference"/>
        </w:rPr>
        <w:annotationRef/>
      </w:r>
      <w:r>
        <w:rPr>
          <w:rFonts w:ascii="Arial" w:eastAsia="Arial" w:hAnsi="Arial" w:cs="Arial"/>
          <w:sz w:val="20"/>
          <w:szCs w:val="20"/>
          <w:lang w:val="en-CA"/>
        </w:rPr>
        <w:t>Wyliczylem wczesniej - dodam</w:t>
      </w:r>
    </w:p>
  </w:comment>
  <w:comment w:id="289" w:author="Bartłomiej Kwiek" w:date="2022-11-13T16:53:00Z" w:initials="BK">
    <w:p w14:paraId="427A1E04" w14:textId="534D84B9" w:rsidR="00134B53" w:rsidRDefault="00134B53" w:rsidP="00F33AC3">
      <w:pPr>
        <w:pStyle w:val="CommentText"/>
      </w:pPr>
      <w:r>
        <w:rPr>
          <w:rStyle w:val="CommentReference"/>
        </w:rPr>
        <w:annotationRef/>
      </w:r>
      <w:r>
        <w:t>Możemy tak  napisać i wskazać liczb</w:t>
      </w:r>
    </w:p>
  </w:comment>
  <w:comment w:id="303" w:author="Bartłomiej Kwiek" w:date="2022-11-13T17:24:00Z" w:initials="BK">
    <w:p w14:paraId="2E095D00" w14:textId="77777777" w:rsidR="008C7418" w:rsidRDefault="008C7418">
      <w:pPr>
        <w:pStyle w:val="CommentText"/>
      </w:pPr>
      <w:r>
        <w:rPr>
          <w:rStyle w:val="CommentReference"/>
        </w:rPr>
        <w:annotationRef/>
      </w:r>
      <w:r>
        <w:t>Proponuję narysować klarowny schemat leczenia:</w:t>
      </w:r>
    </w:p>
    <w:p w14:paraId="38419534" w14:textId="77777777" w:rsidR="008C7418" w:rsidRDefault="008C7418">
      <w:pPr>
        <w:pStyle w:val="CommentText"/>
      </w:pPr>
      <w:r>
        <w:t>Leczenie indukcyjne - 9 sesji co 4-8 tygodni (nie nie rzadziej niż co 6 miesięcy!!)</w:t>
      </w:r>
    </w:p>
    <w:p w14:paraId="4705BB51" w14:textId="77777777" w:rsidR="008C7418" w:rsidRDefault="008C7418">
      <w:pPr>
        <w:pStyle w:val="CommentText"/>
      </w:pPr>
      <w:r>
        <w:t>Leczenie podtrzymujące - przynajmniej co 6 miesięcy aby nie dopuścić do nawrotu choroby</w:t>
      </w:r>
    </w:p>
    <w:p w14:paraId="41EFDA95" w14:textId="77777777" w:rsidR="008C7418" w:rsidRDefault="008C7418">
      <w:pPr>
        <w:pStyle w:val="CommentText"/>
      </w:pPr>
    </w:p>
    <w:p w14:paraId="7BC5F501" w14:textId="77777777" w:rsidR="008C7418" w:rsidRDefault="008C7418" w:rsidP="001F21D9">
      <w:pPr>
        <w:pStyle w:val="CommentText"/>
      </w:pPr>
      <w:r>
        <w:t>Na tym samym schemacie - jeżeli leczenie podtrzymujące zostało opuszczone - leczenie naprawcze (recovery) 3 sesje co 4-8 tygodni i następnie powrót do podtrzymującego</w:t>
      </w:r>
    </w:p>
  </w:comment>
  <w:comment w:id="304" w:author="Jan Szczekulski" w:date="2022-12-09T16:09:00Z" w:initials="JS">
    <w:p w14:paraId="0B1B93AF" w14:textId="77777777" w:rsidR="001365B5" w:rsidRDefault="001365B5" w:rsidP="00716EE9">
      <w:r>
        <w:rPr>
          <w:rStyle w:val="CommentReference"/>
        </w:rPr>
        <w:annotationRef/>
      </w:r>
      <w:r>
        <w:rPr>
          <w:rFonts w:ascii="Arial" w:eastAsia="Arial" w:hAnsi="Arial" w:cs="Arial"/>
          <w:sz w:val="20"/>
          <w:szCs w:val="20"/>
          <w:lang w:val="en-CA"/>
        </w:rPr>
        <w:t>Jak najlepiej zilustorwac ten schemat ?</w:t>
      </w:r>
    </w:p>
    <w:p w14:paraId="3BFD68BB" w14:textId="77777777" w:rsidR="001365B5" w:rsidRDefault="001365B5" w:rsidP="00716EE9"/>
    <w:p w14:paraId="0AA1687B" w14:textId="77777777" w:rsidR="001365B5" w:rsidRDefault="001365B5" w:rsidP="00716EE9"/>
  </w:comment>
  <w:comment w:id="305" w:author="Jan Szczekulski" w:date="2022-12-09T16:48:00Z" w:initials="JS">
    <w:p w14:paraId="2BE74530" w14:textId="77777777" w:rsidR="00DB6A3B" w:rsidRDefault="00DB6A3B" w:rsidP="00861B88">
      <w:r>
        <w:rPr>
          <w:rStyle w:val="CommentReference"/>
        </w:rPr>
        <w:annotationRef/>
      </w:r>
      <w:r>
        <w:rPr>
          <w:rFonts w:ascii="Arial" w:eastAsia="Arial" w:hAnsi="Arial" w:cs="Arial"/>
          <w:sz w:val="20"/>
          <w:szCs w:val="20"/>
          <w:lang w:val="en-CA"/>
        </w:rPr>
        <w:t>Schemat przez powerpointa. Graph blokowy ze strzalkami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37C9B" w15:done="0"/>
  <w15:commentEx w15:paraId="17AFF361" w15:paraIdParent="5A537C9B" w15:done="0"/>
  <w15:commentEx w15:paraId="774F3FCA" w15:done="0"/>
  <w15:commentEx w15:paraId="4A0963A1" w15:paraIdParent="774F3FCA" w15:done="0"/>
  <w15:commentEx w15:paraId="308BBFB1" w15:done="1"/>
  <w15:commentEx w15:paraId="295B86E2" w15:done="0"/>
  <w15:commentEx w15:paraId="0FD63BFA" w15:paraIdParent="295B86E2" w15:done="0"/>
  <w15:commentEx w15:paraId="1D7D7736" w15:done="0"/>
  <w15:commentEx w15:paraId="35604E0E" w15:done="1"/>
  <w15:commentEx w15:paraId="3FA6E387" w15:paraIdParent="35604E0E" w15:done="1"/>
  <w15:commentEx w15:paraId="5EBB7998" w15:paraIdParent="35604E0E" w15:done="1"/>
  <w15:commentEx w15:paraId="71CD2F15" w15:done="0"/>
  <w15:commentEx w15:paraId="038FB0F7" w15:paraIdParent="71CD2F15" w15:done="0"/>
  <w15:commentEx w15:paraId="65A0A762" w15:done="0"/>
  <w15:commentEx w15:paraId="7D096134" w15:done="0"/>
  <w15:commentEx w15:paraId="4BBA0ACD" w15:paraIdParent="7D096134" w15:done="0"/>
  <w15:commentEx w15:paraId="723CB0A9" w15:done="0"/>
  <w15:commentEx w15:paraId="3D8C217F" w15:done="1"/>
  <w15:commentEx w15:paraId="07B33781" w15:done="1"/>
  <w15:commentEx w15:paraId="1FE5556C" w15:paraIdParent="07B33781" w15:done="1"/>
  <w15:commentEx w15:paraId="25E1AAE6" w15:done="0"/>
  <w15:commentEx w15:paraId="6F61DF87" w15:done="0"/>
  <w15:commentEx w15:paraId="65F20A27" w15:paraIdParent="6F61DF87" w15:done="0"/>
  <w15:commentEx w15:paraId="474EBB6E" w15:done="1"/>
  <w15:commentEx w15:paraId="0A10ABE9" w15:done="0"/>
  <w15:commentEx w15:paraId="6145666E" w15:done="0"/>
  <w15:commentEx w15:paraId="14D04803" w15:paraIdParent="6145666E" w15:done="0"/>
  <w15:commentEx w15:paraId="7F0F4FAA" w15:done="0"/>
  <w15:commentEx w15:paraId="24A55970" w15:paraIdParent="7F0F4FAA" w15:done="0"/>
  <w15:commentEx w15:paraId="4F3E6BE0" w15:paraIdParent="7F0F4FAA" w15:done="0"/>
  <w15:commentEx w15:paraId="5ADDF3B0" w15:done="0"/>
  <w15:commentEx w15:paraId="6807D25C" w15:paraIdParent="5ADDF3B0" w15:done="0"/>
  <w15:commentEx w15:paraId="427A1E04" w15:done="1"/>
  <w15:commentEx w15:paraId="7BC5F501" w15:done="0"/>
  <w15:commentEx w15:paraId="0AA1687B" w15:paraIdParent="7BC5F501" w15:done="0"/>
  <w15:commentEx w15:paraId="2BE74530" w15:paraIdParent="7BC5F5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6C911" w16cex:dateUtc="2022-09-10T06:28:00Z">
    <w16cex:extLst>
      <w16:ext xmlns="" w16:uri="{CE6994B0-6A32-4C9F-8C6B-6E91EDA988CE}">
        <cr:reactions xmlns:cr="http://schemas.microsoft.com/office/comments/2020/reactions">
          <cr:reaction reactionType="1">
            <cr:reactionInfo dateUtc="2022-09-16T13:05:18.824Z">
              <cr:user userId="" userProvider="Windows Live" userName="Guest User"/>
            </cr:reactionInfo>
          </cr:reaction>
        </cr:reactions>
      </w16:ext>
    </w16cex:extLst>
  </w16cex:commentExtensible>
  <w16cex:commentExtensible w16cex:durableId="2735FDF1" w16cex:dateUtc="2022-12-03T15:55:00Z"/>
  <w16cex:commentExtensible w16cex:durableId="698C2620" w16cex:dateUtc="2022-09-16T16:45:00Z"/>
  <w16cex:commentExtensible w16cex:durableId="2735FE8E" w16cex:dateUtc="2022-12-03T15:57:00Z"/>
  <w16cex:commentExtensible w16cex:durableId="26C6C940" w16cex:dateUtc="2022-09-10T06:28:00Z"/>
  <w16cex:commentExtensible w16cex:durableId="26C6F7EC" w16cex:dateUtc="2022-09-10T09:47:00Z"/>
  <w16cex:commentExtensible w16cex:durableId="2735FF3E" w16cex:dateUtc="2022-12-03T16:00:00Z"/>
  <w16cex:commentExtensible w16cex:durableId="271B359E" w16cex:dateUtc="2022-11-13T08:21:00Z"/>
  <w16cex:commentExtensible w16cex:durableId="26C6F82C" w16cex:dateUtc="2022-09-10T09:49:00Z"/>
  <w16cex:commentExtensible w16cex:durableId="592B601D" w16cex:dateUtc="2022-09-16T13:16:00Z"/>
  <w16cex:commentExtensible w16cex:durableId="26D1938E" w16cex:dateUtc="2022-09-18T10:54:00Z"/>
  <w16cex:commentExtensible w16cex:durableId="26C701ED" w16cex:dateUtc="2022-09-10T10:30:00Z"/>
  <w16cex:commentExtensible w16cex:durableId="323AF96D" w16cex:dateUtc="2022-09-16T13:17:00Z"/>
  <w16cex:commentExtensible w16cex:durableId="271B3F15" w16cex:dateUtc="2022-11-13T09:01:00Z"/>
  <w16cex:commentExtensible w16cex:durableId="271B4EBC" w16cex:dateUtc="2022-11-13T10:08:00Z"/>
  <w16cex:commentExtensible w16cex:durableId="273DE2C4" w16cex:dateUtc="2022-12-09T16:37:00Z"/>
  <w16cex:commentExtensible w16cex:durableId="271B4AE1" w16cex:dateUtc="2022-11-13T09:52:00Z"/>
  <w16cex:commentExtensible w16cex:durableId="271B501B" w16cex:dateUtc="2022-11-13T10:14:00Z"/>
  <w16cex:commentExtensible w16cex:durableId="26C70D81" w16cex:dateUtc="2022-09-10T11:20:00Z"/>
  <w16cex:commentExtensible w16cex:durableId="05988D26" w16cex:dateUtc="2022-09-16T16:42:00Z"/>
  <w16cex:commentExtensible w16cex:durableId="271B5B91" w16cex:dateUtc="2022-11-13T11:03:00Z"/>
  <w16cex:commentExtensible w16cex:durableId="271B5CDC" w16cex:dateUtc="2022-11-13T11:09:00Z"/>
  <w16cex:commentExtensible w16cex:durableId="273DD97F" w16cex:dateUtc="2022-12-09T15:57:00Z"/>
  <w16cex:commentExtensible w16cex:durableId="26D19446" w16cex:dateUtc="2022-09-18T10:57:00Z"/>
  <w16cex:commentExtensible w16cex:durableId="271B5D48" w16cex:dateUtc="2022-11-13T11:10:00Z"/>
  <w16cex:commentExtensible w16cex:durableId="271B5FF8" w16cex:dateUtc="2022-11-13T11:22:00Z"/>
  <w16cex:commentExtensible w16cex:durableId="273DCCD8" w16cex:dateUtc="2022-12-09T15:03:00Z"/>
  <w16cex:commentExtensible w16cex:durableId="271B5F30" w16cex:dateUtc="2022-11-13T11:18:00Z"/>
  <w16cex:commentExtensible w16cex:durableId="273DCEE3" w16cex:dateUtc="2022-12-09T15:12:00Z"/>
  <w16cex:commentExtensible w16cex:durableId="273DE4BF" w16cex:dateUtc="2022-12-09T16:45:00Z"/>
  <w16cex:commentExtensible w16cex:durableId="271B615C" w16cex:dateUtc="2022-11-13T11:28:00Z"/>
  <w16cex:commentExtensible w16cex:durableId="273DD99A" w16cex:dateUtc="2022-12-09T15:58:00Z"/>
  <w16cex:commentExtensible w16cex:durableId="271B9F9A" w16cex:dateUtc="2022-11-13T15:53:00Z"/>
  <w16cex:commentExtensible w16cex:durableId="271BA6C0" w16cex:dateUtc="2022-11-13T16:24:00Z"/>
  <w16cex:commentExtensible w16cex:durableId="273DDC37" w16cex:dateUtc="2022-12-09T16:09:00Z"/>
  <w16cex:commentExtensible w16cex:durableId="273DE576" w16cex:dateUtc="2022-12-09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37C9B" w16cid:durableId="26C6C911"/>
  <w16cid:commentId w16cid:paraId="17AFF361" w16cid:durableId="2735FDF1"/>
  <w16cid:commentId w16cid:paraId="774F3FCA" w16cid:durableId="698C2620"/>
  <w16cid:commentId w16cid:paraId="4A0963A1" w16cid:durableId="2735FE8E"/>
  <w16cid:commentId w16cid:paraId="308BBFB1" w16cid:durableId="26C6C940"/>
  <w16cid:commentId w16cid:paraId="295B86E2" w16cid:durableId="26C6F7EC"/>
  <w16cid:commentId w16cid:paraId="0FD63BFA" w16cid:durableId="2735FF3E"/>
  <w16cid:commentId w16cid:paraId="1D7D7736" w16cid:durableId="271B359E"/>
  <w16cid:commentId w16cid:paraId="35604E0E" w16cid:durableId="26C6F82C"/>
  <w16cid:commentId w16cid:paraId="3FA6E387" w16cid:durableId="592B601D"/>
  <w16cid:commentId w16cid:paraId="5EBB7998" w16cid:durableId="26D1938E"/>
  <w16cid:commentId w16cid:paraId="71CD2F15" w16cid:durableId="26C701ED"/>
  <w16cid:commentId w16cid:paraId="038FB0F7" w16cid:durableId="323AF96D"/>
  <w16cid:commentId w16cid:paraId="65A0A762" w16cid:durableId="271B3F15"/>
  <w16cid:commentId w16cid:paraId="7D096134" w16cid:durableId="271B4EBC"/>
  <w16cid:commentId w16cid:paraId="4BBA0ACD" w16cid:durableId="273DE2C4"/>
  <w16cid:commentId w16cid:paraId="723CB0A9" w16cid:durableId="271B4AE1"/>
  <w16cid:commentId w16cid:paraId="3D8C217F" w16cid:durableId="271B501B"/>
  <w16cid:commentId w16cid:paraId="07B33781" w16cid:durableId="26C70D81"/>
  <w16cid:commentId w16cid:paraId="1FE5556C" w16cid:durableId="05988D26"/>
  <w16cid:commentId w16cid:paraId="25E1AAE6" w16cid:durableId="271B5B91"/>
  <w16cid:commentId w16cid:paraId="6F61DF87" w16cid:durableId="271B5CDC"/>
  <w16cid:commentId w16cid:paraId="65F20A27" w16cid:durableId="273DD97F"/>
  <w16cid:commentId w16cid:paraId="474EBB6E" w16cid:durableId="26D19446"/>
  <w16cid:commentId w16cid:paraId="0A10ABE9" w16cid:durableId="271B5D48"/>
  <w16cid:commentId w16cid:paraId="6145666E" w16cid:durableId="271B5FF8"/>
  <w16cid:commentId w16cid:paraId="14D04803" w16cid:durableId="273DCCD8"/>
  <w16cid:commentId w16cid:paraId="7F0F4FAA" w16cid:durableId="271B5F30"/>
  <w16cid:commentId w16cid:paraId="24A55970" w16cid:durableId="273DCEE3"/>
  <w16cid:commentId w16cid:paraId="4F3E6BE0" w16cid:durableId="273DE4BF"/>
  <w16cid:commentId w16cid:paraId="5ADDF3B0" w16cid:durableId="271B615C"/>
  <w16cid:commentId w16cid:paraId="6807D25C" w16cid:durableId="273DD99A"/>
  <w16cid:commentId w16cid:paraId="427A1E04" w16cid:durableId="271B9F9A"/>
  <w16cid:commentId w16cid:paraId="7BC5F501" w16cid:durableId="271BA6C0"/>
  <w16cid:commentId w16cid:paraId="0AA1687B" w16cid:durableId="273DDC37"/>
  <w16cid:commentId w16cid:paraId="2BE74530" w16cid:durableId="273DE5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Dqb0AZb1GD43N" int2:id="pyudbqiT">
      <int2:state int2:value="Rejected" int2:type="LegacyProofing"/>
    </int2:textHash>
    <int2:textHash int2:hashCode="hdcsuHXNcMAD6z" int2:id="S41cMK9t">
      <int2:state int2:value="Rejected" int2:type="LegacyProofing"/>
    </int2:textHash>
    <int2:textHash int2:hashCode="ZammAZHv0Pqe4T" int2:id="lLCHFc7c">
      <int2:state int2:value="Rejected" int2:type="LegacyProofing"/>
    </int2:textHash>
    <int2:textHash int2:hashCode="Bzmp4Jl3P04l8U" int2:id="yj8ovS2E">
      <int2:state int2:value="Rejected" int2:type="LegacyProofing"/>
    </int2:textHash>
    <int2:textHash int2:hashCode="9jlRSg298I3/X6" int2:id="nTjYuX88">
      <int2:state int2:value="Rejected" int2:type="LegacyProofing"/>
    </int2:textHash>
    <int2:textHash int2:hashCode="Nl0z26nCKlMgjZ" int2:id="X2pPRg3y">
      <int2:state int2:value="Rejected" int2:type="LegacyProofing"/>
    </int2:textHash>
    <int2:textHash int2:hashCode="M7giAQgex8Q4y1" int2:id="zLqmIGIY">
      <int2:state int2:value="Rejected" int2:type="LegacyProofing"/>
    </int2:textHash>
    <int2:textHash int2:hashCode="LNdIS8GxX8z/gi" int2:id="3C1gUCjF">
      <int2:state int2:value="Rejected" int2:type="LegacyProofing"/>
    </int2:textHash>
    <int2:textHash int2:hashCode="zgNyHKOyjOLyEi" int2:id="ILYR8Ch7">
      <int2:state int2:value="Rejected" int2:type="LegacyProofing"/>
    </int2:textHash>
    <int2:textHash int2:hashCode="gG/zq5Qdy+mFVN" int2:id="4tEH8Kf0">
      <int2:state int2:value="Rejected" int2:type="LegacyProofing"/>
    </int2:textHash>
    <int2:textHash int2:hashCode="7UtDbHVFnIWLMZ" int2:id="dOpEjwBl">
      <int2:state int2:value="Rejected" int2:type="LegacyProofing"/>
    </int2:textHash>
    <int2:textHash int2:hashCode="iu/yfQblhOU9CY" int2:id="U8My387s">
      <int2:state int2:value="Rejected" int2:type="LegacyProofing"/>
    </int2:textHash>
    <int2:textHash int2:hashCode="/z1xzCyWmuwidn" int2:id="9Qr2RyGF">
      <int2:state int2:value="Rejected" int2:type="LegacyProofing"/>
    </int2:textHash>
    <int2:textHash int2:hashCode="2sJPEIyg8KVyzo" int2:id="KrXqekZ4">
      <int2:state int2:value="Rejected" int2:type="LegacyProofing"/>
    </int2:textHash>
  </int2:observations>
  <int2:intelligenceSettings/>
  <int2:onDemandWorkflows/>
</int2: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łomiej Kwiek">
    <w15:presenceInfo w15:providerId="Windows Live" w15:userId="bfda1cac6e7f18df"/>
  </w15:person>
  <w15:person w15:author="Użytkownik pakietu Microsoft Office">
    <w15:presenceInfo w15:providerId="None" w15:userId="Użytkownik pakietu Microsoft Office"/>
  </w15:person>
  <w15:person w15:author="Jan Szczekulski">
    <w15:presenceInfo w15:providerId="AD" w15:userId="S::szczekulskij@thehutgroup.com::b6162ef6-ada0-4e71-8137-281cbe0c7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9dr0sxm0e5eee20wrx9xzhaev0925020r2&quot;&gt;Lasers 2021&lt;record-ids&gt;&lt;item&gt;17&lt;/item&gt;&lt;/record-ids&gt;&lt;/item&gt;&lt;/Libraries&gt;"/>
  </w:docVars>
  <w:rsids>
    <w:rsidRoot w:val="00553F97"/>
    <w:rsid w:val="00005A37"/>
    <w:rsid w:val="0000674A"/>
    <w:rsid w:val="00007AF1"/>
    <w:rsid w:val="00012877"/>
    <w:rsid w:val="00017065"/>
    <w:rsid w:val="000177D8"/>
    <w:rsid w:val="000203D1"/>
    <w:rsid w:val="00031FA2"/>
    <w:rsid w:val="00034AB2"/>
    <w:rsid w:val="000373F8"/>
    <w:rsid w:val="00040DC7"/>
    <w:rsid w:val="00041AAD"/>
    <w:rsid w:val="00043C2E"/>
    <w:rsid w:val="00044E20"/>
    <w:rsid w:val="0005193D"/>
    <w:rsid w:val="00051993"/>
    <w:rsid w:val="000547BD"/>
    <w:rsid w:val="000560B3"/>
    <w:rsid w:val="00061CBB"/>
    <w:rsid w:val="00064B8E"/>
    <w:rsid w:val="0006794F"/>
    <w:rsid w:val="00070716"/>
    <w:rsid w:val="00071D96"/>
    <w:rsid w:val="000720BB"/>
    <w:rsid w:val="000771F5"/>
    <w:rsid w:val="00081AA2"/>
    <w:rsid w:val="000841B6"/>
    <w:rsid w:val="00086E9D"/>
    <w:rsid w:val="0009048C"/>
    <w:rsid w:val="000A044E"/>
    <w:rsid w:val="000A1D39"/>
    <w:rsid w:val="000A28C0"/>
    <w:rsid w:val="000A35FD"/>
    <w:rsid w:val="000A72F1"/>
    <w:rsid w:val="000B2266"/>
    <w:rsid w:val="000B4C15"/>
    <w:rsid w:val="000B4DE3"/>
    <w:rsid w:val="000B649A"/>
    <w:rsid w:val="000C035D"/>
    <w:rsid w:val="000C2F54"/>
    <w:rsid w:val="000D400F"/>
    <w:rsid w:val="000D4245"/>
    <w:rsid w:val="000D45B8"/>
    <w:rsid w:val="000D4DAF"/>
    <w:rsid w:val="000E0E8F"/>
    <w:rsid w:val="000E1E1A"/>
    <w:rsid w:val="000E20A8"/>
    <w:rsid w:val="000F3123"/>
    <w:rsid w:val="000F5025"/>
    <w:rsid w:val="000F7681"/>
    <w:rsid w:val="001022B6"/>
    <w:rsid w:val="001039D5"/>
    <w:rsid w:val="00105F30"/>
    <w:rsid w:val="00107AE6"/>
    <w:rsid w:val="00111AA7"/>
    <w:rsid w:val="00114E33"/>
    <w:rsid w:val="001174C8"/>
    <w:rsid w:val="00121BE0"/>
    <w:rsid w:val="0012505C"/>
    <w:rsid w:val="00125B4D"/>
    <w:rsid w:val="00134B53"/>
    <w:rsid w:val="001365B5"/>
    <w:rsid w:val="0014440D"/>
    <w:rsid w:val="001444C3"/>
    <w:rsid w:val="00144C1D"/>
    <w:rsid w:val="00144F19"/>
    <w:rsid w:val="00147123"/>
    <w:rsid w:val="00147AEC"/>
    <w:rsid w:val="001506B0"/>
    <w:rsid w:val="00151187"/>
    <w:rsid w:val="001553B7"/>
    <w:rsid w:val="0016541C"/>
    <w:rsid w:val="00167617"/>
    <w:rsid w:val="001703B6"/>
    <w:rsid w:val="0017449E"/>
    <w:rsid w:val="001746DB"/>
    <w:rsid w:val="00175C2A"/>
    <w:rsid w:val="00175FD0"/>
    <w:rsid w:val="00180BEC"/>
    <w:rsid w:val="00180DAD"/>
    <w:rsid w:val="001840E5"/>
    <w:rsid w:val="001C0BDA"/>
    <w:rsid w:val="001C174A"/>
    <w:rsid w:val="001C251E"/>
    <w:rsid w:val="001C6B03"/>
    <w:rsid w:val="001C6B8D"/>
    <w:rsid w:val="001C7A3E"/>
    <w:rsid w:val="001D14AE"/>
    <w:rsid w:val="001D385E"/>
    <w:rsid w:val="001D4BA5"/>
    <w:rsid w:val="001E39A1"/>
    <w:rsid w:val="001E41EB"/>
    <w:rsid w:val="001E4F4D"/>
    <w:rsid w:val="001E5088"/>
    <w:rsid w:val="001E523D"/>
    <w:rsid w:val="001F3195"/>
    <w:rsid w:val="001F4D0F"/>
    <w:rsid w:val="002043B7"/>
    <w:rsid w:val="002117A5"/>
    <w:rsid w:val="00212C6B"/>
    <w:rsid w:val="00217421"/>
    <w:rsid w:val="0023184F"/>
    <w:rsid w:val="002353E0"/>
    <w:rsid w:val="00236D14"/>
    <w:rsid w:val="00236FCD"/>
    <w:rsid w:val="002375EC"/>
    <w:rsid w:val="0023760E"/>
    <w:rsid w:val="00240585"/>
    <w:rsid w:val="0024164C"/>
    <w:rsid w:val="00246717"/>
    <w:rsid w:val="00250443"/>
    <w:rsid w:val="002509E3"/>
    <w:rsid w:val="002521A4"/>
    <w:rsid w:val="00252334"/>
    <w:rsid w:val="00254243"/>
    <w:rsid w:val="0025507C"/>
    <w:rsid w:val="00260464"/>
    <w:rsid w:val="0027042A"/>
    <w:rsid w:val="00272C9D"/>
    <w:rsid w:val="00274A71"/>
    <w:rsid w:val="002757EC"/>
    <w:rsid w:val="00283660"/>
    <w:rsid w:val="00284875"/>
    <w:rsid w:val="002876EE"/>
    <w:rsid w:val="002A52C7"/>
    <w:rsid w:val="002A561D"/>
    <w:rsid w:val="002B0D76"/>
    <w:rsid w:val="002C20D1"/>
    <w:rsid w:val="002C3F33"/>
    <w:rsid w:val="002C416F"/>
    <w:rsid w:val="002D15E0"/>
    <w:rsid w:val="002D3474"/>
    <w:rsid w:val="002E319E"/>
    <w:rsid w:val="002E3290"/>
    <w:rsid w:val="00302ACD"/>
    <w:rsid w:val="00303E4D"/>
    <w:rsid w:val="00312629"/>
    <w:rsid w:val="0031453C"/>
    <w:rsid w:val="0031619D"/>
    <w:rsid w:val="00316E81"/>
    <w:rsid w:val="00320E52"/>
    <w:rsid w:val="00324AAE"/>
    <w:rsid w:val="00325A65"/>
    <w:rsid w:val="00331EB4"/>
    <w:rsid w:val="003346C5"/>
    <w:rsid w:val="0033732A"/>
    <w:rsid w:val="00343783"/>
    <w:rsid w:val="003443A3"/>
    <w:rsid w:val="003453C2"/>
    <w:rsid w:val="00347B4A"/>
    <w:rsid w:val="0035390C"/>
    <w:rsid w:val="00354D42"/>
    <w:rsid w:val="00355068"/>
    <w:rsid w:val="003572C6"/>
    <w:rsid w:val="00364EDA"/>
    <w:rsid w:val="0036794A"/>
    <w:rsid w:val="00377633"/>
    <w:rsid w:val="00380C0B"/>
    <w:rsid w:val="00380FD6"/>
    <w:rsid w:val="00386030"/>
    <w:rsid w:val="00387015"/>
    <w:rsid w:val="00387431"/>
    <w:rsid w:val="003879A7"/>
    <w:rsid w:val="003A361D"/>
    <w:rsid w:val="003A3D61"/>
    <w:rsid w:val="003A56A3"/>
    <w:rsid w:val="003A5E09"/>
    <w:rsid w:val="003B26F7"/>
    <w:rsid w:val="003B515C"/>
    <w:rsid w:val="003B7C3A"/>
    <w:rsid w:val="003C0E14"/>
    <w:rsid w:val="003C1E7B"/>
    <w:rsid w:val="003C285D"/>
    <w:rsid w:val="003C3D33"/>
    <w:rsid w:val="003C41E3"/>
    <w:rsid w:val="003D06A3"/>
    <w:rsid w:val="003D1694"/>
    <w:rsid w:val="003D46A3"/>
    <w:rsid w:val="003E031A"/>
    <w:rsid w:val="003E5707"/>
    <w:rsid w:val="003E5F43"/>
    <w:rsid w:val="003F0E3B"/>
    <w:rsid w:val="003F5B7B"/>
    <w:rsid w:val="00400FEB"/>
    <w:rsid w:val="00405CED"/>
    <w:rsid w:val="004108CA"/>
    <w:rsid w:val="0041191A"/>
    <w:rsid w:val="00412E5A"/>
    <w:rsid w:val="00417375"/>
    <w:rsid w:val="00423D8F"/>
    <w:rsid w:val="00434683"/>
    <w:rsid w:val="0043470C"/>
    <w:rsid w:val="00434A7F"/>
    <w:rsid w:val="0043696F"/>
    <w:rsid w:val="004419BA"/>
    <w:rsid w:val="00447EE2"/>
    <w:rsid w:val="0045398D"/>
    <w:rsid w:val="00455E1C"/>
    <w:rsid w:val="00457275"/>
    <w:rsid w:val="004611AF"/>
    <w:rsid w:val="0047066C"/>
    <w:rsid w:val="00474899"/>
    <w:rsid w:val="00477262"/>
    <w:rsid w:val="00477617"/>
    <w:rsid w:val="00485CA6"/>
    <w:rsid w:val="004939B7"/>
    <w:rsid w:val="00494284"/>
    <w:rsid w:val="00495229"/>
    <w:rsid w:val="00497949"/>
    <w:rsid w:val="004A0225"/>
    <w:rsid w:val="004A5916"/>
    <w:rsid w:val="004A5F4C"/>
    <w:rsid w:val="004B3A7E"/>
    <w:rsid w:val="004B463E"/>
    <w:rsid w:val="004B6539"/>
    <w:rsid w:val="004C5AEB"/>
    <w:rsid w:val="004C7825"/>
    <w:rsid w:val="004D061F"/>
    <w:rsid w:val="004D4AFB"/>
    <w:rsid w:val="004D4CC3"/>
    <w:rsid w:val="004D5B29"/>
    <w:rsid w:val="004E1209"/>
    <w:rsid w:val="004E260A"/>
    <w:rsid w:val="004E2D6C"/>
    <w:rsid w:val="004E5D3C"/>
    <w:rsid w:val="004F548F"/>
    <w:rsid w:val="004F7246"/>
    <w:rsid w:val="00501C1F"/>
    <w:rsid w:val="00503BF5"/>
    <w:rsid w:val="00504E03"/>
    <w:rsid w:val="005073E5"/>
    <w:rsid w:val="00511D6C"/>
    <w:rsid w:val="00511FCF"/>
    <w:rsid w:val="005123F0"/>
    <w:rsid w:val="005216B2"/>
    <w:rsid w:val="00522B0F"/>
    <w:rsid w:val="0052391F"/>
    <w:rsid w:val="00524B2C"/>
    <w:rsid w:val="00525C93"/>
    <w:rsid w:val="0052741F"/>
    <w:rsid w:val="00533508"/>
    <w:rsid w:val="005342B5"/>
    <w:rsid w:val="00536190"/>
    <w:rsid w:val="005361C4"/>
    <w:rsid w:val="00547048"/>
    <w:rsid w:val="00553F97"/>
    <w:rsid w:val="00563139"/>
    <w:rsid w:val="005704DA"/>
    <w:rsid w:val="00571037"/>
    <w:rsid w:val="00571CB7"/>
    <w:rsid w:val="00572795"/>
    <w:rsid w:val="00574005"/>
    <w:rsid w:val="00574483"/>
    <w:rsid w:val="005756BC"/>
    <w:rsid w:val="00584147"/>
    <w:rsid w:val="0058678E"/>
    <w:rsid w:val="00591AA4"/>
    <w:rsid w:val="0059286A"/>
    <w:rsid w:val="00595CC1"/>
    <w:rsid w:val="005A1CAA"/>
    <w:rsid w:val="005A2296"/>
    <w:rsid w:val="005A406D"/>
    <w:rsid w:val="005B5082"/>
    <w:rsid w:val="005B52BD"/>
    <w:rsid w:val="005C61E7"/>
    <w:rsid w:val="005C65C4"/>
    <w:rsid w:val="005D292B"/>
    <w:rsid w:val="005D2B75"/>
    <w:rsid w:val="005D655E"/>
    <w:rsid w:val="005D7357"/>
    <w:rsid w:val="005D73AC"/>
    <w:rsid w:val="005E5C1C"/>
    <w:rsid w:val="005E6090"/>
    <w:rsid w:val="005E6C50"/>
    <w:rsid w:val="005E78B1"/>
    <w:rsid w:val="005F1F7D"/>
    <w:rsid w:val="005F3DCA"/>
    <w:rsid w:val="005F6DCE"/>
    <w:rsid w:val="00601042"/>
    <w:rsid w:val="00601C68"/>
    <w:rsid w:val="00605A2A"/>
    <w:rsid w:val="00606760"/>
    <w:rsid w:val="00610E1E"/>
    <w:rsid w:val="006122F1"/>
    <w:rsid w:val="00613E0A"/>
    <w:rsid w:val="0061522D"/>
    <w:rsid w:val="00615786"/>
    <w:rsid w:val="00617E6A"/>
    <w:rsid w:val="006213AB"/>
    <w:rsid w:val="00632781"/>
    <w:rsid w:val="00634C01"/>
    <w:rsid w:val="0063582C"/>
    <w:rsid w:val="0063661C"/>
    <w:rsid w:val="0064190D"/>
    <w:rsid w:val="006439AC"/>
    <w:rsid w:val="00645B21"/>
    <w:rsid w:val="006503A7"/>
    <w:rsid w:val="0065518D"/>
    <w:rsid w:val="0066029F"/>
    <w:rsid w:val="00660D87"/>
    <w:rsid w:val="006627B1"/>
    <w:rsid w:val="00670EDD"/>
    <w:rsid w:val="00675345"/>
    <w:rsid w:val="00680912"/>
    <w:rsid w:val="00680940"/>
    <w:rsid w:val="006809AB"/>
    <w:rsid w:val="00680D90"/>
    <w:rsid w:val="0068465A"/>
    <w:rsid w:val="0068506E"/>
    <w:rsid w:val="00690504"/>
    <w:rsid w:val="006951AF"/>
    <w:rsid w:val="0069731D"/>
    <w:rsid w:val="006A2372"/>
    <w:rsid w:val="006A436A"/>
    <w:rsid w:val="006A6F48"/>
    <w:rsid w:val="006A7DEB"/>
    <w:rsid w:val="006B20EA"/>
    <w:rsid w:val="006B38AE"/>
    <w:rsid w:val="006B49BC"/>
    <w:rsid w:val="006C35B1"/>
    <w:rsid w:val="006C42D0"/>
    <w:rsid w:val="006D0D6B"/>
    <w:rsid w:val="006D5143"/>
    <w:rsid w:val="006E128A"/>
    <w:rsid w:val="006E2165"/>
    <w:rsid w:val="006F2C73"/>
    <w:rsid w:val="006F3D3D"/>
    <w:rsid w:val="006F5152"/>
    <w:rsid w:val="006F67C9"/>
    <w:rsid w:val="00701777"/>
    <w:rsid w:val="0071597E"/>
    <w:rsid w:val="00715D7E"/>
    <w:rsid w:val="00716985"/>
    <w:rsid w:val="007175AF"/>
    <w:rsid w:val="007250F1"/>
    <w:rsid w:val="00725B0E"/>
    <w:rsid w:val="007312B5"/>
    <w:rsid w:val="007319AB"/>
    <w:rsid w:val="00731DB6"/>
    <w:rsid w:val="007363B3"/>
    <w:rsid w:val="00737B4F"/>
    <w:rsid w:val="0074051A"/>
    <w:rsid w:val="00740BA2"/>
    <w:rsid w:val="00740E46"/>
    <w:rsid w:val="00741946"/>
    <w:rsid w:val="00750D39"/>
    <w:rsid w:val="007531BF"/>
    <w:rsid w:val="007549D2"/>
    <w:rsid w:val="007668D4"/>
    <w:rsid w:val="00770A01"/>
    <w:rsid w:val="007815BF"/>
    <w:rsid w:val="007815F9"/>
    <w:rsid w:val="0078306F"/>
    <w:rsid w:val="007832A6"/>
    <w:rsid w:val="0079269E"/>
    <w:rsid w:val="0079642F"/>
    <w:rsid w:val="007974C7"/>
    <w:rsid w:val="007A437A"/>
    <w:rsid w:val="007A464D"/>
    <w:rsid w:val="007A7906"/>
    <w:rsid w:val="007B08F5"/>
    <w:rsid w:val="007B53A4"/>
    <w:rsid w:val="007C1FD9"/>
    <w:rsid w:val="007C27C3"/>
    <w:rsid w:val="007C3352"/>
    <w:rsid w:val="007C451E"/>
    <w:rsid w:val="007D0E5E"/>
    <w:rsid w:val="007D14B5"/>
    <w:rsid w:val="007D3D26"/>
    <w:rsid w:val="007D7F19"/>
    <w:rsid w:val="007E036C"/>
    <w:rsid w:val="007E18BF"/>
    <w:rsid w:val="007E3AEA"/>
    <w:rsid w:val="007E4B22"/>
    <w:rsid w:val="007E589D"/>
    <w:rsid w:val="007E7555"/>
    <w:rsid w:val="007F7B0A"/>
    <w:rsid w:val="008017C3"/>
    <w:rsid w:val="00804ED6"/>
    <w:rsid w:val="00811847"/>
    <w:rsid w:val="008208F2"/>
    <w:rsid w:val="00821791"/>
    <w:rsid w:val="008325E7"/>
    <w:rsid w:val="008356BF"/>
    <w:rsid w:val="008364A6"/>
    <w:rsid w:val="0084442D"/>
    <w:rsid w:val="00845D23"/>
    <w:rsid w:val="00853118"/>
    <w:rsid w:val="00860505"/>
    <w:rsid w:val="0086392F"/>
    <w:rsid w:val="00872436"/>
    <w:rsid w:val="00873F2A"/>
    <w:rsid w:val="008756D4"/>
    <w:rsid w:val="008760BE"/>
    <w:rsid w:val="00886D52"/>
    <w:rsid w:val="00887601"/>
    <w:rsid w:val="00890410"/>
    <w:rsid w:val="008929C9"/>
    <w:rsid w:val="00892F00"/>
    <w:rsid w:val="008934F9"/>
    <w:rsid w:val="008966F1"/>
    <w:rsid w:val="0089780C"/>
    <w:rsid w:val="008A26AF"/>
    <w:rsid w:val="008A56E8"/>
    <w:rsid w:val="008A650D"/>
    <w:rsid w:val="008A67B7"/>
    <w:rsid w:val="008A773E"/>
    <w:rsid w:val="008B19C7"/>
    <w:rsid w:val="008C115E"/>
    <w:rsid w:val="008C47AF"/>
    <w:rsid w:val="008C7418"/>
    <w:rsid w:val="008C7F5E"/>
    <w:rsid w:val="008D635C"/>
    <w:rsid w:val="008D7CDC"/>
    <w:rsid w:val="008E67B6"/>
    <w:rsid w:val="008E7DB1"/>
    <w:rsid w:val="008F5F83"/>
    <w:rsid w:val="008F7404"/>
    <w:rsid w:val="00900783"/>
    <w:rsid w:val="0090452D"/>
    <w:rsid w:val="009049ED"/>
    <w:rsid w:val="00904CB4"/>
    <w:rsid w:val="009067E3"/>
    <w:rsid w:val="00917898"/>
    <w:rsid w:val="00920711"/>
    <w:rsid w:val="00921E0E"/>
    <w:rsid w:val="00936DE3"/>
    <w:rsid w:val="009405AB"/>
    <w:rsid w:val="00947C41"/>
    <w:rsid w:val="0095462B"/>
    <w:rsid w:val="0096450B"/>
    <w:rsid w:val="00970913"/>
    <w:rsid w:val="009764DE"/>
    <w:rsid w:val="00976D63"/>
    <w:rsid w:val="0098135D"/>
    <w:rsid w:val="009864E3"/>
    <w:rsid w:val="009A0B7D"/>
    <w:rsid w:val="009A54A3"/>
    <w:rsid w:val="009B26BC"/>
    <w:rsid w:val="009C6119"/>
    <w:rsid w:val="009C71E4"/>
    <w:rsid w:val="009C7553"/>
    <w:rsid w:val="009D1A96"/>
    <w:rsid w:val="009E068E"/>
    <w:rsid w:val="009E2500"/>
    <w:rsid w:val="009E362F"/>
    <w:rsid w:val="009E78FF"/>
    <w:rsid w:val="009F2E41"/>
    <w:rsid w:val="009F36B3"/>
    <w:rsid w:val="009F3B86"/>
    <w:rsid w:val="009F75B8"/>
    <w:rsid w:val="00A02422"/>
    <w:rsid w:val="00A03D39"/>
    <w:rsid w:val="00A07B3A"/>
    <w:rsid w:val="00A123EC"/>
    <w:rsid w:val="00A16C45"/>
    <w:rsid w:val="00A21C71"/>
    <w:rsid w:val="00A2473A"/>
    <w:rsid w:val="00A27D55"/>
    <w:rsid w:val="00A37FA5"/>
    <w:rsid w:val="00A42DDA"/>
    <w:rsid w:val="00A523EC"/>
    <w:rsid w:val="00A57383"/>
    <w:rsid w:val="00A70C4B"/>
    <w:rsid w:val="00A74E8A"/>
    <w:rsid w:val="00A805F1"/>
    <w:rsid w:val="00A82758"/>
    <w:rsid w:val="00A8770E"/>
    <w:rsid w:val="00A9319D"/>
    <w:rsid w:val="00AA16C9"/>
    <w:rsid w:val="00AA20E8"/>
    <w:rsid w:val="00AA2C8E"/>
    <w:rsid w:val="00AA6513"/>
    <w:rsid w:val="00AB5A7A"/>
    <w:rsid w:val="00AB634D"/>
    <w:rsid w:val="00AB7E04"/>
    <w:rsid w:val="00AC3228"/>
    <w:rsid w:val="00AC56AF"/>
    <w:rsid w:val="00AE0C80"/>
    <w:rsid w:val="00AE1AFA"/>
    <w:rsid w:val="00AF0E12"/>
    <w:rsid w:val="00AF571A"/>
    <w:rsid w:val="00AF66EA"/>
    <w:rsid w:val="00AF7A0F"/>
    <w:rsid w:val="00B14BAD"/>
    <w:rsid w:val="00B1512A"/>
    <w:rsid w:val="00B169FD"/>
    <w:rsid w:val="00B20CA4"/>
    <w:rsid w:val="00B2239C"/>
    <w:rsid w:val="00B26BA0"/>
    <w:rsid w:val="00B32459"/>
    <w:rsid w:val="00B339B0"/>
    <w:rsid w:val="00B35552"/>
    <w:rsid w:val="00B3595C"/>
    <w:rsid w:val="00B35B61"/>
    <w:rsid w:val="00B40259"/>
    <w:rsid w:val="00B44079"/>
    <w:rsid w:val="00B458FC"/>
    <w:rsid w:val="00B52C40"/>
    <w:rsid w:val="00B54076"/>
    <w:rsid w:val="00B5642E"/>
    <w:rsid w:val="00B621C5"/>
    <w:rsid w:val="00B63469"/>
    <w:rsid w:val="00B663A2"/>
    <w:rsid w:val="00B70B12"/>
    <w:rsid w:val="00B7197B"/>
    <w:rsid w:val="00B719FE"/>
    <w:rsid w:val="00B73C1D"/>
    <w:rsid w:val="00B7781C"/>
    <w:rsid w:val="00B9227E"/>
    <w:rsid w:val="00B938D3"/>
    <w:rsid w:val="00B94961"/>
    <w:rsid w:val="00BA30F1"/>
    <w:rsid w:val="00BA3889"/>
    <w:rsid w:val="00BA71EE"/>
    <w:rsid w:val="00BB3B8C"/>
    <w:rsid w:val="00BB533A"/>
    <w:rsid w:val="00BB5745"/>
    <w:rsid w:val="00BB7FA9"/>
    <w:rsid w:val="00BC08A2"/>
    <w:rsid w:val="00BC4911"/>
    <w:rsid w:val="00BC4BB2"/>
    <w:rsid w:val="00BC7FBA"/>
    <w:rsid w:val="00BD037F"/>
    <w:rsid w:val="00BD0DDA"/>
    <w:rsid w:val="00BD4D46"/>
    <w:rsid w:val="00BD7782"/>
    <w:rsid w:val="00BE4971"/>
    <w:rsid w:val="00BF1778"/>
    <w:rsid w:val="00BF543D"/>
    <w:rsid w:val="00C02554"/>
    <w:rsid w:val="00C14C0B"/>
    <w:rsid w:val="00C16B7A"/>
    <w:rsid w:val="00C17699"/>
    <w:rsid w:val="00C20527"/>
    <w:rsid w:val="00C20F4E"/>
    <w:rsid w:val="00C270C2"/>
    <w:rsid w:val="00C31B9E"/>
    <w:rsid w:val="00C32484"/>
    <w:rsid w:val="00C36A2F"/>
    <w:rsid w:val="00C3772E"/>
    <w:rsid w:val="00C42A7C"/>
    <w:rsid w:val="00C5477C"/>
    <w:rsid w:val="00C572D5"/>
    <w:rsid w:val="00C60EBD"/>
    <w:rsid w:val="00C61B9D"/>
    <w:rsid w:val="00C652D1"/>
    <w:rsid w:val="00C7328A"/>
    <w:rsid w:val="00C87BF8"/>
    <w:rsid w:val="00C925D2"/>
    <w:rsid w:val="00C9710E"/>
    <w:rsid w:val="00C97A51"/>
    <w:rsid w:val="00CA435A"/>
    <w:rsid w:val="00CA669C"/>
    <w:rsid w:val="00CA760D"/>
    <w:rsid w:val="00CB26B2"/>
    <w:rsid w:val="00CC13F1"/>
    <w:rsid w:val="00CC2292"/>
    <w:rsid w:val="00CC3A41"/>
    <w:rsid w:val="00CC73CD"/>
    <w:rsid w:val="00CD2051"/>
    <w:rsid w:val="00CD5292"/>
    <w:rsid w:val="00CE369C"/>
    <w:rsid w:val="00CE48BB"/>
    <w:rsid w:val="00CE53BF"/>
    <w:rsid w:val="00CE5449"/>
    <w:rsid w:val="00CF2433"/>
    <w:rsid w:val="00CF6F49"/>
    <w:rsid w:val="00CF7670"/>
    <w:rsid w:val="00D001CC"/>
    <w:rsid w:val="00D03C06"/>
    <w:rsid w:val="00D05645"/>
    <w:rsid w:val="00D101BC"/>
    <w:rsid w:val="00D1155C"/>
    <w:rsid w:val="00D130BB"/>
    <w:rsid w:val="00D15AA2"/>
    <w:rsid w:val="00D2081A"/>
    <w:rsid w:val="00D22489"/>
    <w:rsid w:val="00D3569E"/>
    <w:rsid w:val="00D37E3F"/>
    <w:rsid w:val="00D47EC8"/>
    <w:rsid w:val="00D61729"/>
    <w:rsid w:val="00D638BE"/>
    <w:rsid w:val="00D64960"/>
    <w:rsid w:val="00D65A97"/>
    <w:rsid w:val="00D65C44"/>
    <w:rsid w:val="00D65E4F"/>
    <w:rsid w:val="00D65F3A"/>
    <w:rsid w:val="00D73920"/>
    <w:rsid w:val="00D75DF3"/>
    <w:rsid w:val="00D810C8"/>
    <w:rsid w:val="00D87974"/>
    <w:rsid w:val="00D9029A"/>
    <w:rsid w:val="00D924AD"/>
    <w:rsid w:val="00DA1537"/>
    <w:rsid w:val="00DA179E"/>
    <w:rsid w:val="00DA309E"/>
    <w:rsid w:val="00DA4792"/>
    <w:rsid w:val="00DB1A58"/>
    <w:rsid w:val="00DB3518"/>
    <w:rsid w:val="00DB5B78"/>
    <w:rsid w:val="00DB6A3B"/>
    <w:rsid w:val="00DC5931"/>
    <w:rsid w:val="00DE17B2"/>
    <w:rsid w:val="00DE501C"/>
    <w:rsid w:val="00DF11BF"/>
    <w:rsid w:val="00DF44FA"/>
    <w:rsid w:val="00DF5E22"/>
    <w:rsid w:val="00E022FC"/>
    <w:rsid w:val="00E116C4"/>
    <w:rsid w:val="00E22397"/>
    <w:rsid w:val="00E3179E"/>
    <w:rsid w:val="00E32611"/>
    <w:rsid w:val="00E34E6C"/>
    <w:rsid w:val="00E36512"/>
    <w:rsid w:val="00E36ABB"/>
    <w:rsid w:val="00E40014"/>
    <w:rsid w:val="00E40980"/>
    <w:rsid w:val="00E43813"/>
    <w:rsid w:val="00E45ECB"/>
    <w:rsid w:val="00E5683D"/>
    <w:rsid w:val="00E56E42"/>
    <w:rsid w:val="00E67F01"/>
    <w:rsid w:val="00E7504F"/>
    <w:rsid w:val="00E82CC3"/>
    <w:rsid w:val="00E910C6"/>
    <w:rsid w:val="00EA0500"/>
    <w:rsid w:val="00EA22BE"/>
    <w:rsid w:val="00EA2F73"/>
    <w:rsid w:val="00EB335A"/>
    <w:rsid w:val="00EB48AD"/>
    <w:rsid w:val="00EB5C29"/>
    <w:rsid w:val="00EB5D0F"/>
    <w:rsid w:val="00EB5D88"/>
    <w:rsid w:val="00EC103D"/>
    <w:rsid w:val="00EE4DE9"/>
    <w:rsid w:val="00EE6614"/>
    <w:rsid w:val="00EF18F8"/>
    <w:rsid w:val="00F071AC"/>
    <w:rsid w:val="00F11AF9"/>
    <w:rsid w:val="00F14281"/>
    <w:rsid w:val="00F23A0B"/>
    <w:rsid w:val="00F247F3"/>
    <w:rsid w:val="00F25229"/>
    <w:rsid w:val="00F27FBC"/>
    <w:rsid w:val="00F32673"/>
    <w:rsid w:val="00F331C5"/>
    <w:rsid w:val="00F33D11"/>
    <w:rsid w:val="00F35488"/>
    <w:rsid w:val="00F37026"/>
    <w:rsid w:val="00F45B99"/>
    <w:rsid w:val="00F45E6E"/>
    <w:rsid w:val="00F463E5"/>
    <w:rsid w:val="00F4737C"/>
    <w:rsid w:val="00F47CAF"/>
    <w:rsid w:val="00F52B24"/>
    <w:rsid w:val="00F56B68"/>
    <w:rsid w:val="00F6065F"/>
    <w:rsid w:val="00F66812"/>
    <w:rsid w:val="00F76158"/>
    <w:rsid w:val="00F77C79"/>
    <w:rsid w:val="00F80739"/>
    <w:rsid w:val="00F84BFF"/>
    <w:rsid w:val="00F9262B"/>
    <w:rsid w:val="00FA0A54"/>
    <w:rsid w:val="00FA14FA"/>
    <w:rsid w:val="00FA7A07"/>
    <w:rsid w:val="00FB17B6"/>
    <w:rsid w:val="00FB1A7A"/>
    <w:rsid w:val="00FB397D"/>
    <w:rsid w:val="00FB47E6"/>
    <w:rsid w:val="00FB5CEC"/>
    <w:rsid w:val="00FB67A8"/>
    <w:rsid w:val="00FB6AF6"/>
    <w:rsid w:val="00FC288B"/>
    <w:rsid w:val="00FC3A90"/>
    <w:rsid w:val="00FC7286"/>
    <w:rsid w:val="00FD5276"/>
    <w:rsid w:val="00FE2C74"/>
    <w:rsid w:val="00FE42F7"/>
    <w:rsid w:val="00FE67C1"/>
    <w:rsid w:val="00FF0587"/>
    <w:rsid w:val="074601AB"/>
    <w:rsid w:val="1B2C23F9"/>
    <w:rsid w:val="533FC4F9"/>
    <w:rsid w:val="7FC33828"/>
    <w:rsid w:val="7FF3C3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5EAA"/>
  <w15:docId w15:val="{A5DC79E9-8B67-4B97-9977-F53C3FD6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209"/>
    <w:pPr>
      <w:spacing w:line="240" w:lineRule="auto"/>
    </w:pPr>
    <w:rPr>
      <w:rFonts w:ascii="Times New Roman" w:eastAsia="Times New Roman" w:hAnsi="Times New Roman" w:cs="Times New Roman"/>
      <w:sz w:val="24"/>
      <w:szCs w:val="24"/>
      <w:lang w:val="pl-PL"/>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CA"/>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CA"/>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CA"/>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CA"/>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CA"/>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CA"/>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CA"/>
    </w:rPr>
  </w:style>
  <w:style w:type="paragraph" w:styleId="Revision">
    <w:name w:val="Revision"/>
    <w:hidden/>
    <w:uiPriority w:val="99"/>
    <w:semiHidden/>
    <w:rsid w:val="00F37026"/>
    <w:pPr>
      <w:spacing w:line="240" w:lineRule="auto"/>
    </w:pPr>
  </w:style>
  <w:style w:type="character" w:styleId="CommentReference">
    <w:name w:val="annotation reference"/>
    <w:basedOn w:val="DefaultParagraphFont"/>
    <w:uiPriority w:val="99"/>
    <w:semiHidden/>
    <w:unhideWhenUsed/>
    <w:rsid w:val="007E18BF"/>
    <w:rPr>
      <w:sz w:val="16"/>
      <w:szCs w:val="16"/>
    </w:rPr>
  </w:style>
  <w:style w:type="paragraph" w:styleId="CommentText">
    <w:name w:val="annotation text"/>
    <w:basedOn w:val="Normal"/>
    <w:link w:val="CommentTextChar"/>
    <w:uiPriority w:val="99"/>
    <w:unhideWhenUsed/>
    <w:rsid w:val="007E18BF"/>
    <w:rPr>
      <w:rFonts w:ascii="Arial" w:eastAsia="Arial" w:hAnsi="Arial" w:cs="Arial"/>
      <w:sz w:val="20"/>
      <w:szCs w:val="20"/>
      <w:lang w:val="en-CA"/>
    </w:rPr>
  </w:style>
  <w:style w:type="character" w:customStyle="1" w:styleId="CommentTextChar">
    <w:name w:val="Comment Text Char"/>
    <w:basedOn w:val="DefaultParagraphFont"/>
    <w:link w:val="CommentText"/>
    <w:uiPriority w:val="99"/>
    <w:rsid w:val="007E18BF"/>
    <w:rPr>
      <w:sz w:val="20"/>
      <w:szCs w:val="20"/>
    </w:rPr>
  </w:style>
  <w:style w:type="paragraph" w:styleId="CommentSubject">
    <w:name w:val="annotation subject"/>
    <w:basedOn w:val="CommentText"/>
    <w:next w:val="CommentText"/>
    <w:link w:val="CommentSubjectChar"/>
    <w:uiPriority w:val="99"/>
    <w:semiHidden/>
    <w:unhideWhenUsed/>
    <w:rsid w:val="007E18BF"/>
    <w:rPr>
      <w:b/>
      <w:bCs/>
    </w:rPr>
  </w:style>
  <w:style w:type="character" w:customStyle="1" w:styleId="CommentSubjectChar">
    <w:name w:val="Comment Subject Char"/>
    <w:basedOn w:val="CommentTextChar"/>
    <w:link w:val="CommentSubject"/>
    <w:uiPriority w:val="99"/>
    <w:semiHidden/>
    <w:rsid w:val="007E18BF"/>
    <w:rPr>
      <w:b/>
      <w:bCs/>
      <w:sz w:val="20"/>
      <w:szCs w:val="20"/>
    </w:rPr>
  </w:style>
  <w:style w:type="paragraph" w:customStyle="1" w:styleId="EndNoteBibliographyTitle">
    <w:name w:val="EndNote Bibliography Title"/>
    <w:basedOn w:val="Normal"/>
    <w:link w:val="EndNoteBibliographyTitleZnak"/>
    <w:rsid w:val="003E5F43"/>
    <w:pPr>
      <w:spacing w:line="276" w:lineRule="auto"/>
      <w:jc w:val="center"/>
    </w:pPr>
    <w:rPr>
      <w:rFonts w:ascii="Arial" w:eastAsia="Arial" w:hAnsi="Arial" w:cs="Arial"/>
      <w:noProof/>
      <w:sz w:val="22"/>
      <w:szCs w:val="22"/>
    </w:rPr>
  </w:style>
  <w:style w:type="character" w:customStyle="1" w:styleId="EndNoteBibliographyTitleZnak">
    <w:name w:val="EndNote Bibliography Title Znak"/>
    <w:basedOn w:val="DefaultParagraphFont"/>
    <w:link w:val="EndNoteBibliographyTitle"/>
    <w:rsid w:val="003E5F43"/>
    <w:rPr>
      <w:noProof/>
      <w:lang w:val="pl-PL"/>
    </w:rPr>
  </w:style>
  <w:style w:type="paragraph" w:customStyle="1" w:styleId="EndNoteBibliography">
    <w:name w:val="EndNote Bibliography"/>
    <w:basedOn w:val="Normal"/>
    <w:link w:val="EndNoteBibliographyZnak"/>
    <w:rsid w:val="003E5F43"/>
    <w:pPr>
      <w:jc w:val="both"/>
    </w:pPr>
    <w:rPr>
      <w:rFonts w:ascii="Arial" w:eastAsia="Arial" w:hAnsi="Arial" w:cs="Arial"/>
      <w:noProof/>
      <w:sz w:val="22"/>
      <w:szCs w:val="22"/>
    </w:rPr>
  </w:style>
  <w:style w:type="character" w:customStyle="1" w:styleId="EndNoteBibliographyZnak">
    <w:name w:val="EndNote Bibliography Znak"/>
    <w:basedOn w:val="DefaultParagraphFont"/>
    <w:link w:val="EndNoteBibliography"/>
    <w:rsid w:val="003E5F43"/>
    <w:rPr>
      <w:noProof/>
      <w:lang w:val="pl-PL"/>
    </w:rPr>
  </w:style>
  <w:style w:type="character" w:customStyle="1" w:styleId="authors-list-item">
    <w:name w:val="authors-list-item"/>
    <w:basedOn w:val="DefaultParagraphFont"/>
    <w:rsid w:val="004E260A"/>
  </w:style>
  <w:style w:type="character" w:styleId="Hyperlink">
    <w:name w:val="Hyperlink"/>
    <w:basedOn w:val="DefaultParagraphFont"/>
    <w:uiPriority w:val="99"/>
    <w:semiHidden/>
    <w:unhideWhenUsed/>
    <w:rsid w:val="004E260A"/>
    <w:rPr>
      <w:color w:val="0000FF"/>
      <w:u w:val="single"/>
    </w:rPr>
  </w:style>
  <w:style w:type="character" w:customStyle="1" w:styleId="author-sup-separator">
    <w:name w:val="author-sup-separator"/>
    <w:basedOn w:val="DefaultParagraphFont"/>
    <w:rsid w:val="004E260A"/>
  </w:style>
  <w:style w:type="character" w:customStyle="1" w:styleId="comma">
    <w:name w:val="comma"/>
    <w:basedOn w:val="DefaultParagraphFont"/>
    <w:rsid w:val="004E260A"/>
  </w:style>
  <w:style w:type="character" w:customStyle="1" w:styleId="cit">
    <w:name w:val="cit"/>
    <w:basedOn w:val="DefaultParagraphFont"/>
    <w:rsid w:val="000A1D39"/>
  </w:style>
  <w:style w:type="character" w:customStyle="1" w:styleId="apple-converted-space">
    <w:name w:val="apple-converted-space"/>
    <w:basedOn w:val="DefaultParagraphFont"/>
    <w:rsid w:val="000A1D39"/>
  </w:style>
  <w:style w:type="character" w:customStyle="1" w:styleId="citation-doi">
    <w:name w:val="citation-doi"/>
    <w:basedOn w:val="DefaultParagraphFont"/>
    <w:rsid w:val="000A1D39"/>
  </w:style>
  <w:style w:type="character" w:styleId="FollowedHyperlink">
    <w:name w:val="FollowedHyperlink"/>
    <w:basedOn w:val="DefaultParagraphFont"/>
    <w:uiPriority w:val="99"/>
    <w:semiHidden/>
    <w:unhideWhenUsed/>
    <w:rsid w:val="004E1209"/>
    <w:rPr>
      <w:color w:val="800080" w:themeColor="followedHyperlink"/>
      <w:u w:val="single"/>
    </w:rPr>
  </w:style>
  <w:style w:type="character" w:customStyle="1" w:styleId="fm-vol-iss-date">
    <w:name w:val="fm-vol-iss-date"/>
    <w:basedOn w:val="DefaultParagraphFont"/>
    <w:rsid w:val="006E128A"/>
  </w:style>
  <w:style w:type="character" w:customStyle="1" w:styleId="doi">
    <w:name w:val="doi"/>
    <w:basedOn w:val="DefaultParagraphFont"/>
    <w:rsid w:val="006E128A"/>
  </w:style>
  <w:style w:type="character" w:customStyle="1" w:styleId="element-citation">
    <w:name w:val="element-citation"/>
    <w:basedOn w:val="DefaultParagraphFont"/>
    <w:rsid w:val="006E128A"/>
  </w:style>
  <w:style w:type="character" w:customStyle="1" w:styleId="ref-journal">
    <w:name w:val="ref-journal"/>
    <w:basedOn w:val="DefaultParagraphFont"/>
    <w:rsid w:val="006E128A"/>
  </w:style>
  <w:style w:type="character" w:customStyle="1" w:styleId="ref-vol">
    <w:name w:val="ref-vol"/>
    <w:basedOn w:val="DefaultParagraphFont"/>
    <w:rsid w:val="006E128A"/>
  </w:style>
  <w:style w:type="character" w:customStyle="1" w:styleId="nowrap">
    <w:name w:val="nowrap"/>
    <w:basedOn w:val="DefaultParagraphFont"/>
    <w:rsid w:val="006E128A"/>
  </w:style>
  <w:style w:type="table" w:styleId="TableGrid">
    <w:name w:val="Table Grid"/>
    <w:basedOn w:val="TableNormal"/>
    <w:uiPriority w:val="39"/>
    <w:rsid w:val="000B4DE3"/>
    <w:pPr>
      <w:spacing w:line="240" w:lineRule="auto"/>
    </w:pPr>
    <w:rPr>
      <w:rFonts w:asciiTheme="minorHAnsi" w:eastAsiaTheme="minorHAnsi" w:hAnsiTheme="minorHAnsi" w:cstheme="minorBidi"/>
      <w:sz w:val="24"/>
      <w:szCs w:val="24"/>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5390">
      <w:bodyDiv w:val="1"/>
      <w:marLeft w:val="0"/>
      <w:marRight w:val="0"/>
      <w:marTop w:val="0"/>
      <w:marBottom w:val="0"/>
      <w:divBdr>
        <w:top w:val="none" w:sz="0" w:space="0" w:color="auto"/>
        <w:left w:val="none" w:sz="0" w:space="0" w:color="auto"/>
        <w:bottom w:val="none" w:sz="0" w:space="0" w:color="auto"/>
        <w:right w:val="none" w:sz="0" w:space="0" w:color="auto"/>
      </w:divBdr>
    </w:div>
    <w:div w:id="376439570">
      <w:bodyDiv w:val="1"/>
      <w:marLeft w:val="0"/>
      <w:marRight w:val="0"/>
      <w:marTop w:val="0"/>
      <w:marBottom w:val="0"/>
      <w:divBdr>
        <w:top w:val="none" w:sz="0" w:space="0" w:color="auto"/>
        <w:left w:val="none" w:sz="0" w:space="0" w:color="auto"/>
        <w:bottom w:val="none" w:sz="0" w:space="0" w:color="auto"/>
        <w:right w:val="none" w:sz="0" w:space="0" w:color="auto"/>
      </w:divBdr>
    </w:div>
    <w:div w:id="469175812">
      <w:bodyDiv w:val="1"/>
      <w:marLeft w:val="0"/>
      <w:marRight w:val="0"/>
      <w:marTop w:val="0"/>
      <w:marBottom w:val="0"/>
      <w:divBdr>
        <w:top w:val="none" w:sz="0" w:space="0" w:color="auto"/>
        <w:left w:val="none" w:sz="0" w:space="0" w:color="auto"/>
        <w:bottom w:val="none" w:sz="0" w:space="0" w:color="auto"/>
        <w:right w:val="none" w:sz="0" w:space="0" w:color="auto"/>
      </w:divBdr>
    </w:div>
    <w:div w:id="1171801371">
      <w:bodyDiv w:val="1"/>
      <w:marLeft w:val="0"/>
      <w:marRight w:val="0"/>
      <w:marTop w:val="0"/>
      <w:marBottom w:val="0"/>
      <w:divBdr>
        <w:top w:val="none" w:sz="0" w:space="0" w:color="auto"/>
        <w:left w:val="none" w:sz="0" w:space="0" w:color="auto"/>
        <w:bottom w:val="none" w:sz="0" w:space="0" w:color="auto"/>
        <w:right w:val="none" w:sz="0" w:space="0" w:color="auto"/>
      </w:divBdr>
    </w:div>
    <w:div w:id="1189955568">
      <w:bodyDiv w:val="1"/>
      <w:marLeft w:val="0"/>
      <w:marRight w:val="0"/>
      <w:marTop w:val="0"/>
      <w:marBottom w:val="0"/>
      <w:divBdr>
        <w:top w:val="none" w:sz="0" w:space="0" w:color="auto"/>
        <w:left w:val="none" w:sz="0" w:space="0" w:color="auto"/>
        <w:bottom w:val="none" w:sz="0" w:space="0" w:color="auto"/>
        <w:right w:val="none" w:sz="0" w:space="0" w:color="auto"/>
      </w:divBdr>
      <w:divsChild>
        <w:div w:id="1722435614">
          <w:marLeft w:val="0"/>
          <w:marRight w:val="0"/>
          <w:marTop w:val="0"/>
          <w:marBottom w:val="0"/>
          <w:divBdr>
            <w:top w:val="none" w:sz="0" w:space="0" w:color="auto"/>
            <w:left w:val="none" w:sz="0" w:space="0" w:color="auto"/>
            <w:bottom w:val="none" w:sz="0" w:space="0" w:color="auto"/>
            <w:right w:val="none" w:sz="0" w:space="0" w:color="auto"/>
          </w:divBdr>
        </w:div>
      </w:divsChild>
    </w:div>
    <w:div w:id="1209683423">
      <w:bodyDiv w:val="1"/>
      <w:marLeft w:val="0"/>
      <w:marRight w:val="0"/>
      <w:marTop w:val="0"/>
      <w:marBottom w:val="0"/>
      <w:divBdr>
        <w:top w:val="none" w:sz="0" w:space="0" w:color="auto"/>
        <w:left w:val="none" w:sz="0" w:space="0" w:color="auto"/>
        <w:bottom w:val="none" w:sz="0" w:space="0" w:color="auto"/>
        <w:right w:val="none" w:sz="0" w:space="0" w:color="auto"/>
      </w:divBdr>
    </w:div>
    <w:div w:id="1400178275">
      <w:bodyDiv w:val="1"/>
      <w:marLeft w:val="0"/>
      <w:marRight w:val="0"/>
      <w:marTop w:val="0"/>
      <w:marBottom w:val="0"/>
      <w:divBdr>
        <w:top w:val="none" w:sz="0" w:space="0" w:color="auto"/>
        <w:left w:val="none" w:sz="0" w:space="0" w:color="auto"/>
        <w:bottom w:val="none" w:sz="0" w:space="0" w:color="auto"/>
        <w:right w:val="none" w:sz="0" w:space="0" w:color="auto"/>
      </w:divBdr>
    </w:div>
    <w:div w:id="1688678163">
      <w:bodyDiv w:val="1"/>
      <w:marLeft w:val="0"/>
      <w:marRight w:val="0"/>
      <w:marTop w:val="0"/>
      <w:marBottom w:val="0"/>
      <w:divBdr>
        <w:top w:val="none" w:sz="0" w:space="0" w:color="auto"/>
        <w:left w:val="none" w:sz="0" w:space="0" w:color="auto"/>
        <w:bottom w:val="none" w:sz="0" w:space="0" w:color="auto"/>
        <w:right w:val="none" w:sz="0" w:space="0" w:color="auto"/>
      </w:divBdr>
    </w:div>
    <w:div w:id="1973944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cbi.nlm.nih.gov/pmc/articles/PMC4296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E9E231-7E58-C64B-B3F0-32C535D78A4E}">
  <we:reference id="wa104382081" version="1.46.0.0" store="pl-PL" storeType="OMEX"/>
  <we:alternateReferences>
    <we:reference id="wa104382081" version="1.46.0.0" store="pl-PL"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69F1-311D-4983-A9F8-0B8B52DA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3920</Words>
  <Characters>22348</Characters>
  <Application>Microsoft Office Word</Application>
  <DocSecurity>0</DocSecurity>
  <Lines>186</Lines>
  <Paragraphs>52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Kwiek</dc:creator>
  <cp:lastModifiedBy>Jan Szczekulski</cp:lastModifiedBy>
  <cp:revision>6</cp:revision>
  <dcterms:created xsi:type="dcterms:W3CDTF">2022-12-03T16:34:00Z</dcterms:created>
  <dcterms:modified xsi:type="dcterms:W3CDTF">2022-12-10T11:06:00Z</dcterms:modified>
</cp:coreProperties>
</file>