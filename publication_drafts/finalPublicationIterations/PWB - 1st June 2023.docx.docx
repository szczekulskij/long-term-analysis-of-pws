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B85B" w14:textId="23CA25D1" w:rsidR="00EC0D93" w:rsidRPr="002577A6" w:rsidRDefault="00522842" w:rsidP="00EC0D93">
      <w:pPr>
        <w:pStyle w:val="NormalWeb"/>
        <w:spacing w:before="0" w:beforeAutospacing="0" w:after="0" w:afterAutospacing="0"/>
        <w:jc w:val="center"/>
        <w:rPr>
          <w:b/>
          <w:bCs/>
          <w:color w:val="000000"/>
          <w:sz w:val="22"/>
          <w:szCs w:val="22"/>
        </w:rPr>
      </w:pPr>
      <w:r w:rsidRPr="002577A6">
        <w:rPr>
          <w:b/>
          <w:bCs/>
          <w:color w:val="000000"/>
          <w:sz w:val="22"/>
          <w:szCs w:val="22"/>
        </w:rPr>
        <w:t>LONG TERM TREATMEN</w:t>
      </w:r>
      <w:r w:rsidR="002577A6">
        <w:rPr>
          <w:b/>
          <w:bCs/>
          <w:color w:val="000000"/>
          <w:sz w:val="22"/>
          <w:szCs w:val="22"/>
        </w:rPr>
        <w:t xml:space="preserve"> PORT WINE</w:t>
      </w:r>
      <w:r w:rsidRPr="002577A6">
        <w:rPr>
          <w:b/>
          <w:bCs/>
          <w:color w:val="000000"/>
          <w:sz w:val="22"/>
          <w:szCs w:val="22"/>
        </w:rPr>
        <w:t xml:space="preserve"> </w:t>
      </w:r>
      <w:r w:rsidR="002577A6">
        <w:rPr>
          <w:b/>
          <w:bCs/>
          <w:color w:val="000000"/>
          <w:sz w:val="22"/>
          <w:szCs w:val="22"/>
        </w:rPr>
        <w:t xml:space="preserve">BIRTHMARKS </w:t>
      </w:r>
      <w:r w:rsidRPr="002577A6">
        <w:rPr>
          <w:b/>
          <w:bCs/>
          <w:color w:val="000000"/>
          <w:sz w:val="22"/>
          <w:szCs w:val="22"/>
        </w:rPr>
        <w:t>REQUIRE</w:t>
      </w:r>
      <w:r w:rsidR="009D3906">
        <w:rPr>
          <w:b/>
          <w:bCs/>
          <w:color w:val="000000"/>
          <w:sz w:val="22"/>
          <w:szCs w:val="22"/>
        </w:rPr>
        <w:t xml:space="preserve">S </w:t>
      </w:r>
      <w:r w:rsidRPr="002577A6">
        <w:rPr>
          <w:b/>
          <w:bCs/>
          <w:color w:val="000000"/>
          <w:sz w:val="22"/>
          <w:szCs w:val="22"/>
        </w:rPr>
        <w:t>DUAL THERAPY INCLUDE INDUCTION</w:t>
      </w:r>
      <w:r w:rsidR="00EC0D93" w:rsidRPr="002577A6">
        <w:rPr>
          <w:b/>
          <w:bCs/>
          <w:color w:val="000000"/>
          <w:sz w:val="22"/>
          <w:szCs w:val="22"/>
        </w:rPr>
        <w:t xml:space="preserve"> </w:t>
      </w:r>
      <w:r w:rsidRPr="002577A6">
        <w:rPr>
          <w:b/>
          <w:bCs/>
          <w:color w:val="000000"/>
          <w:sz w:val="22"/>
          <w:szCs w:val="22"/>
        </w:rPr>
        <w:t>AND</w:t>
      </w:r>
      <w:r w:rsidR="00EC0D93" w:rsidRPr="002577A6">
        <w:rPr>
          <w:b/>
          <w:bCs/>
          <w:color w:val="000000"/>
          <w:sz w:val="22"/>
          <w:szCs w:val="22"/>
        </w:rPr>
        <w:t xml:space="preserve"> </w:t>
      </w:r>
      <w:r w:rsidRPr="002577A6">
        <w:rPr>
          <w:b/>
          <w:bCs/>
          <w:color w:val="000000"/>
          <w:sz w:val="22"/>
          <w:szCs w:val="22"/>
        </w:rPr>
        <w:t>MAINTENANCE</w:t>
      </w:r>
    </w:p>
    <w:p w14:paraId="578CD407" w14:textId="0B0D2798" w:rsidR="00522842" w:rsidRPr="00522842" w:rsidRDefault="00522842" w:rsidP="00EC0D93">
      <w:pPr>
        <w:pStyle w:val="NormalWeb"/>
        <w:spacing w:before="0" w:beforeAutospacing="0" w:after="0" w:afterAutospacing="0"/>
        <w:jc w:val="center"/>
        <w:rPr>
          <w:color w:val="000000"/>
          <w:sz w:val="22"/>
          <w:szCs w:val="22"/>
          <w:lang w:val="en-US"/>
        </w:rPr>
      </w:pPr>
      <w:r w:rsidRPr="00522842">
        <w:rPr>
          <w:color w:val="000000"/>
          <w:sz w:val="22"/>
          <w:szCs w:val="22"/>
          <w:lang w:val="en-US"/>
        </w:rPr>
        <w:br/>
      </w:r>
    </w:p>
    <w:p w14:paraId="49E3D6D9" w14:textId="323AC956" w:rsidR="00522842" w:rsidRPr="00411263" w:rsidRDefault="00522842" w:rsidP="00522842">
      <w:pPr>
        <w:pStyle w:val="NormalWeb"/>
        <w:spacing w:before="0" w:beforeAutospacing="0" w:after="0" w:afterAutospacing="0"/>
        <w:jc w:val="both"/>
        <w:rPr>
          <w:color w:val="000000"/>
          <w:sz w:val="22"/>
          <w:szCs w:val="22"/>
          <w:lang w:val="pl-PL" w:eastAsia="pl-PL"/>
        </w:rPr>
      </w:pPr>
      <w:r w:rsidRPr="00411263">
        <w:rPr>
          <w:b/>
          <w:bCs/>
          <w:color w:val="000000"/>
          <w:sz w:val="22"/>
          <w:szCs w:val="22"/>
          <w:lang w:val="pl-PL"/>
        </w:rPr>
        <w:t>Anna Mataczyńska</w:t>
      </w:r>
      <w:r w:rsidRPr="00411263">
        <w:rPr>
          <w:b/>
          <w:bCs/>
          <w:color w:val="000000"/>
          <w:sz w:val="22"/>
          <w:szCs w:val="22"/>
          <w:vertAlign w:val="superscript"/>
          <w:lang w:val="pl-PL"/>
        </w:rPr>
        <w:t>1, 2</w:t>
      </w:r>
      <w:r w:rsidRPr="00411263">
        <w:rPr>
          <w:b/>
          <w:bCs/>
          <w:color w:val="000000"/>
          <w:sz w:val="22"/>
          <w:szCs w:val="22"/>
          <w:lang w:val="pl-PL"/>
        </w:rPr>
        <w:t>, Michał Paprocki</w:t>
      </w:r>
      <w:r w:rsidRPr="00411263">
        <w:rPr>
          <w:b/>
          <w:bCs/>
          <w:color w:val="000000"/>
          <w:sz w:val="22"/>
          <w:szCs w:val="22"/>
          <w:vertAlign w:val="superscript"/>
          <w:lang w:val="pl-PL"/>
        </w:rPr>
        <w:t>1, 2</w:t>
      </w:r>
      <w:r w:rsidRPr="00411263">
        <w:rPr>
          <w:b/>
          <w:bCs/>
          <w:color w:val="000000"/>
          <w:sz w:val="22"/>
          <w:szCs w:val="22"/>
          <w:lang w:val="pl-PL"/>
        </w:rPr>
        <w:t xml:space="preserve">, Jan </w:t>
      </w:r>
      <w:proofErr w:type="spellStart"/>
      <w:r w:rsidRPr="00411263">
        <w:rPr>
          <w:b/>
          <w:bCs/>
          <w:color w:val="000000"/>
          <w:sz w:val="22"/>
          <w:szCs w:val="22"/>
          <w:lang w:val="pl-PL"/>
        </w:rPr>
        <w:t>Szczękulski</w:t>
      </w:r>
      <w:proofErr w:type="spellEnd"/>
      <w:r w:rsidRPr="00411263">
        <w:rPr>
          <w:b/>
          <w:bCs/>
          <w:color w:val="000000"/>
          <w:sz w:val="22"/>
          <w:szCs w:val="22"/>
          <w:lang w:val="pl-PL"/>
        </w:rPr>
        <w:t xml:space="preserve"> </w:t>
      </w:r>
      <w:r w:rsidR="00411263" w:rsidRPr="00411263">
        <w:rPr>
          <w:b/>
          <w:bCs/>
          <w:color w:val="000000"/>
          <w:sz w:val="22"/>
          <w:szCs w:val="22"/>
          <w:vertAlign w:val="superscript"/>
          <w:lang w:val="pl-PL"/>
        </w:rPr>
        <w:t>4</w:t>
      </w:r>
      <w:r w:rsidRPr="00411263">
        <w:rPr>
          <w:b/>
          <w:bCs/>
          <w:color w:val="000000"/>
          <w:sz w:val="22"/>
          <w:szCs w:val="22"/>
          <w:vertAlign w:val="superscript"/>
          <w:lang w:val="pl-PL"/>
        </w:rPr>
        <w:t xml:space="preserve">, </w:t>
      </w:r>
      <w:r w:rsidR="00411263" w:rsidRPr="00411263">
        <w:rPr>
          <w:b/>
          <w:bCs/>
          <w:color w:val="000000"/>
          <w:sz w:val="22"/>
          <w:szCs w:val="22"/>
          <w:vertAlign w:val="superscript"/>
          <w:lang w:val="pl-PL"/>
        </w:rPr>
        <w:t>5</w:t>
      </w:r>
      <w:r w:rsidR="00411263" w:rsidRPr="00411263">
        <w:rPr>
          <w:b/>
          <w:bCs/>
          <w:color w:val="000000"/>
          <w:sz w:val="22"/>
          <w:szCs w:val="22"/>
          <w:lang w:val="pl-PL"/>
        </w:rPr>
        <w:t>,</w:t>
      </w:r>
      <w:r w:rsidR="00DE5ADA">
        <w:rPr>
          <w:b/>
          <w:bCs/>
          <w:color w:val="000000"/>
          <w:sz w:val="22"/>
          <w:szCs w:val="22"/>
          <w:lang w:val="pl-PL"/>
        </w:rPr>
        <w:t xml:space="preserve"> </w:t>
      </w:r>
    </w:p>
    <w:p w14:paraId="3D671D2E" w14:textId="555186E4" w:rsidR="00F3120C" w:rsidRPr="00411263" w:rsidRDefault="00522842" w:rsidP="00F3120C">
      <w:pPr>
        <w:pStyle w:val="NormalWeb"/>
        <w:spacing w:before="0" w:beforeAutospacing="0" w:after="0" w:afterAutospacing="0"/>
        <w:jc w:val="both"/>
        <w:rPr>
          <w:color w:val="000000"/>
          <w:sz w:val="22"/>
          <w:szCs w:val="22"/>
          <w:lang w:val="pl-PL" w:eastAsia="pl-PL"/>
        </w:rPr>
      </w:pPr>
      <w:r w:rsidRPr="00411263">
        <w:rPr>
          <w:b/>
          <w:bCs/>
          <w:color w:val="000000"/>
          <w:sz w:val="22"/>
          <w:szCs w:val="22"/>
          <w:lang w:val="pl-PL"/>
        </w:rPr>
        <w:t xml:space="preserve">Julia Sieczych </w:t>
      </w:r>
      <w:r w:rsidR="00411263" w:rsidRPr="00411263">
        <w:rPr>
          <w:b/>
          <w:bCs/>
          <w:color w:val="000000"/>
          <w:sz w:val="22"/>
          <w:szCs w:val="22"/>
          <w:vertAlign w:val="superscript"/>
          <w:lang w:val="pl-PL"/>
        </w:rPr>
        <w:t>1,3</w:t>
      </w:r>
      <w:r w:rsidRPr="00411263">
        <w:rPr>
          <w:b/>
          <w:bCs/>
          <w:color w:val="000000"/>
          <w:sz w:val="22"/>
          <w:szCs w:val="22"/>
          <w:lang w:val="pl-PL"/>
        </w:rPr>
        <w:t xml:space="preserve">, Marcin Ambroziak </w:t>
      </w:r>
      <w:r w:rsidRPr="00411263">
        <w:rPr>
          <w:b/>
          <w:bCs/>
          <w:color w:val="000000"/>
          <w:sz w:val="22"/>
          <w:szCs w:val="22"/>
          <w:vertAlign w:val="superscript"/>
          <w:lang w:val="pl-PL"/>
        </w:rPr>
        <w:t>1</w:t>
      </w:r>
      <w:r w:rsidR="00411263" w:rsidRPr="00411263">
        <w:rPr>
          <w:b/>
          <w:bCs/>
          <w:color w:val="000000"/>
          <w:sz w:val="22"/>
          <w:szCs w:val="22"/>
          <w:vertAlign w:val="superscript"/>
          <w:lang w:val="pl-PL"/>
        </w:rPr>
        <w:t>,</w:t>
      </w:r>
      <w:r w:rsidRPr="00411263">
        <w:rPr>
          <w:b/>
          <w:bCs/>
          <w:color w:val="000000"/>
          <w:sz w:val="22"/>
          <w:szCs w:val="22"/>
          <w:vertAlign w:val="superscript"/>
          <w:lang w:val="pl-PL"/>
        </w:rPr>
        <w:t>2</w:t>
      </w:r>
      <w:r w:rsidR="00F3120C" w:rsidRPr="00F3120C">
        <w:rPr>
          <w:b/>
          <w:bCs/>
          <w:color w:val="000000"/>
          <w:sz w:val="22"/>
          <w:szCs w:val="22"/>
          <w:lang w:val="pl-PL"/>
        </w:rPr>
        <w:t xml:space="preserve"> </w:t>
      </w:r>
      <w:r w:rsidR="00F3120C" w:rsidRPr="00411263">
        <w:rPr>
          <w:b/>
          <w:bCs/>
          <w:color w:val="000000"/>
          <w:sz w:val="22"/>
          <w:szCs w:val="22"/>
          <w:lang w:val="pl-PL"/>
        </w:rPr>
        <w:t>Bartłomiej Kwiek</w:t>
      </w:r>
      <w:r w:rsidR="00F3120C" w:rsidRPr="00411263">
        <w:rPr>
          <w:b/>
          <w:bCs/>
          <w:color w:val="000000"/>
          <w:sz w:val="22"/>
          <w:szCs w:val="22"/>
          <w:vertAlign w:val="superscript"/>
          <w:lang w:val="pl-PL"/>
        </w:rPr>
        <w:t>1,2</w:t>
      </w:r>
    </w:p>
    <w:p w14:paraId="44B62537" w14:textId="37D72FCC" w:rsidR="00522842" w:rsidRPr="00411263" w:rsidRDefault="00522842" w:rsidP="00522842">
      <w:pPr>
        <w:pStyle w:val="NormalWeb"/>
        <w:spacing w:before="0" w:beforeAutospacing="0" w:after="0" w:afterAutospacing="0"/>
        <w:jc w:val="both"/>
        <w:rPr>
          <w:b/>
          <w:bCs/>
          <w:color w:val="000000"/>
          <w:sz w:val="22"/>
          <w:szCs w:val="22"/>
          <w:lang w:val="pl-PL"/>
        </w:rPr>
      </w:pPr>
    </w:p>
    <w:p w14:paraId="1ABE756A" w14:textId="77777777" w:rsidR="00522842" w:rsidRPr="00411263" w:rsidRDefault="00522842" w:rsidP="00522842">
      <w:pPr>
        <w:pStyle w:val="NormalWeb"/>
        <w:spacing w:before="0" w:beforeAutospacing="0" w:after="0" w:afterAutospacing="0"/>
        <w:jc w:val="both"/>
        <w:rPr>
          <w:color w:val="000000"/>
          <w:sz w:val="22"/>
          <w:szCs w:val="22"/>
          <w:lang w:val="pl-PL"/>
        </w:rPr>
      </w:pPr>
      <w:r w:rsidRPr="00411263">
        <w:rPr>
          <w:i/>
          <w:iCs/>
          <w:color w:val="000000"/>
          <w:sz w:val="22"/>
          <w:szCs w:val="22"/>
          <w:vertAlign w:val="superscript"/>
          <w:lang w:val="pl-PL"/>
        </w:rPr>
        <w:t>1</w:t>
      </w:r>
      <w:r w:rsidRPr="00411263">
        <w:rPr>
          <w:i/>
          <w:iCs/>
          <w:color w:val="000000"/>
          <w:sz w:val="22"/>
          <w:szCs w:val="22"/>
          <w:lang w:val="pl-PL"/>
        </w:rPr>
        <w:t>Klinika Ambroziak, </w:t>
      </w:r>
    </w:p>
    <w:p w14:paraId="1A18EF9A" w14:textId="0E13766C" w:rsidR="00522842" w:rsidRPr="007A214B" w:rsidRDefault="00522842" w:rsidP="00522842">
      <w:pPr>
        <w:pStyle w:val="NormalWeb"/>
        <w:spacing w:before="0" w:beforeAutospacing="0" w:after="0" w:afterAutospacing="0"/>
        <w:jc w:val="both"/>
        <w:rPr>
          <w:i/>
          <w:iCs/>
          <w:color w:val="000000"/>
          <w:sz w:val="22"/>
          <w:szCs w:val="22"/>
          <w:lang w:val="pl-PL"/>
        </w:rPr>
      </w:pPr>
      <w:r w:rsidRPr="007A214B">
        <w:rPr>
          <w:i/>
          <w:iCs/>
          <w:color w:val="000000"/>
          <w:sz w:val="22"/>
          <w:szCs w:val="22"/>
          <w:vertAlign w:val="superscript"/>
          <w:lang w:val="pl-PL"/>
        </w:rPr>
        <w:t>2</w:t>
      </w:r>
      <w:r w:rsidRPr="007A214B">
        <w:rPr>
          <w:i/>
          <w:iCs/>
          <w:color w:val="000000"/>
          <w:sz w:val="22"/>
          <w:szCs w:val="22"/>
          <w:lang w:val="pl-PL"/>
        </w:rPr>
        <w:t xml:space="preserve">Lazarski University, </w:t>
      </w:r>
      <w:proofErr w:type="spellStart"/>
      <w:r w:rsidRPr="007A214B">
        <w:rPr>
          <w:i/>
          <w:iCs/>
          <w:color w:val="000000"/>
          <w:sz w:val="22"/>
          <w:szCs w:val="22"/>
          <w:lang w:val="pl-PL"/>
        </w:rPr>
        <w:t>Warsaw</w:t>
      </w:r>
      <w:proofErr w:type="spellEnd"/>
      <w:r w:rsidRPr="007A214B">
        <w:rPr>
          <w:i/>
          <w:iCs/>
          <w:color w:val="000000"/>
          <w:sz w:val="22"/>
          <w:szCs w:val="22"/>
          <w:lang w:val="pl-PL"/>
        </w:rPr>
        <w:t>, Poland</w:t>
      </w:r>
    </w:p>
    <w:p w14:paraId="1BB2B8EC" w14:textId="702F3260" w:rsidR="00411263" w:rsidRPr="007A214B" w:rsidRDefault="00411263" w:rsidP="00522842">
      <w:pPr>
        <w:pStyle w:val="NormalWeb"/>
        <w:spacing w:before="0" w:beforeAutospacing="0" w:after="0" w:afterAutospacing="0"/>
        <w:jc w:val="both"/>
        <w:rPr>
          <w:i/>
          <w:iCs/>
          <w:color w:val="000000"/>
          <w:sz w:val="22"/>
          <w:szCs w:val="22"/>
          <w:lang w:val="pl-PL"/>
        </w:rPr>
      </w:pPr>
      <w:r w:rsidRPr="007A214B">
        <w:rPr>
          <w:i/>
          <w:iCs/>
          <w:color w:val="000000"/>
          <w:sz w:val="22"/>
          <w:szCs w:val="22"/>
          <w:vertAlign w:val="superscript"/>
          <w:lang w:val="pl-PL"/>
        </w:rPr>
        <w:t>3</w:t>
      </w:r>
      <w:r w:rsidRPr="007A214B">
        <w:rPr>
          <w:i/>
          <w:iCs/>
          <w:color w:val="000000"/>
          <w:sz w:val="22"/>
          <w:szCs w:val="22"/>
          <w:lang w:val="pl-PL"/>
        </w:rPr>
        <w:t>Klinika Dermatologiczna UCK WUM</w:t>
      </w:r>
    </w:p>
    <w:p w14:paraId="1DE1E214" w14:textId="3A112F22" w:rsidR="00522842" w:rsidRPr="00411263" w:rsidRDefault="00522842" w:rsidP="00522842">
      <w:pPr>
        <w:pStyle w:val="NormalWeb"/>
        <w:spacing w:before="0" w:beforeAutospacing="0" w:after="0" w:afterAutospacing="0"/>
        <w:jc w:val="both"/>
        <w:rPr>
          <w:color w:val="000000"/>
          <w:sz w:val="22"/>
          <w:szCs w:val="22"/>
          <w:vertAlign w:val="superscript"/>
        </w:rPr>
      </w:pPr>
      <w:r w:rsidRPr="00411263">
        <w:rPr>
          <w:i/>
          <w:iCs/>
          <w:color w:val="000000"/>
          <w:sz w:val="22"/>
          <w:szCs w:val="22"/>
          <w:vertAlign w:val="superscript"/>
        </w:rPr>
        <w:t>4</w:t>
      </w:r>
      <w:r w:rsidRPr="00411263">
        <w:rPr>
          <w:i/>
          <w:iCs/>
          <w:color w:val="000000"/>
          <w:sz w:val="22"/>
          <w:szCs w:val="22"/>
        </w:rPr>
        <w:t>University of Liverpool, </w:t>
      </w:r>
    </w:p>
    <w:p w14:paraId="1D8126A7" w14:textId="565C65F5" w:rsidR="00522842" w:rsidRDefault="00411263" w:rsidP="00522842">
      <w:pPr>
        <w:rPr>
          <w:i/>
          <w:iCs/>
          <w:color w:val="000000"/>
          <w:sz w:val="22"/>
          <w:szCs w:val="22"/>
        </w:rPr>
      </w:pPr>
      <w:r w:rsidRPr="00411263">
        <w:rPr>
          <w:i/>
          <w:iCs/>
          <w:color w:val="000000"/>
          <w:sz w:val="22"/>
          <w:szCs w:val="22"/>
          <w:vertAlign w:val="superscript"/>
        </w:rPr>
        <w:t>5</w:t>
      </w:r>
      <w:r w:rsidR="00522842" w:rsidRPr="00411263">
        <w:rPr>
          <w:i/>
          <w:iCs/>
          <w:color w:val="000000"/>
          <w:sz w:val="22"/>
          <w:szCs w:val="22"/>
        </w:rPr>
        <w:t>The Hut Group, Manchester, UK</w:t>
      </w:r>
    </w:p>
    <w:p w14:paraId="31C04E5B" w14:textId="398AD78B" w:rsidR="00DE5ADA" w:rsidRDefault="00DE5ADA" w:rsidP="00522842">
      <w:pPr>
        <w:rPr>
          <w:i/>
          <w:iCs/>
          <w:color w:val="000000"/>
          <w:sz w:val="22"/>
          <w:szCs w:val="22"/>
        </w:rPr>
      </w:pPr>
    </w:p>
    <w:p w14:paraId="1E7BCB36" w14:textId="0E2F96AF" w:rsidR="00DE5ADA" w:rsidRDefault="00DE5ADA" w:rsidP="00522842">
      <w:pPr>
        <w:rPr>
          <w:i/>
          <w:iCs/>
          <w:color w:val="000000"/>
          <w:sz w:val="22"/>
          <w:szCs w:val="22"/>
        </w:rPr>
      </w:pPr>
    </w:p>
    <w:p w14:paraId="52B476AA" w14:textId="77777777" w:rsidR="00DE5ADA" w:rsidRDefault="00DE5ADA" w:rsidP="00522842">
      <w:pPr>
        <w:rPr>
          <w:i/>
          <w:iCs/>
          <w:color w:val="000000"/>
          <w:sz w:val="22"/>
          <w:szCs w:val="22"/>
        </w:rPr>
      </w:pPr>
    </w:p>
    <w:p w14:paraId="50BC34B0" w14:textId="5F3E34EE" w:rsidR="00DE5ADA" w:rsidRDefault="00DE5ADA" w:rsidP="00522842">
      <w:pPr>
        <w:rPr>
          <w:i/>
          <w:iCs/>
          <w:color w:val="000000"/>
          <w:sz w:val="22"/>
          <w:szCs w:val="22"/>
        </w:rPr>
      </w:pPr>
    </w:p>
    <w:p w14:paraId="1A347229" w14:textId="38449882" w:rsidR="00DE5ADA" w:rsidRPr="00DE5ADA" w:rsidRDefault="00DE5ADA" w:rsidP="00DE5ADA">
      <w:pPr>
        <w:jc w:val="both"/>
        <w:rPr>
          <w:color w:val="000000"/>
          <w:lang w:val="en-US" w:eastAsia="pl-PL"/>
        </w:rPr>
      </w:pPr>
      <w:r w:rsidRPr="00DE5ADA">
        <w:rPr>
          <w:color w:val="000000"/>
          <w:sz w:val="22"/>
          <w:szCs w:val="22"/>
          <w:lang w:val="en-US" w:eastAsia="pl-PL"/>
        </w:rPr>
        <w:t xml:space="preserve">Corresponding author:  </w:t>
      </w:r>
      <w:hyperlink r:id="rId6" w:history="1">
        <w:r w:rsidR="00F3120C" w:rsidRPr="00330C5F">
          <w:rPr>
            <w:rStyle w:val="Hyperlink"/>
            <w:sz w:val="22"/>
            <w:szCs w:val="22"/>
            <w:lang w:val="en-US" w:eastAsia="pl-PL"/>
          </w:rPr>
          <w:t>-Bartł</w:t>
        </w:r>
        <w:r w:rsidR="00F3120C" w:rsidRPr="00330C5F">
          <w:rPr>
            <w:rStyle w:val="Hyperlink"/>
            <w:sz w:val="22"/>
            <w:szCs w:val="22"/>
            <w:lang w:val="en-US" w:eastAsia="pl-PL"/>
          </w:rPr>
          <w:t>o</w:t>
        </w:r>
        <w:r w:rsidR="00F3120C" w:rsidRPr="00330C5F">
          <w:rPr>
            <w:rStyle w:val="Hyperlink"/>
            <w:sz w:val="22"/>
            <w:szCs w:val="22"/>
            <w:lang w:val="en-US" w:eastAsia="pl-PL"/>
          </w:rPr>
          <w:t>miej</w:t>
        </w:r>
      </w:hyperlink>
      <w:r w:rsidR="00F3120C">
        <w:rPr>
          <w:color w:val="000000"/>
          <w:sz w:val="22"/>
          <w:szCs w:val="22"/>
          <w:lang w:val="en-US" w:eastAsia="pl-PL"/>
        </w:rPr>
        <w:t xml:space="preserve"> Kwiek, bartlomiej@kwiek-dermatolog.pl</w:t>
      </w:r>
    </w:p>
    <w:p w14:paraId="690C5E04" w14:textId="77777777" w:rsidR="00DE5ADA" w:rsidRPr="00DE5ADA" w:rsidRDefault="00DE5ADA" w:rsidP="0064678F">
      <w:pPr>
        <w:jc w:val="right"/>
        <w:rPr>
          <w:color w:val="000000"/>
          <w:lang w:val="en-US" w:eastAsia="pl-PL"/>
        </w:rPr>
      </w:pPr>
    </w:p>
    <w:p w14:paraId="1A7FB877" w14:textId="77777777" w:rsidR="00DE5ADA" w:rsidRPr="00DE5ADA" w:rsidRDefault="00DE5ADA" w:rsidP="00DE5ADA">
      <w:pPr>
        <w:jc w:val="both"/>
        <w:rPr>
          <w:color w:val="000000"/>
          <w:lang w:val="en-US" w:eastAsia="pl-PL"/>
        </w:rPr>
      </w:pPr>
      <w:r w:rsidRPr="00DE5ADA">
        <w:rPr>
          <w:rFonts w:ascii="Arial" w:hAnsi="Arial" w:cs="Arial"/>
          <w:color w:val="1C1D1E"/>
          <w:sz w:val="20"/>
          <w:szCs w:val="20"/>
          <w:shd w:val="clear" w:color="auto" w:fill="FFFFFF"/>
          <w:lang w:val="en-US" w:eastAsia="pl-PL"/>
        </w:rPr>
        <w:t>All funding sources that supported the work: not applicable</w:t>
      </w:r>
    </w:p>
    <w:p w14:paraId="30D46E1F" w14:textId="228A0963" w:rsidR="00DE5ADA" w:rsidRDefault="00DE5ADA" w:rsidP="00DE5ADA">
      <w:pPr>
        <w:rPr>
          <w:color w:val="000000"/>
          <w:lang w:val="en-US" w:eastAsia="pl-PL"/>
        </w:rPr>
      </w:pPr>
    </w:p>
    <w:p w14:paraId="2496D6C2" w14:textId="77777777" w:rsidR="004F7684" w:rsidRPr="00DE5ADA" w:rsidRDefault="004F7684" w:rsidP="00DE5ADA">
      <w:pPr>
        <w:rPr>
          <w:color w:val="000000"/>
          <w:lang w:val="en-US" w:eastAsia="pl-PL"/>
        </w:rPr>
      </w:pPr>
    </w:p>
    <w:p w14:paraId="60915A46" w14:textId="627D4038" w:rsidR="00DE5ADA" w:rsidRDefault="00DE5ADA" w:rsidP="00DE5ADA">
      <w:pPr>
        <w:spacing w:before="220" w:after="220"/>
        <w:rPr>
          <w:rFonts w:ascii="Arial" w:hAnsi="Arial" w:cs="Arial"/>
          <w:color w:val="1C1D1E"/>
          <w:sz w:val="20"/>
          <w:szCs w:val="20"/>
          <w:shd w:val="clear" w:color="auto" w:fill="FFFFFF"/>
          <w:lang w:val="en-US" w:eastAsia="pl-PL"/>
        </w:rPr>
      </w:pPr>
      <w:r w:rsidRPr="00DE5ADA">
        <w:rPr>
          <w:rFonts w:ascii="Arial" w:hAnsi="Arial" w:cs="Arial"/>
          <w:color w:val="1C1D1E"/>
          <w:sz w:val="20"/>
          <w:szCs w:val="20"/>
          <w:shd w:val="clear" w:color="auto" w:fill="FFFFFF"/>
          <w:lang w:val="en-US" w:eastAsia="pl-PL"/>
        </w:rPr>
        <w:t xml:space="preserve">Any </w:t>
      </w:r>
      <w:proofErr w:type="gramStart"/>
      <w:r w:rsidRPr="00DE5ADA">
        <w:rPr>
          <w:rFonts w:ascii="Arial" w:hAnsi="Arial" w:cs="Arial"/>
          <w:color w:val="1C1D1E"/>
          <w:sz w:val="20"/>
          <w:szCs w:val="20"/>
          <w:shd w:val="clear" w:color="auto" w:fill="FFFFFF"/>
          <w:lang w:val="en-US" w:eastAsia="pl-PL"/>
        </w:rPr>
        <w:t>conflict of interest</w:t>
      </w:r>
      <w:proofErr w:type="gramEnd"/>
      <w:r w:rsidRPr="00DE5ADA">
        <w:rPr>
          <w:rFonts w:ascii="Arial" w:hAnsi="Arial" w:cs="Arial"/>
          <w:color w:val="1C1D1E"/>
          <w:sz w:val="20"/>
          <w:szCs w:val="20"/>
          <w:shd w:val="clear" w:color="auto" w:fill="FFFFFF"/>
          <w:lang w:val="en-US" w:eastAsia="pl-PL"/>
        </w:rPr>
        <w:t xml:space="preserve"> disclosures</w:t>
      </w:r>
    </w:p>
    <w:p w14:paraId="7A159DF3" w14:textId="109733D5" w:rsidR="007A214B" w:rsidRPr="007A214B" w:rsidRDefault="007A214B" w:rsidP="00DE5ADA">
      <w:pPr>
        <w:spacing w:before="220" w:after="220"/>
        <w:rPr>
          <w:rFonts w:ascii="Arial" w:hAnsi="Arial" w:cs="Arial"/>
          <w:color w:val="1C1D1E"/>
          <w:sz w:val="20"/>
          <w:szCs w:val="20"/>
          <w:shd w:val="clear" w:color="auto" w:fill="FFFFFF"/>
          <w:lang w:val="en-US" w:eastAsia="pl-PL"/>
        </w:rPr>
      </w:pPr>
      <w:r>
        <w:rPr>
          <w:rFonts w:ascii="Arial" w:hAnsi="Arial" w:cs="Arial"/>
          <w:color w:val="1C1D1E"/>
          <w:sz w:val="20"/>
          <w:szCs w:val="20"/>
          <w:shd w:val="clear" w:color="auto" w:fill="FFFFFF"/>
          <w:lang w:val="en-US" w:eastAsia="pl-PL"/>
        </w:rPr>
        <w:t>Bartłomiej Kwiek</w:t>
      </w:r>
      <w:r w:rsidR="00F3120C">
        <w:rPr>
          <w:rFonts w:ascii="Arial" w:hAnsi="Arial" w:cs="Arial"/>
          <w:color w:val="1C1D1E"/>
          <w:sz w:val="20"/>
          <w:szCs w:val="20"/>
          <w:shd w:val="clear" w:color="auto" w:fill="FFFFFF"/>
          <w:lang w:val="en-US" w:eastAsia="pl-PL"/>
        </w:rPr>
        <w:t xml:space="preserve"> – lecturer for </w:t>
      </w:r>
      <w:proofErr w:type="spellStart"/>
      <w:r w:rsidR="00F3120C">
        <w:rPr>
          <w:rFonts w:ascii="Arial" w:hAnsi="Arial" w:cs="Arial"/>
          <w:color w:val="1C1D1E"/>
          <w:sz w:val="20"/>
          <w:szCs w:val="20"/>
          <w:shd w:val="clear" w:color="auto" w:fill="FFFFFF"/>
          <w:lang w:val="en-US" w:eastAsia="pl-PL"/>
        </w:rPr>
        <w:t>Cutera</w:t>
      </w:r>
      <w:proofErr w:type="spellEnd"/>
      <w:r w:rsidR="00F3120C">
        <w:rPr>
          <w:rFonts w:ascii="Arial" w:hAnsi="Arial" w:cs="Arial"/>
          <w:color w:val="1C1D1E"/>
          <w:sz w:val="20"/>
          <w:szCs w:val="20"/>
          <w:shd w:val="clear" w:color="auto" w:fill="FFFFFF"/>
          <w:lang w:val="en-US" w:eastAsia="pl-PL"/>
        </w:rPr>
        <w:t xml:space="preserve">, </w:t>
      </w:r>
      <w:proofErr w:type="spellStart"/>
      <w:r w:rsidR="00F3120C">
        <w:rPr>
          <w:rFonts w:ascii="Arial" w:hAnsi="Arial" w:cs="Arial"/>
          <w:color w:val="1C1D1E"/>
          <w:sz w:val="20"/>
          <w:szCs w:val="20"/>
          <w:shd w:val="clear" w:color="auto" w:fill="FFFFFF"/>
          <w:lang w:val="en-US" w:eastAsia="pl-PL"/>
        </w:rPr>
        <w:t>Aerolase</w:t>
      </w:r>
      <w:proofErr w:type="spellEnd"/>
    </w:p>
    <w:p w14:paraId="4341266A" w14:textId="294356B6" w:rsidR="00DE5ADA" w:rsidRPr="00DE5ADA" w:rsidRDefault="00DE5ADA" w:rsidP="00DE5ADA">
      <w:pPr>
        <w:spacing w:before="220" w:after="220"/>
        <w:rPr>
          <w:color w:val="000000"/>
          <w:lang w:val="en-US" w:eastAsia="pl-PL"/>
        </w:rPr>
      </w:pPr>
      <w:r w:rsidRPr="00DE5ADA">
        <w:rPr>
          <w:rFonts w:ascii="Arial" w:hAnsi="Arial" w:cs="Arial"/>
          <w:color w:val="1C1D1E"/>
          <w:sz w:val="20"/>
          <w:szCs w:val="20"/>
          <w:shd w:val="clear" w:color="auto" w:fill="FFFFFF"/>
          <w:lang w:val="en-US" w:eastAsia="pl-PL"/>
        </w:rPr>
        <w:t xml:space="preserve">Jan </w:t>
      </w:r>
      <w:proofErr w:type="spellStart"/>
      <w:r w:rsidR="007A214B">
        <w:rPr>
          <w:rFonts w:ascii="Arial" w:hAnsi="Arial" w:cs="Arial"/>
          <w:color w:val="1C1D1E"/>
          <w:sz w:val="20"/>
          <w:szCs w:val="20"/>
          <w:shd w:val="clear" w:color="auto" w:fill="FFFFFF"/>
          <w:lang w:val="en-US" w:eastAsia="pl-PL"/>
        </w:rPr>
        <w:t>Szczękulski</w:t>
      </w:r>
      <w:proofErr w:type="spellEnd"/>
      <w:r w:rsidR="007A214B">
        <w:rPr>
          <w:rFonts w:ascii="Arial" w:hAnsi="Arial" w:cs="Arial"/>
          <w:color w:val="1C1D1E"/>
          <w:sz w:val="20"/>
          <w:szCs w:val="20"/>
          <w:shd w:val="clear" w:color="auto" w:fill="FFFFFF"/>
          <w:lang w:val="en-US" w:eastAsia="pl-PL"/>
        </w:rPr>
        <w:t xml:space="preserve"> </w:t>
      </w:r>
      <w:r w:rsidRPr="00DE5ADA">
        <w:rPr>
          <w:rFonts w:ascii="Arial" w:hAnsi="Arial" w:cs="Arial"/>
          <w:color w:val="1C1D1E"/>
          <w:sz w:val="20"/>
          <w:szCs w:val="20"/>
          <w:shd w:val="clear" w:color="auto" w:fill="FFFFFF"/>
          <w:lang w:val="en-US" w:eastAsia="pl-PL"/>
        </w:rPr>
        <w:t xml:space="preserve">travel with </w:t>
      </w:r>
      <w:proofErr w:type="spellStart"/>
      <w:r w:rsidRPr="00DE5ADA">
        <w:rPr>
          <w:rFonts w:ascii="Arial" w:hAnsi="Arial" w:cs="Arial"/>
          <w:color w:val="1C1D1E"/>
          <w:sz w:val="20"/>
          <w:szCs w:val="20"/>
          <w:shd w:val="clear" w:color="auto" w:fill="FFFFFF"/>
          <w:lang w:val="en-US" w:eastAsia="pl-PL"/>
        </w:rPr>
        <w:t>Cutera</w:t>
      </w:r>
      <w:proofErr w:type="spellEnd"/>
    </w:p>
    <w:p w14:paraId="4F0F8C66" w14:textId="77777777" w:rsidR="004F7684" w:rsidRPr="00B6114F" w:rsidRDefault="004F7684" w:rsidP="00DE5ADA">
      <w:pPr>
        <w:spacing w:before="220" w:after="220"/>
        <w:rPr>
          <w:color w:val="000000"/>
          <w:lang w:val="en-US" w:eastAsia="pl-PL"/>
        </w:rPr>
      </w:pPr>
    </w:p>
    <w:p w14:paraId="7C36AC84" w14:textId="77777777" w:rsidR="00DE5ADA" w:rsidRPr="00B6114F" w:rsidRDefault="00DE5ADA" w:rsidP="00FA70A2">
      <w:pPr>
        <w:spacing w:before="220" w:after="220" w:line="276" w:lineRule="auto"/>
        <w:rPr>
          <w:color w:val="000000"/>
          <w:lang w:val="en-US" w:eastAsia="pl-PL"/>
        </w:rPr>
      </w:pPr>
      <w:r w:rsidRPr="00B6114F">
        <w:rPr>
          <w:color w:val="1C1D1E"/>
          <w:shd w:val="clear" w:color="auto" w:fill="FFFFFF"/>
          <w:lang w:val="en-US" w:eastAsia="pl-PL"/>
        </w:rPr>
        <w:t>Bulleted statements:</w:t>
      </w:r>
    </w:p>
    <w:p w14:paraId="7AF28336" w14:textId="3691DAC6" w:rsidR="00165ACC" w:rsidRPr="00165ACC" w:rsidRDefault="00DE5ADA" w:rsidP="00165ACC">
      <w:pPr>
        <w:rPr>
          <w:lang w:val="en-US"/>
        </w:rPr>
      </w:pPr>
      <w:r w:rsidRPr="00165ACC">
        <w:rPr>
          <w:b/>
          <w:bCs/>
          <w:color w:val="1C1D1E"/>
          <w:shd w:val="clear" w:color="auto" w:fill="FFFFFF"/>
          <w:lang w:val="en-US" w:eastAsia="pl-PL"/>
        </w:rPr>
        <w:t>What’s already known about this topic?</w:t>
      </w:r>
      <w:r w:rsidRPr="00B6114F">
        <w:rPr>
          <w:color w:val="1C1D1E"/>
          <w:shd w:val="clear" w:color="auto" w:fill="FFFFFF"/>
          <w:lang w:val="en-US" w:eastAsia="pl-PL"/>
        </w:rPr>
        <w:t> </w:t>
      </w:r>
      <w:r w:rsidR="00AB6B1D">
        <w:rPr>
          <w:color w:val="1C1D1E"/>
          <w:shd w:val="clear" w:color="auto" w:fill="FFFFFF"/>
          <w:lang w:val="en-US" w:eastAsia="pl-PL"/>
        </w:rPr>
        <w:br/>
      </w:r>
      <w:r w:rsidR="005D0990">
        <w:rPr>
          <w:lang w:val="en-US"/>
        </w:rPr>
        <w:t xml:space="preserve">Large spot 532nm laser </w:t>
      </w:r>
      <w:r w:rsidR="00C319DD">
        <w:rPr>
          <w:lang w:val="en-US"/>
        </w:rPr>
        <w:t>along with</w:t>
      </w:r>
      <w:r w:rsidR="00997EEA">
        <w:rPr>
          <w:lang w:val="en-US"/>
        </w:rPr>
        <w:t xml:space="preserve"> </w:t>
      </w:r>
      <w:r w:rsidR="00C319DD">
        <w:rPr>
          <w:lang w:val="en-US"/>
        </w:rPr>
        <w:t>p</w:t>
      </w:r>
      <w:r w:rsidR="00997EEA">
        <w:rPr>
          <w:lang w:val="en-US"/>
        </w:rPr>
        <w:t xml:space="preserve">ulsed dye laser </w:t>
      </w:r>
      <w:r w:rsidR="00C319DD">
        <w:rPr>
          <w:lang w:val="en-US"/>
        </w:rPr>
        <w:t>is the first line treatment of Port Wine Birthmarks (PBS)</w:t>
      </w:r>
      <w:r w:rsidR="0007163C">
        <w:rPr>
          <w:lang w:val="en-US"/>
        </w:rPr>
        <w:t xml:space="preserve"> capillary malformations</w:t>
      </w:r>
      <w:r w:rsidR="00997EEA">
        <w:rPr>
          <w:lang w:val="en-US"/>
        </w:rPr>
        <w:t xml:space="preserve">. </w:t>
      </w:r>
      <w:r w:rsidR="00C319DD">
        <w:rPr>
          <w:lang w:val="en-US"/>
        </w:rPr>
        <w:t xml:space="preserve">Early treatment in newborns has been proposed lately but majority of patients visiting practice are adults and adolescence. </w:t>
      </w:r>
      <w:r w:rsidR="006E44F9" w:rsidRPr="006E44F9">
        <w:rPr>
          <w:lang w:val="en-US"/>
        </w:rPr>
        <w:t xml:space="preserve">Unfortunately, complete clearance is </w:t>
      </w:r>
      <w:r w:rsidR="001C3AA9">
        <w:rPr>
          <w:lang w:val="en-US"/>
        </w:rPr>
        <w:t>hardly ever</w:t>
      </w:r>
      <w:r w:rsidR="006E44F9" w:rsidRPr="006E44F9">
        <w:rPr>
          <w:lang w:val="en-US"/>
        </w:rPr>
        <w:t xml:space="preserve"> attainable </w:t>
      </w:r>
      <w:r w:rsidR="00352017">
        <w:rPr>
          <w:lang w:val="en-US"/>
        </w:rPr>
        <w:t>for</w:t>
      </w:r>
      <w:r w:rsidR="006E44F9" w:rsidRPr="006E44F9">
        <w:rPr>
          <w:lang w:val="en-US"/>
        </w:rPr>
        <w:t xml:space="preserve"> these patients, and the untreated condition tends to worsen over time.</w:t>
      </w:r>
    </w:p>
    <w:p w14:paraId="08AEE5A6" w14:textId="7D69532E" w:rsidR="00DE5ADA" w:rsidRPr="00B6114F" w:rsidRDefault="00DE5ADA" w:rsidP="00FA70A2">
      <w:pPr>
        <w:spacing w:before="220" w:after="220"/>
        <w:rPr>
          <w:color w:val="1C1D1E"/>
          <w:shd w:val="clear" w:color="auto" w:fill="FFFFFF"/>
          <w:lang w:val="en-US" w:eastAsia="pl-PL"/>
        </w:rPr>
      </w:pPr>
      <w:r w:rsidRPr="00165ACC">
        <w:rPr>
          <w:b/>
          <w:bCs/>
          <w:color w:val="1C1D1E"/>
          <w:shd w:val="clear" w:color="auto" w:fill="FFFFFF"/>
          <w:lang w:val="en-US" w:eastAsia="pl-PL"/>
        </w:rPr>
        <w:t>What does this study add?</w:t>
      </w:r>
      <w:r w:rsidRPr="00B6114F">
        <w:rPr>
          <w:color w:val="1C1D1E"/>
          <w:shd w:val="clear" w:color="auto" w:fill="FFFFFF"/>
          <w:lang w:val="en-US" w:eastAsia="pl-PL"/>
        </w:rPr>
        <w:t> </w:t>
      </w:r>
      <w:r w:rsidR="00AB6B1D">
        <w:rPr>
          <w:color w:val="1C1D1E"/>
          <w:shd w:val="clear" w:color="auto" w:fill="FFFFFF"/>
          <w:lang w:val="en-US" w:eastAsia="pl-PL"/>
        </w:rPr>
        <w:br/>
      </w:r>
      <w:r w:rsidRPr="00B6114F">
        <w:rPr>
          <w:color w:val="1C1D1E"/>
          <w:shd w:val="clear" w:color="auto" w:fill="FFFFFF"/>
          <w:lang w:val="en-US" w:eastAsia="pl-PL"/>
        </w:rPr>
        <w:t xml:space="preserve">The results of our research allowed us to develop and implement a new scheme for the treatment of </w:t>
      </w:r>
      <w:r w:rsidR="00674BA9">
        <w:rPr>
          <w:color w:val="1C1D1E"/>
          <w:shd w:val="clear" w:color="auto" w:fill="FFFFFF"/>
          <w:lang w:val="en-US" w:eastAsia="pl-PL"/>
        </w:rPr>
        <w:t>PWB</w:t>
      </w:r>
      <w:r w:rsidR="00C319DD">
        <w:rPr>
          <w:color w:val="1C1D1E"/>
          <w:shd w:val="clear" w:color="auto" w:fill="FFFFFF"/>
          <w:lang w:val="en-US" w:eastAsia="pl-PL"/>
        </w:rPr>
        <w:t xml:space="preserve"> in adult and </w:t>
      </w:r>
      <w:r w:rsidR="00D47625">
        <w:rPr>
          <w:color w:val="1C1D1E"/>
          <w:shd w:val="clear" w:color="auto" w:fill="FFFFFF"/>
          <w:lang w:val="en-US" w:eastAsia="pl-PL"/>
        </w:rPr>
        <w:t>adolescences</w:t>
      </w:r>
      <w:r w:rsidRPr="00B6114F">
        <w:rPr>
          <w:color w:val="1C1D1E"/>
          <w:shd w:val="clear" w:color="auto" w:fill="FFFFFF"/>
          <w:lang w:val="en-US" w:eastAsia="pl-PL"/>
        </w:rPr>
        <w:t xml:space="preserve"> </w:t>
      </w:r>
      <w:r w:rsidR="00D47625">
        <w:rPr>
          <w:color w:val="1C1D1E"/>
          <w:shd w:val="clear" w:color="auto" w:fill="FFFFFF"/>
          <w:lang w:val="en-US" w:eastAsia="pl-PL"/>
        </w:rPr>
        <w:t xml:space="preserve">with </w:t>
      </w:r>
      <w:r w:rsidR="00C319DD">
        <w:rPr>
          <w:color w:val="1C1D1E"/>
          <w:shd w:val="clear" w:color="auto" w:fill="FFFFFF"/>
          <w:lang w:val="en-US" w:eastAsia="pl-PL"/>
        </w:rPr>
        <w:t xml:space="preserve">large spot </w:t>
      </w:r>
      <w:r w:rsidRPr="00B6114F">
        <w:rPr>
          <w:color w:val="1C1D1E"/>
          <w:shd w:val="clear" w:color="auto" w:fill="FFFFFF"/>
          <w:lang w:val="en-US" w:eastAsia="pl-PL"/>
        </w:rPr>
        <w:t>532nm laser therapy</w:t>
      </w:r>
      <w:r w:rsidR="00C319DD">
        <w:rPr>
          <w:color w:val="1C1D1E"/>
          <w:shd w:val="clear" w:color="auto" w:fill="FFFFFF"/>
          <w:lang w:val="en-US" w:eastAsia="pl-PL"/>
        </w:rPr>
        <w:t>.</w:t>
      </w:r>
    </w:p>
    <w:p w14:paraId="38ACC05C" w14:textId="4D4D8B1F" w:rsidR="00DE5ADA" w:rsidRPr="00B6114F" w:rsidRDefault="00DE5ADA" w:rsidP="00FA70A2">
      <w:pPr>
        <w:rPr>
          <w:color w:val="1C1D1E"/>
          <w:shd w:val="clear" w:color="auto" w:fill="FFFFFF"/>
          <w:lang w:val="en-US" w:eastAsia="pl-PL"/>
        </w:rPr>
      </w:pPr>
      <w:r w:rsidRPr="00165ACC">
        <w:rPr>
          <w:b/>
          <w:bCs/>
          <w:color w:val="1C1D1E"/>
          <w:shd w:val="clear" w:color="auto" w:fill="FFFFFF"/>
          <w:lang w:val="en-US" w:eastAsia="pl-PL"/>
        </w:rPr>
        <w:t>What are the clinical implications of this work?</w:t>
      </w:r>
      <w:r w:rsidRPr="00B6114F">
        <w:rPr>
          <w:color w:val="1C1D1E"/>
          <w:shd w:val="clear" w:color="auto" w:fill="FFFFFF"/>
          <w:lang w:val="en-US" w:eastAsia="pl-PL"/>
        </w:rPr>
        <w:t xml:space="preserve"> </w:t>
      </w:r>
      <w:r w:rsidR="00AB6B1D">
        <w:rPr>
          <w:color w:val="1C1D1E"/>
          <w:shd w:val="clear" w:color="auto" w:fill="FFFFFF"/>
          <w:lang w:val="en-US" w:eastAsia="pl-PL"/>
        </w:rPr>
        <w:br/>
      </w:r>
      <w:r w:rsidRPr="00B6114F">
        <w:rPr>
          <w:color w:val="000000"/>
          <w:lang w:val="en-US" w:eastAsia="pl-PL"/>
        </w:rPr>
        <w:t>Through objective evaluation of the efficacy of the treatment with 3D image analysis we recommend for intensive treatment up to 9 visits and maintenance sessions twice a year.</w:t>
      </w:r>
    </w:p>
    <w:p w14:paraId="70816500" w14:textId="77777777" w:rsidR="00DE5ADA" w:rsidRPr="00DE5ADA" w:rsidRDefault="00DE5ADA" w:rsidP="00522842">
      <w:pPr>
        <w:rPr>
          <w:i/>
          <w:iCs/>
          <w:color w:val="000000"/>
          <w:sz w:val="22"/>
          <w:szCs w:val="22"/>
          <w:lang w:val="en-US"/>
        </w:rPr>
      </w:pPr>
    </w:p>
    <w:p w14:paraId="13C9174B" w14:textId="248F63ED" w:rsidR="00DE5ADA" w:rsidRDefault="00DE5ADA" w:rsidP="00522842">
      <w:pPr>
        <w:rPr>
          <w:i/>
          <w:iCs/>
          <w:color w:val="000000"/>
          <w:sz w:val="22"/>
          <w:szCs w:val="22"/>
        </w:rPr>
      </w:pPr>
    </w:p>
    <w:p w14:paraId="2BF9401C" w14:textId="70392F59" w:rsidR="00DE5ADA" w:rsidRDefault="00DE5ADA" w:rsidP="00522842">
      <w:pPr>
        <w:rPr>
          <w:i/>
          <w:iCs/>
          <w:color w:val="000000"/>
          <w:sz w:val="22"/>
          <w:szCs w:val="22"/>
        </w:rPr>
      </w:pPr>
    </w:p>
    <w:p w14:paraId="5CDA5022" w14:textId="3E410A49" w:rsidR="00DE5ADA" w:rsidRDefault="00DE5ADA" w:rsidP="00522842">
      <w:pPr>
        <w:rPr>
          <w:i/>
          <w:iCs/>
          <w:color w:val="000000"/>
          <w:sz w:val="22"/>
          <w:szCs w:val="22"/>
        </w:rPr>
      </w:pPr>
    </w:p>
    <w:p w14:paraId="60345581" w14:textId="52C11E8A" w:rsidR="00DE5ADA" w:rsidRDefault="00DE5ADA" w:rsidP="00522842">
      <w:pPr>
        <w:rPr>
          <w:i/>
          <w:iCs/>
          <w:color w:val="000000"/>
          <w:sz w:val="22"/>
          <w:szCs w:val="22"/>
        </w:rPr>
      </w:pPr>
    </w:p>
    <w:p w14:paraId="55BD6474" w14:textId="5DC3AB8D" w:rsidR="00DE5ADA" w:rsidRDefault="00DE5ADA" w:rsidP="00522842">
      <w:pPr>
        <w:rPr>
          <w:i/>
          <w:iCs/>
          <w:color w:val="000000"/>
          <w:sz w:val="22"/>
          <w:szCs w:val="22"/>
        </w:rPr>
      </w:pPr>
    </w:p>
    <w:p w14:paraId="36993244" w14:textId="2E2A1FB7" w:rsidR="00DE5ADA" w:rsidRDefault="00DE5ADA" w:rsidP="00522842">
      <w:pPr>
        <w:rPr>
          <w:i/>
          <w:iCs/>
          <w:color w:val="000000"/>
          <w:sz w:val="22"/>
          <w:szCs w:val="22"/>
        </w:rPr>
      </w:pPr>
    </w:p>
    <w:p w14:paraId="210F6E1F" w14:textId="68006F67" w:rsidR="00DE5ADA" w:rsidRDefault="00DE5ADA" w:rsidP="00522842">
      <w:pPr>
        <w:rPr>
          <w:i/>
          <w:iCs/>
          <w:color w:val="000000"/>
          <w:sz w:val="22"/>
          <w:szCs w:val="22"/>
        </w:rPr>
      </w:pPr>
    </w:p>
    <w:p w14:paraId="73BEC1F1" w14:textId="78234098" w:rsidR="00DE5ADA" w:rsidRDefault="00DE5ADA" w:rsidP="00522842">
      <w:pPr>
        <w:rPr>
          <w:i/>
          <w:iCs/>
          <w:color w:val="000000"/>
          <w:sz w:val="22"/>
          <w:szCs w:val="22"/>
        </w:rPr>
      </w:pPr>
    </w:p>
    <w:p w14:paraId="7B7205C5" w14:textId="60544ED3" w:rsidR="00DE5ADA" w:rsidRDefault="00DE5ADA" w:rsidP="00522842">
      <w:pPr>
        <w:rPr>
          <w:i/>
          <w:iCs/>
          <w:color w:val="000000"/>
          <w:sz w:val="22"/>
          <w:szCs w:val="22"/>
        </w:rPr>
      </w:pPr>
    </w:p>
    <w:p w14:paraId="1D60E306" w14:textId="28F22603" w:rsidR="00DE5ADA" w:rsidRDefault="00DE5ADA" w:rsidP="00522842">
      <w:pPr>
        <w:rPr>
          <w:i/>
          <w:iCs/>
          <w:color w:val="000000"/>
          <w:sz w:val="22"/>
          <w:szCs w:val="22"/>
        </w:rPr>
      </w:pPr>
    </w:p>
    <w:p w14:paraId="6CA909D8" w14:textId="2BEB8B9F" w:rsidR="00DE5ADA" w:rsidRDefault="00DE5ADA" w:rsidP="00522842">
      <w:pPr>
        <w:rPr>
          <w:i/>
          <w:iCs/>
          <w:color w:val="000000"/>
          <w:sz w:val="22"/>
          <w:szCs w:val="22"/>
        </w:rPr>
      </w:pPr>
    </w:p>
    <w:p w14:paraId="065818D3" w14:textId="7CBD03C1" w:rsidR="00DE5ADA" w:rsidRDefault="00DE5ADA" w:rsidP="00522842">
      <w:pPr>
        <w:rPr>
          <w:i/>
          <w:iCs/>
          <w:color w:val="000000"/>
          <w:sz w:val="22"/>
          <w:szCs w:val="22"/>
        </w:rPr>
      </w:pPr>
    </w:p>
    <w:p w14:paraId="7A4610A6" w14:textId="6CF9B526" w:rsidR="00DE5ADA" w:rsidRDefault="00DE5ADA" w:rsidP="00522842">
      <w:pPr>
        <w:rPr>
          <w:i/>
          <w:iCs/>
          <w:color w:val="000000"/>
          <w:sz w:val="22"/>
          <w:szCs w:val="22"/>
        </w:rPr>
      </w:pPr>
    </w:p>
    <w:p w14:paraId="56DDF479" w14:textId="1BF899CE" w:rsidR="00DE5ADA" w:rsidRDefault="00DE5ADA" w:rsidP="00522842">
      <w:pPr>
        <w:rPr>
          <w:i/>
          <w:iCs/>
          <w:color w:val="000000"/>
          <w:sz w:val="22"/>
          <w:szCs w:val="22"/>
        </w:rPr>
      </w:pPr>
    </w:p>
    <w:p w14:paraId="2094CC5A" w14:textId="77777777" w:rsidR="00DE5ADA" w:rsidRDefault="00DE5ADA" w:rsidP="00522842">
      <w:pPr>
        <w:rPr>
          <w:i/>
          <w:iCs/>
          <w:color w:val="000000"/>
          <w:sz w:val="22"/>
          <w:szCs w:val="22"/>
        </w:rPr>
      </w:pPr>
    </w:p>
    <w:p w14:paraId="1AFC33E1" w14:textId="2F0CA956" w:rsidR="00C54DA6" w:rsidRDefault="007D73B3" w:rsidP="00522842">
      <w:pPr>
        <w:rPr>
          <w:b/>
          <w:bCs/>
          <w:color w:val="000000"/>
          <w:sz w:val="32"/>
          <w:szCs w:val="32"/>
        </w:rPr>
      </w:pPr>
      <w:r>
        <w:rPr>
          <w:b/>
          <w:bCs/>
          <w:color w:val="000000"/>
          <w:sz w:val="32"/>
          <w:szCs w:val="32"/>
        </w:rPr>
        <w:t>Summary</w:t>
      </w:r>
    </w:p>
    <w:p w14:paraId="6C7E395B" w14:textId="77777777" w:rsidR="00DB2EF6" w:rsidRDefault="00DB2EF6">
      <w:pPr>
        <w:rPr>
          <w:b/>
          <w:bCs/>
          <w:color w:val="000000"/>
          <w:sz w:val="32"/>
          <w:szCs w:val="32"/>
        </w:rPr>
      </w:pPr>
    </w:p>
    <w:p w14:paraId="29C3CDE3" w14:textId="2F802FC6" w:rsidR="004443E0" w:rsidRDefault="00430190">
      <w:pPr>
        <w:rPr>
          <w:b/>
          <w:bCs/>
          <w:color w:val="000000"/>
          <w:sz w:val="22"/>
          <w:szCs w:val="22"/>
        </w:rPr>
      </w:pPr>
      <w:r>
        <w:rPr>
          <w:b/>
          <w:bCs/>
          <w:color w:val="000000"/>
          <w:sz w:val="22"/>
          <w:szCs w:val="22"/>
        </w:rPr>
        <w:t>Background</w:t>
      </w:r>
    </w:p>
    <w:p w14:paraId="26C5F535" w14:textId="506AAAC0" w:rsidR="00254F5F" w:rsidRDefault="00254F5F">
      <w:pPr>
        <w:rPr>
          <w:color w:val="000000"/>
          <w:sz w:val="22"/>
          <w:szCs w:val="22"/>
        </w:rPr>
      </w:pPr>
      <w:r w:rsidRPr="00254F5F">
        <w:rPr>
          <w:color w:val="000000"/>
          <w:sz w:val="22"/>
          <w:szCs w:val="22"/>
        </w:rPr>
        <w:t xml:space="preserve">Laser treatment of port wine </w:t>
      </w:r>
      <w:r w:rsidR="0007163C">
        <w:rPr>
          <w:color w:val="000000"/>
          <w:sz w:val="22"/>
          <w:szCs w:val="22"/>
        </w:rPr>
        <w:t>birthmarks</w:t>
      </w:r>
      <w:r w:rsidR="0007163C" w:rsidRPr="00254F5F">
        <w:rPr>
          <w:color w:val="000000"/>
          <w:sz w:val="22"/>
          <w:szCs w:val="22"/>
        </w:rPr>
        <w:t xml:space="preserve"> </w:t>
      </w:r>
      <w:r w:rsidRPr="00254F5F">
        <w:rPr>
          <w:color w:val="000000"/>
          <w:sz w:val="22"/>
          <w:szCs w:val="22"/>
        </w:rPr>
        <w:t>(PW</w:t>
      </w:r>
      <w:r w:rsidR="0007163C">
        <w:rPr>
          <w:color w:val="000000"/>
          <w:sz w:val="22"/>
          <w:szCs w:val="22"/>
        </w:rPr>
        <w:t>B</w:t>
      </w:r>
      <w:r w:rsidRPr="00254F5F">
        <w:rPr>
          <w:color w:val="000000"/>
          <w:sz w:val="22"/>
          <w:szCs w:val="22"/>
        </w:rPr>
        <w:t xml:space="preserve">) has proven its </w:t>
      </w:r>
      <w:proofErr w:type="gramStart"/>
      <w:r w:rsidRPr="00254F5F">
        <w:rPr>
          <w:color w:val="000000"/>
          <w:sz w:val="22"/>
          <w:szCs w:val="22"/>
        </w:rPr>
        <w:t>efficacy</w:t>
      </w:r>
      <w:proofErr w:type="gramEnd"/>
      <w:r w:rsidRPr="00254F5F">
        <w:rPr>
          <w:color w:val="000000"/>
          <w:sz w:val="22"/>
          <w:szCs w:val="22"/>
        </w:rPr>
        <w:t xml:space="preserve"> but </w:t>
      </w:r>
      <w:r>
        <w:rPr>
          <w:color w:val="000000"/>
          <w:sz w:val="22"/>
          <w:szCs w:val="22"/>
        </w:rPr>
        <w:t>complete</w:t>
      </w:r>
      <w:r w:rsidRPr="00254F5F">
        <w:rPr>
          <w:color w:val="000000"/>
          <w:sz w:val="22"/>
          <w:szCs w:val="22"/>
        </w:rPr>
        <w:t xml:space="preserve"> clearance is hardly ever achieved</w:t>
      </w:r>
      <w:r w:rsidR="0007163C">
        <w:rPr>
          <w:color w:val="000000"/>
          <w:sz w:val="22"/>
          <w:szCs w:val="22"/>
        </w:rPr>
        <w:t xml:space="preserve"> when treatment is not started in first months of life</w:t>
      </w:r>
      <w:r w:rsidRPr="00254F5F">
        <w:rPr>
          <w:color w:val="000000"/>
          <w:sz w:val="22"/>
          <w:szCs w:val="22"/>
        </w:rPr>
        <w:t>.</w:t>
      </w:r>
    </w:p>
    <w:p w14:paraId="6A2B4518" w14:textId="77777777" w:rsidR="00254F5F" w:rsidRDefault="00254F5F">
      <w:pPr>
        <w:rPr>
          <w:b/>
          <w:bCs/>
          <w:color w:val="000000"/>
          <w:sz w:val="22"/>
          <w:szCs w:val="22"/>
        </w:rPr>
      </w:pPr>
    </w:p>
    <w:p w14:paraId="341FE21C" w14:textId="42F08246" w:rsidR="00430190" w:rsidRPr="0054307A" w:rsidRDefault="00430190">
      <w:pPr>
        <w:rPr>
          <w:b/>
          <w:bCs/>
          <w:color w:val="000000"/>
        </w:rPr>
      </w:pPr>
      <w:r w:rsidRPr="0054307A">
        <w:rPr>
          <w:b/>
          <w:bCs/>
          <w:color w:val="000000"/>
        </w:rPr>
        <w:t>Objectives</w:t>
      </w:r>
    </w:p>
    <w:p w14:paraId="3036A9C6" w14:textId="5ECA27D3" w:rsidR="00530EBF" w:rsidRDefault="00711E41">
      <w:pPr>
        <w:rPr>
          <w:color w:val="000000"/>
          <w:sz w:val="22"/>
          <w:szCs w:val="22"/>
        </w:rPr>
      </w:pPr>
      <w:r w:rsidRPr="00711E41">
        <w:rPr>
          <w:color w:val="000000"/>
          <w:sz w:val="22"/>
          <w:szCs w:val="22"/>
        </w:rPr>
        <w:t xml:space="preserve">This study </w:t>
      </w:r>
      <w:r w:rsidR="00AB7D2B">
        <w:rPr>
          <w:color w:val="000000"/>
          <w:sz w:val="22"/>
          <w:szCs w:val="22"/>
        </w:rPr>
        <w:t xml:space="preserve">aims </w:t>
      </w:r>
      <w:r w:rsidRPr="00711E41">
        <w:rPr>
          <w:color w:val="000000"/>
          <w:sz w:val="22"/>
          <w:szCs w:val="22"/>
        </w:rPr>
        <w:t xml:space="preserve">to determine the optimal long-term approach for </w:t>
      </w:r>
      <w:r w:rsidR="00DD508E" w:rsidRPr="00711E41">
        <w:rPr>
          <w:color w:val="000000"/>
          <w:sz w:val="22"/>
          <w:szCs w:val="22"/>
        </w:rPr>
        <w:t>PW</w:t>
      </w:r>
      <w:r w:rsidR="00DD508E">
        <w:rPr>
          <w:color w:val="000000"/>
          <w:sz w:val="22"/>
          <w:szCs w:val="22"/>
        </w:rPr>
        <w:t>B</w:t>
      </w:r>
      <w:r w:rsidR="00DD508E" w:rsidRPr="00711E41">
        <w:rPr>
          <w:color w:val="000000"/>
          <w:sz w:val="22"/>
          <w:szCs w:val="22"/>
        </w:rPr>
        <w:t xml:space="preserve"> </w:t>
      </w:r>
      <w:r w:rsidRPr="00711E41">
        <w:rPr>
          <w:color w:val="000000"/>
          <w:sz w:val="22"/>
          <w:szCs w:val="22"/>
        </w:rPr>
        <w:t xml:space="preserve">treatment using a 532 nm large spot </w:t>
      </w:r>
      <w:proofErr w:type="gramStart"/>
      <w:r w:rsidRPr="00711E41">
        <w:rPr>
          <w:color w:val="000000"/>
          <w:sz w:val="22"/>
          <w:szCs w:val="22"/>
        </w:rPr>
        <w:t>laser</w:t>
      </w:r>
      <w:proofErr w:type="gramEnd"/>
    </w:p>
    <w:p w14:paraId="312E7133" w14:textId="77777777" w:rsidR="00430190" w:rsidRDefault="00430190">
      <w:pPr>
        <w:rPr>
          <w:b/>
          <w:bCs/>
          <w:color w:val="000000"/>
          <w:sz w:val="22"/>
          <w:szCs w:val="22"/>
        </w:rPr>
      </w:pPr>
    </w:p>
    <w:p w14:paraId="40BF6DE2" w14:textId="14BC59A6" w:rsidR="00430190" w:rsidRPr="0054307A" w:rsidRDefault="00430190">
      <w:pPr>
        <w:rPr>
          <w:b/>
          <w:bCs/>
          <w:color w:val="000000"/>
        </w:rPr>
      </w:pPr>
      <w:r w:rsidRPr="0054307A">
        <w:rPr>
          <w:b/>
          <w:bCs/>
          <w:color w:val="000000"/>
        </w:rPr>
        <w:t>Methods</w:t>
      </w:r>
    </w:p>
    <w:p w14:paraId="4C676238" w14:textId="5CBB046D" w:rsidR="00430190" w:rsidRPr="00C90F28" w:rsidRDefault="00BC3099">
      <w:pPr>
        <w:rPr>
          <w:color w:val="000000"/>
          <w:sz w:val="22"/>
          <w:szCs w:val="22"/>
        </w:rPr>
      </w:pPr>
      <w:r>
        <w:rPr>
          <w:color w:val="000000"/>
          <w:sz w:val="22"/>
          <w:szCs w:val="22"/>
        </w:rPr>
        <w:t xml:space="preserve">The study included </w:t>
      </w:r>
      <w:ins w:id="0" w:author="Jan Szczekulski" w:date="2023-05-29T12:20:00Z">
        <w:r w:rsidR="002950EB">
          <w:rPr>
            <w:color w:val="000000"/>
            <w:sz w:val="22"/>
            <w:szCs w:val="22"/>
          </w:rPr>
          <w:t>f</w:t>
        </w:r>
      </w:ins>
      <w:del w:id="1" w:author="Jan Szczekulski" w:date="2023-05-29T12:20:00Z">
        <w:r w:rsidR="00A37FE8" w:rsidDel="002950EB">
          <w:rPr>
            <w:color w:val="000000"/>
            <w:sz w:val="22"/>
            <w:szCs w:val="22"/>
          </w:rPr>
          <w:delText>F</w:delText>
        </w:r>
      </w:del>
      <w:r w:rsidR="00A37FE8">
        <w:rPr>
          <w:color w:val="000000"/>
          <w:sz w:val="22"/>
          <w:szCs w:val="22"/>
        </w:rPr>
        <w:t xml:space="preserve">ifty-five </w:t>
      </w:r>
      <w:r w:rsidR="00AF64DA" w:rsidRPr="00AF64DA">
        <w:rPr>
          <w:color w:val="000000"/>
          <w:sz w:val="22"/>
          <w:szCs w:val="22"/>
        </w:rPr>
        <w:t xml:space="preserve">Caucasian patients aged 6 to 59 </w:t>
      </w:r>
      <w:ins w:id="2" w:author="Jan Szczekulski" w:date="2023-05-29T12:20:00Z">
        <w:r w:rsidR="00A7632F">
          <w:rPr>
            <w:color w:val="000000"/>
            <w:sz w:val="22"/>
            <w:szCs w:val="22"/>
          </w:rPr>
          <w:t xml:space="preserve">who </w:t>
        </w:r>
      </w:ins>
      <w:r w:rsidR="00AF64DA" w:rsidRPr="00AF64DA">
        <w:rPr>
          <w:color w:val="000000"/>
          <w:sz w:val="22"/>
          <w:szCs w:val="22"/>
        </w:rPr>
        <w:t>underwent 2 to 3</w:t>
      </w:r>
      <w:r w:rsidR="007E545B">
        <w:rPr>
          <w:color w:val="000000"/>
          <w:sz w:val="22"/>
          <w:szCs w:val="22"/>
        </w:rPr>
        <w:t>7</w:t>
      </w:r>
      <w:r w:rsidR="00AF64DA" w:rsidRPr="00AF64DA">
        <w:rPr>
          <w:color w:val="000000"/>
          <w:sz w:val="22"/>
          <w:szCs w:val="22"/>
        </w:rPr>
        <w:t xml:space="preserve"> laser sessions</w:t>
      </w:r>
      <w:r w:rsidR="00C931A2">
        <w:rPr>
          <w:color w:val="000000"/>
          <w:sz w:val="22"/>
          <w:szCs w:val="22"/>
        </w:rPr>
        <w:t xml:space="preserve"> and were </w:t>
      </w:r>
      <w:proofErr w:type="spellStart"/>
      <w:r w:rsidR="00C931A2">
        <w:rPr>
          <w:color w:val="000000"/>
          <w:sz w:val="22"/>
          <w:szCs w:val="22"/>
        </w:rPr>
        <w:t>analyzed</w:t>
      </w:r>
      <w:proofErr w:type="spellEnd"/>
      <w:r w:rsidR="00C931A2">
        <w:rPr>
          <w:color w:val="000000"/>
          <w:sz w:val="22"/>
          <w:szCs w:val="22"/>
        </w:rPr>
        <w:t xml:space="preserve"> retrospectively</w:t>
      </w:r>
      <w:r w:rsidR="00AF64DA" w:rsidRPr="00AF64DA">
        <w:rPr>
          <w:color w:val="000000"/>
          <w:sz w:val="22"/>
          <w:szCs w:val="22"/>
        </w:rPr>
        <w:t xml:space="preserve">. 3D photography was performed </w:t>
      </w:r>
      <w:commentRangeStart w:id="3"/>
      <w:r w:rsidR="00AF64DA" w:rsidRPr="00AF64DA">
        <w:rPr>
          <w:color w:val="000000"/>
          <w:sz w:val="22"/>
          <w:szCs w:val="22"/>
        </w:rPr>
        <w:t xml:space="preserve">before and after treatment </w:t>
      </w:r>
      <w:commentRangeEnd w:id="3"/>
      <w:r w:rsidR="00874E52">
        <w:rPr>
          <w:rStyle w:val="CommentReference"/>
        </w:rPr>
        <w:commentReference w:id="3"/>
      </w:r>
      <w:r w:rsidR="00AF64DA" w:rsidRPr="00AF64DA">
        <w:rPr>
          <w:color w:val="000000"/>
          <w:sz w:val="22"/>
          <w:szCs w:val="22"/>
        </w:rPr>
        <w:t xml:space="preserve">with </w:t>
      </w:r>
      <w:r w:rsidR="00DD508E">
        <w:rPr>
          <w:color w:val="000000"/>
          <w:sz w:val="22"/>
          <w:szCs w:val="22"/>
        </w:rPr>
        <w:t>large spot</w:t>
      </w:r>
      <w:r w:rsidR="00DD508E" w:rsidRPr="00AF64DA">
        <w:rPr>
          <w:color w:val="000000"/>
          <w:sz w:val="22"/>
          <w:szCs w:val="22"/>
        </w:rPr>
        <w:t xml:space="preserve"> </w:t>
      </w:r>
      <w:r w:rsidR="00AF64DA" w:rsidRPr="00AF64DA">
        <w:rPr>
          <w:color w:val="000000"/>
          <w:sz w:val="22"/>
          <w:szCs w:val="22"/>
        </w:rPr>
        <w:t xml:space="preserve">532 nm </w:t>
      </w:r>
      <w:del w:id="4" w:author="Jan Szczekulski" w:date="2023-05-29T12:20:00Z">
        <w:r w:rsidR="00AF64DA" w:rsidRPr="00AF64DA" w:rsidDel="009519F2">
          <w:rPr>
            <w:color w:val="000000"/>
            <w:sz w:val="22"/>
            <w:szCs w:val="22"/>
          </w:rPr>
          <w:delText xml:space="preserve"> </w:delText>
        </w:r>
      </w:del>
      <w:r w:rsidR="00AF64DA" w:rsidRPr="00AF64DA">
        <w:rPr>
          <w:color w:val="000000"/>
          <w:sz w:val="22"/>
          <w:szCs w:val="22"/>
        </w:rPr>
        <w:t>laser with contact cooling.</w:t>
      </w:r>
      <w:r w:rsidR="001433B4">
        <w:rPr>
          <w:color w:val="000000"/>
          <w:sz w:val="22"/>
          <w:szCs w:val="22"/>
        </w:rPr>
        <w:t xml:space="preserve"> </w:t>
      </w:r>
      <w:r w:rsidR="001433B4" w:rsidRPr="001433B4">
        <w:rPr>
          <w:color w:val="000000"/>
          <w:sz w:val="22"/>
          <w:szCs w:val="22"/>
        </w:rPr>
        <w:t xml:space="preserve">The percentage improvement based on 3D digital images assessment of </w:t>
      </w:r>
      <w:r w:rsidR="00A527B9" w:rsidRPr="001433B4">
        <w:rPr>
          <w:color w:val="000000"/>
          <w:sz w:val="22"/>
          <w:szCs w:val="22"/>
        </w:rPr>
        <w:t>colour</w:t>
      </w:r>
      <w:r w:rsidR="001433B4" w:rsidRPr="001433B4">
        <w:rPr>
          <w:color w:val="000000"/>
          <w:sz w:val="22"/>
          <w:szCs w:val="22"/>
        </w:rPr>
        <w:t xml:space="preserve"> and area was retrospectively </w:t>
      </w:r>
      <w:r w:rsidR="006C6CD2" w:rsidRPr="001433B4">
        <w:rPr>
          <w:color w:val="000000"/>
          <w:sz w:val="22"/>
          <w:szCs w:val="22"/>
        </w:rPr>
        <w:t>analysed</w:t>
      </w:r>
      <w:r w:rsidR="001433B4" w:rsidRPr="001433B4">
        <w:rPr>
          <w:color w:val="000000"/>
          <w:sz w:val="22"/>
          <w:szCs w:val="22"/>
        </w:rPr>
        <w:t xml:space="preserve"> </w:t>
      </w:r>
      <w:r w:rsidR="006C6CD2">
        <w:rPr>
          <w:color w:val="000000"/>
          <w:sz w:val="22"/>
          <w:szCs w:val="22"/>
        </w:rPr>
        <w:t xml:space="preserve">for </w:t>
      </w:r>
      <w:r w:rsidR="001433B4" w:rsidRPr="001433B4">
        <w:rPr>
          <w:color w:val="000000"/>
          <w:sz w:val="22"/>
          <w:szCs w:val="22"/>
        </w:rPr>
        <w:t>all patients.</w:t>
      </w:r>
      <w:r w:rsidR="003D2173">
        <w:rPr>
          <w:color w:val="000000"/>
          <w:sz w:val="22"/>
          <w:szCs w:val="22"/>
        </w:rPr>
        <w:t xml:space="preserve"> </w:t>
      </w:r>
      <w:r w:rsidR="001A7B3F">
        <w:rPr>
          <w:color w:val="000000"/>
          <w:sz w:val="22"/>
          <w:szCs w:val="22"/>
        </w:rPr>
        <w:t>Using the same method, a</w:t>
      </w:r>
      <w:r w:rsidR="003D2173" w:rsidRPr="003D2173">
        <w:rPr>
          <w:color w:val="000000"/>
          <w:sz w:val="22"/>
          <w:szCs w:val="22"/>
        </w:rPr>
        <w:t xml:space="preserve"> prospective study was</w:t>
      </w:r>
      <w:r w:rsidR="00873DAF">
        <w:rPr>
          <w:color w:val="000000"/>
          <w:sz w:val="22"/>
          <w:szCs w:val="22"/>
        </w:rPr>
        <w:t xml:space="preserve"> </w:t>
      </w:r>
      <w:r w:rsidR="003D2173" w:rsidRPr="003D2173">
        <w:rPr>
          <w:color w:val="000000"/>
          <w:sz w:val="22"/>
          <w:szCs w:val="22"/>
        </w:rPr>
        <w:t xml:space="preserve">conducted </w:t>
      </w:r>
      <w:r w:rsidR="00CC5FA1">
        <w:rPr>
          <w:color w:val="000000"/>
          <w:sz w:val="22"/>
          <w:szCs w:val="22"/>
        </w:rPr>
        <w:t>for</w:t>
      </w:r>
      <w:r w:rsidR="003D2173" w:rsidRPr="003D2173">
        <w:rPr>
          <w:color w:val="000000"/>
          <w:sz w:val="22"/>
          <w:szCs w:val="22"/>
        </w:rPr>
        <w:t xml:space="preserve"> patients who stopped treatment for more than 4 years</w:t>
      </w:r>
      <w:r w:rsidR="001A7B3F">
        <w:rPr>
          <w:color w:val="000000"/>
          <w:sz w:val="22"/>
          <w:szCs w:val="22"/>
        </w:rPr>
        <w:t>.</w:t>
      </w:r>
    </w:p>
    <w:p w14:paraId="4F152865" w14:textId="77777777" w:rsidR="00AF64DA" w:rsidRPr="00430190" w:rsidRDefault="00AF64DA">
      <w:pPr>
        <w:rPr>
          <w:color w:val="000000"/>
          <w:sz w:val="22"/>
          <w:szCs w:val="22"/>
        </w:rPr>
      </w:pPr>
    </w:p>
    <w:p w14:paraId="3312FC16" w14:textId="77777777" w:rsidR="00430190" w:rsidRDefault="00430190">
      <w:pPr>
        <w:rPr>
          <w:b/>
          <w:bCs/>
          <w:color w:val="000000"/>
          <w:sz w:val="22"/>
          <w:szCs w:val="22"/>
        </w:rPr>
      </w:pPr>
    </w:p>
    <w:p w14:paraId="07AD92F0" w14:textId="6DF4F326" w:rsidR="00430190" w:rsidRPr="0054307A" w:rsidRDefault="00430190">
      <w:pPr>
        <w:rPr>
          <w:b/>
          <w:bCs/>
          <w:color w:val="000000"/>
        </w:rPr>
      </w:pPr>
      <w:r w:rsidRPr="0054307A">
        <w:rPr>
          <w:b/>
          <w:bCs/>
          <w:color w:val="000000"/>
        </w:rPr>
        <w:t>Results</w:t>
      </w:r>
    </w:p>
    <w:p w14:paraId="50D268FA" w14:textId="036FF969" w:rsidR="00430190" w:rsidRPr="005F6D66" w:rsidRDefault="009D0276">
      <w:pPr>
        <w:rPr>
          <w:sz w:val="22"/>
          <w:szCs w:val="22"/>
        </w:rPr>
      </w:pPr>
      <w:r w:rsidRPr="005F6D66">
        <w:rPr>
          <w:sz w:val="22"/>
          <w:szCs w:val="22"/>
        </w:rPr>
        <w:t xml:space="preserve">The </w:t>
      </w:r>
      <w:r w:rsidR="00AF2969">
        <w:rPr>
          <w:sz w:val="22"/>
          <w:szCs w:val="22"/>
        </w:rPr>
        <w:t>median</w:t>
      </w:r>
      <w:r w:rsidRPr="005F6D66">
        <w:rPr>
          <w:sz w:val="22"/>
          <w:szCs w:val="22"/>
        </w:rPr>
        <w:t xml:space="preserve"> maximal improvement </w:t>
      </w:r>
      <w:r w:rsidR="003C7759" w:rsidRPr="005F6D66">
        <w:rPr>
          <w:sz w:val="22"/>
          <w:szCs w:val="22"/>
        </w:rPr>
        <w:t>(</w:t>
      </w:r>
      <w:proofErr w:type="spellStart"/>
      <w:r w:rsidR="003C7759" w:rsidRPr="005F6D66">
        <w:rPr>
          <w:sz w:val="22"/>
          <w:szCs w:val="22"/>
        </w:rPr>
        <w:t>GCEmax</w:t>
      </w:r>
      <w:proofErr w:type="spellEnd"/>
      <w:r w:rsidR="003C7759" w:rsidRPr="005F6D66">
        <w:rPr>
          <w:sz w:val="22"/>
          <w:szCs w:val="22"/>
        </w:rPr>
        <w:t xml:space="preserve">) </w:t>
      </w:r>
      <w:r w:rsidRPr="005F6D66">
        <w:rPr>
          <w:sz w:val="22"/>
          <w:szCs w:val="22"/>
        </w:rPr>
        <w:t xml:space="preserve">achieved during the series of laser treatment was </w:t>
      </w:r>
      <w:r w:rsidR="00D86C24" w:rsidRPr="00D86C24">
        <w:rPr>
          <w:sz w:val="22"/>
          <w:szCs w:val="22"/>
        </w:rPr>
        <w:t>63.61</w:t>
      </w:r>
      <w:r w:rsidRPr="005F6D66">
        <w:rPr>
          <w:sz w:val="22"/>
          <w:szCs w:val="22"/>
        </w:rPr>
        <w:t xml:space="preserve">%. The first two laser procedures had a median maximal improvement of </w:t>
      </w:r>
      <w:r w:rsidR="00B964D8" w:rsidRPr="00B964D8">
        <w:rPr>
          <w:sz w:val="22"/>
          <w:szCs w:val="22"/>
        </w:rPr>
        <w:t>31.19</w:t>
      </w:r>
      <w:r w:rsidRPr="005F6D66">
        <w:rPr>
          <w:sz w:val="22"/>
          <w:szCs w:val="22"/>
        </w:rPr>
        <w:t>%, while the first 5,</w:t>
      </w:r>
      <w:r w:rsidR="00A255ED">
        <w:rPr>
          <w:sz w:val="22"/>
          <w:szCs w:val="22"/>
        </w:rPr>
        <w:t>10</w:t>
      </w:r>
      <w:r w:rsidRPr="005F6D66">
        <w:rPr>
          <w:sz w:val="22"/>
          <w:szCs w:val="22"/>
        </w:rPr>
        <w:t xml:space="preserve">,15 and 20 laser procedures had </w:t>
      </w:r>
      <w:r w:rsidR="00A255ED" w:rsidRPr="00A255ED">
        <w:rPr>
          <w:sz w:val="22"/>
          <w:szCs w:val="22"/>
        </w:rPr>
        <w:t>49.84</w:t>
      </w:r>
      <w:r w:rsidRPr="005F6D66">
        <w:rPr>
          <w:sz w:val="22"/>
          <w:szCs w:val="22"/>
        </w:rPr>
        <w:t xml:space="preserve">%, </w:t>
      </w:r>
      <w:r w:rsidR="00FD6E16" w:rsidRPr="00FD6E16">
        <w:rPr>
          <w:sz w:val="22"/>
          <w:szCs w:val="22"/>
        </w:rPr>
        <w:t>58.01</w:t>
      </w:r>
      <w:r w:rsidRPr="005F6D66">
        <w:rPr>
          <w:sz w:val="22"/>
          <w:szCs w:val="22"/>
        </w:rPr>
        <w:t xml:space="preserve">%, </w:t>
      </w:r>
      <w:r w:rsidR="004E2411" w:rsidRPr="004E2411">
        <w:rPr>
          <w:sz w:val="22"/>
          <w:szCs w:val="22"/>
        </w:rPr>
        <w:t>60.13</w:t>
      </w:r>
      <w:r w:rsidRPr="005F6D66">
        <w:rPr>
          <w:sz w:val="22"/>
          <w:szCs w:val="22"/>
        </w:rPr>
        <w:t xml:space="preserve">%, and </w:t>
      </w:r>
      <w:r w:rsidR="001A59C6" w:rsidRPr="001A59C6">
        <w:rPr>
          <w:sz w:val="22"/>
          <w:szCs w:val="22"/>
        </w:rPr>
        <w:t>60.17</w:t>
      </w:r>
      <w:r w:rsidRPr="005F6D66">
        <w:rPr>
          <w:sz w:val="22"/>
          <w:szCs w:val="22"/>
        </w:rPr>
        <w:t xml:space="preserve">%, respectively. Lesions not treated for more than 4.5 years worsened </w:t>
      </w:r>
      <w:r w:rsidR="001E5E25">
        <w:rPr>
          <w:sz w:val="22"/>
          <w:szCs w:val="22"/>
        </w:rPr>
        <w:t xml:space="preserve">by </w:t>
      </w:r>
      <w:r w:rsidR="001E5E25" w:rsidRPr="001E5E25">
        <w:rPr>
          <w:sz w:val="22"/>
          <w:szCs w:val="22"/>
        </w:rPr>
        <w:t>24.67</w:t>
      </w:r>
      <w:r w:rsidR="001E5E25">
        <w:rPr>
          <w:sz w:val="22"/>
          <w:szCs w:val="22"/>
        </w:rPr>
        <w:t xml:space="preserve"> GCE percentage points on </w:t>
      </w:r>
      <w:proofErr w:type="gramStart"/>
      <w:r w:rsidR="001E5E25">
        <w:rPr>
          <w:sz w:val="22"/>
          <w:szCs w:val="22"/>
        </w:rPr>
        <w:t>average</w:t>
      </w:r>
      <w:r w:rsidR="00CC743C">
        <w:rPr>
          <w:sz w:val="22"/>
          <w:szCs w:val="22"/>
        </w:rPr>
        <w:t xml:space="preserve">, </w:t>
      </w:r>
      <w:r w:rsidR="00035952" w:rsidRPr="005F6D66">
        <w:rPr>
          <w:sz w:val="22"/>
          <w:szCs w:val="22"/>
        </w:rPr>
        <w:t>but</w:t>
      </w:r>
      <w:proofErr w:type="gramEnd"/>
      <w:r w:rsidRPr="005F6D66">
        <w:rPr>
          <w:sz w:val="22"/>
          <w:szCs w:val="22"/>
        </w:rPr>
        <w:t xml:space="preserve"> improved after additional treatment.</w:t>
      </w:r>
    </w:p>
    <w:p w14:paraId="474ADA93" w14:textId="77777777" w:rsidR="0084058E" w:rsidRDefault="0084058E"/>
    <w:p w14:paraId="51A9ADDC" w14:textId="3E330440" w:rsidR="004C0E0C" w:rsidRPr="0054307A" w:rsidRDefault="0084058E">
      <w:pPr>
        <w:rPr>
          <w:b/>
          <w:bCs/>
          <w:color w:val="000000"/>
        </w:rPr>
      </w:pPr>
      <w:r w:rsidRPr="0054307A">
        <w:rPr>
          <w:b/>
          <w:bCs/>
          <w:color w:val="000000"/>
        </w:rPr>
        <w:t>Conclusion</w:t>
      </w:r>
    </w:p>
    <w:p w14:paraId="34FCC385" w14:textId="133C0833" w:rsidR="0000077D" w:rsidDel="00FF6A3B" w:rsidRDefault="00FF6A3B">
      <w:pPr>
        <w:rPr>
          <w:del w:id="5" w:author="Jan Szczekulski" w:date="2023-05-29T10:03:00Z"/>
          <w:color w:val="000000"/>
          <w:sz w:val="22"/>
          <w:szCs w:val="22"/>
        </w:rPr>
      </w:pPr>
      <w:ins w:id="6" w:author="Jan Szczekulski" w:date="2023-05-29T12:25:00Z">
        <w:r w:rsidRPr="00FF6A3B">
          <w:rPr>
            <w:color w:val="000000"/>
            <w:sz w:val="22"/>
            <w:szCs w:val="22"/>
          </w:rPr>
          <w:t>According to our findings, the effectiveness of treating port wine birthmarks (PWB) plateaus around the ninth visit. Additionally, untreated PWB tends to worsen over time. Based on these results, we propose a two-phase treatment approach. The first phase is an induction treatment consisting of approximately 9 laser sessions until the plateau is reached. This is followed by a maintenance treatment phase with two laser sessions per year to prevent PWB from worsening. For patients who haven't received any treatment for several years after the induction phase and experience significant deterioration, we recommend a recovery treatment plan involving 2-3 laser sessions. The goal of this approach is to restore their previous level of improvement.</w:t>
        </w:r>
      </w:ins>
      <w:del w:id="7" w:author="Jan Szczekulski" w:date="2023-05-29T10:03:00Z">
        <w:r w:rsidR="0084058E" w:rsidRPr="00D8766D" w:rsidDel="00E67280">
          <w:rPr>
            <w:color w:val="000000"/>
            <w:sz w:val="22"/>
            <w:szCs w:val="22"/>
          </w:rPr>
          <w:delText>Analysis indicates that large spot 532 nm laser is highly effective in the treatment of PW</w:delText>
        </w:r>
        <w:r w:rsidR="00026C26" w:rsidDel="00E67280">
          <w:rPr>
            <w:color w:val="000000"/>
            <w:sz w:val="22"/>
            <w:szCs w:val="22"/>
          </w:rPr>
          <w:delText>B</w:delText>
        </w:r>
        <w:r w:rsidR="001178EC" w:rsidDel="00E67280">
          <w:rPr>
            <w:color w:val="000000"/>
            <w:sz w:val="22"/>
            <w:szCs w:val="22"/>
          </w:rPr>
          <w:delText>.</w:delText>
        </w:r>
      </w:del>
    </w:p>
    <w:p w14:paraId="3222E149" w14:textId="77777777" w:rsidR="00FF6A3B" w:rsidRDefault="00FF6A3B">
      <w:pPr>
        <w:rPr>
          <w:ins w:id="8" w:author="Jan Szczekulski" w:date="2023-05-29T12:25:00Z"/>
          <w:color w:val="000000"/>
          <w:sz w:val="22"/>
          <w:szCs w:val="22"/>
        </w:rPr>
      </w:pPr>
    </w:p>
    <w:p w14:paraId="30D212CC" w14:textId="77777777" w:rsidR="00FF6A3B" w:rsidRDefault="00FF6A3B">
      <w:pPr>
        <w:rPr>
          <w:ins w:id="9" w:author="Jan Szczekulski" w:date="2023-05-29T12:25:00Z"/>
          <w:color w:val="000000"/>
          <w:sz w:val="22"/>
          <w:szCs w:val="22"/>
        </w:rPr>
      </w:pPr>
    </w:p>
    <w:p w14:paraId="448E68B8" w14:textId="08D68DFC" w:rsidR="0084058E" w:rsidRPr="00D8766D" w:rsidDel="00E67280" w:rsidRDefault="0084058E">
      <w:pPr>
        <w:rPr>
          <w:del w:id="10" w:author="Jan Szczekulski" w:date="2023-05-29T10:03:00Z"/>
          <w:color w:val="000000"/>
          <w:sz w:val="22"/>
          <w:szCs w:val="22"/>
        </w:rPr>
      </w:pPr>
      <w:del w:id="11" w:author="Jan Szczekulski" w:date="2023-05-29T10:03:00Z">
        <w:r w:rsidRPr="00D8766D" w:rsidDel="00E67280">
          <w:rPr>
            <w:color w:val="000000"/>
            <w:sz w:val="22"/>
            <w:szCs w:val="22"/>
          </w:rPr>
          <w:delText xml:space="preserve">The first five laser procedures have higher efficacy, and improvements start plateauing around the </w:delText>
        </w:r>
        <w:r w:rsidR="009D2A7D" w:rsidRPr="00D8766D" w:rsidDel="00E67280">
          <w:rPr>
            <w:color w:val="000000"/>
            <w:sz w:val="22"/>
            <w:szCs w:val="22"/>
          </w:rPr>
          <w:delText>9</w:delText>
        </w:r>
        <w:r w:rsidRPr="00D8766D" w:rsidDel="00E67280">
          <w:rPr>
            <w:color w:val="000000"/>
            <w:sz w:val="22"/>
            <w:szCs w:val="22"/>
          </w:rPr>
          <w:delText xml:space="preserve">th visit. </w:delText>
        </w:r>
        <w:r w:rsidR="00FA262F" w:rsidDel="00E67280">
          <w:rPr>
            <w:color w:val="000000"/>
            <w:sz w:val="22"/>
            <w:szCs w:val="22"/>
          </w:rPr>
          <w:delText xml:space="preserve">The </w:delText>
        </w:r>
        <w:r w:rsidRPr="00D8766D" w:rsidDel="00E67280">
          <w:rPr>
            <w:color w:val="000000"/>
            <w:sz w:val="22"/>
            <w:szCs w:val="22"/>
          </w:rPr>
          <w:delText>correlation between time groups and treatment efficacy could be explained by the exacerbation of PW</w:delText>
        </w:r>
        <w:r w:rsidR="001D453E" w:rsidDel="00E67280">
          <w:rPr>
            <w:color w:val="000000"/>
            <w:sz w:val="22"/>
            <w:szCs w:val="22"/>
          </w:rPr>
          <w:delText xml:space="preserve">B </w:delText>
        </w:r>
        <w:r w:rsidRPr="00D8766D" w:rsidDel="00E67280">
          <w:rPr>
            <w:color w:val="000000"/>
            <w:sz w:val="22"/>
            <w:szCs w:val="22"/>
          </w:rPr>
          <w:delText>over time, indicating bi-annual treatment is needed to counteract deterioration. Patients who have not received treatment for a few years can experience worsening, but this can be reversed with reintroduction of laser treatment.</w:delText>
        </w:r>
      </w:del>
    </w:p>
    <w:p w14:paraId="09AC5B23" w14:textId="39E7F8AE" w:rsidR="008D5B3F" w:rsidDel="00FF6A3B" w:rsidRDefault="008D5B3F">
      <w:pPr>
        <w:rPr>
          <w:del w:id="12" w:author="Jan Szczekulski" w:date="2023-05-29T12:25:00Z"/>
          <w:rFonts w:cstheme="minorHAnsi"/>
          <w:color w:val="000000"/>
          <w:sz w:val="22"/>
          <w:szCs w:val="22"/>
        </w:rPr>
      </w:pPr>
    </w:p>
    <w:p w14:paraId="55DF73CB" w14:textId="77777777" w:rsidR="008D5B3F" w:rsidRDefault="008D5B3F">
      <w:pPr>
        <w:rPr>
          <w:rFonts w:cstheme="minorHAnsi"/>
          <w:color w:val="000000"/>
          <w:sz w:val="22"/>
          <w:szCs w:val="22"/>
        </w:rPr>
      </w:pPr>
    </w:p>
    <w:p w14:paraId="17BF44AD" w14:textId="093BF624" w:rsidR="008D5B3F" w:rsidRDefault="008D5B3F">
      <w:pPr>
        <w:rPr>
          <w:b/>
          <w:bCs/>
          <w:color w:val="000000"/>
          <w:sz w:val="32"/>
          <w:szCs w:val="32"/>
        </w:rPr>
      </w:pPr>
      <w:r>
        <w:rPr>
          <w:b/>
          <w:bCs/>
          <w:color w:val="000000"/>
          <w:sz w:val="32"/>
          <w:szCs w:val="32"/>
        </w:rPr>
        <w:t>Introduction</w:t>
      </w:r>
    </w:p>
    <w:p w14:paraId="6478F033" w14:textId="77777777" w:rsidR="001222C2" w:rsidRDefault="001222C2">
      <w:pPr>
        <w:rPr>
          <w:rFonts w:cstheme="minorHAnsi"/>
          <w:color w:val="000000"/>
          <w:sz w:val="22"/>
          <w:szCs w:val="22"/>
        </w:rPr>
      </w:pPr>
    </w:p>
    <w:p w14:paraId="17022CEF" w14:textId="6057F7EE" w:rsidR="00592D64" w:rsidRDefault="0097381C" w:rsidP="0097381C">
      <w:pPr>
        <w:rPr>
          <w:rFonts w:cstheme="minorHAnsi"/>
          <w:sz w:val="22"/>
          <w:szCs w:val="22"/>
        </w:rPr>
      </w:pPr>
      <w:r w:rsidRPr="0097381C">
        <w:rPr>
          <w:rFonts w:cstheme="minorHAnsi"/>
          <w:sz w:val="22"/>
          <w:szCs w:val="22"/>
        </w:rPr>
        <w:t>Port wine stains (</w:t>
      </w:r>
      <w:commentRangeStart w:id="13"/>
      <w:r w:rsidRPr="0097381C">
        <w:rPr>
          <w:rFonts w:cstheme="minorHAnsi"/>
          <w:sz w:val="22"/>
          <w:szCs w:val="22"/>
        </w:rPr>
        <w:t>PW</w:t>
      </w:r>
      <w:r w:rsidR="00026C26">
        <w:rPr>
          <w:rFonts w:cstheme="minorHAnsi"/>
          <w:sz w:val="22"/>
          <w:szCs w:val="22"/>
        </w:rPr>
        <w:t>B</w:t>
      </w:r>
      <w:commentRangeEnd w:id="13"/>
      <w:r w:rsidR="008E587B">
        <w:rPr>
          <w:rStyle w:val="CommentReference"/>
        </w:rPr>
        <w:commentReference w:id="13"/>
      </w:r>
      <w:r w:rsidRPr="0097381C">
        <w:rPr>
          <w:rFonts w:cstheme="minorHAnsi"/>
          <w:sz w:val="22"/>
          <w:szCs w:val="22"/>
        </w:rPr>
        <w:t>) are the most common capillary malformations of the skin, affecting about 0.3-0.5% of infants. They are characterized by the dilatation of skin capillaries and post-capillary venules and can occur anywhere on the body, with the face and neck being the most common locations.</w:t>
      </w:r>
      <w:r w:rsidR="00E55D64">
        <w:rPr>
          <w:rFonts w:cstheme="minorHAnsi"/>
          <w:sz w:val="22"/>
          <w:szCs w:val="22"/>
        </w:rPr>
        <w:t xml:space="preserve"> </w:t>
      </w:r>
      <w:r w:rsidR="00BA1B8F" w:rsidRPr="0097381C">
        <w:rPr>
          <w:rFonts w:cstheme="minorHAnsi"/>
          <w:sz w:val="22"/>
          <w:szCs w:val="22"/>
        </w:rPr>
        <w:t>PW</w:t>
      </w:r>
      <w:r w:rsidR="00BA1B8F">
        <w:rPr>
          <w:rFonts w:cstheme="minorHAnsi"/>
          <w:sz w:val="22"/>
          <w:szCs w:val="22"/>
        </w:rPr>
        <w:t>B</w:t>
      </w:r>
      <w:r w:rsidR="00BA1B8F" w:rsidRPr="00292D4E">
        <w:rPr>
          <w:rFonts w:cstheme="minorHAnsi"/>
          <w:sz w:val="22"/>
          <w:szCs w:val="22"/>
        </w:rPr>
        <w:t xml:space="preserve"> </w:t>
      </w:r>
      <w:r w:rsidR="00292D4E" w:rsidRPr="00292D4E">
        <w:rPr>
          <w:rFonts w:cstheme="minorHAnsi"/>
          <w:sz w:val="22"/>
          <w:szCs w:val="22"/>
        </w:rPr>
        <w:t xml:space="preserve">are present from </w:t>
      </w:r>
      <w:proofErr w:type="spellStart"/>
      <w:r w:rsidR="00292D4E" w:rsidRPr="00292D4E">
        <w:rPr>
          <w:rFonts w:cstheme="minorHAnsi"/>
          <w:sz w:val="22"/>
          <w:szCs w:val="22"/>
        </w:rPr>
        <w:t>fetal</w:t>
      </w:r>
      <w:proofErr w:type="spellEnd"/>
      <w:r w:rsidR="00292D4E" w:rsidRPr="00292D4E">
        <w:rPr>
          <w:rFonts w:cstheme="minorHAnsi"/>
          <w:sz w:val="22"/>
          <w:szCs w:val="22"/>
        </w:rPr>
        <w:t xml:space="preserve"> life and persist for a lifetime, gradually darkening and thickening if left untreated</w:t>
      </w:r>
      <w:r w:rsidR="00B9619C" w:rsidRPr="00B9619C">
        <w:t xml:space="preserve"> </w:t>
      </w:r>
      <w:r w:rsidR="00855D4E">
        <w:rPr>
          <w:rFonts w:cstheme="minorHAnsi"/>
          <w:color w:val="FF0000"/>
          <w:sz w:val="22"/>
          <w:szCs w:val="22"/>
        </w:rPr>
        <w:fldChar w:fldCharType="begin">
          <w:fldData xml:space="preserve">PEVuZE5vdGU+PENpdGU+PEF1dGhvcj5MZWU8L0F1dGhvcj48WWVhcj4yMDE1PC9ZZWFyPjxSZWNO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</w:fldData>
        </w:fldChar>
      </w:r>
      <w:r w:rsidR="007072FD">
        <w:rPr>
          <w:rFonts w:cstheme="minorHAnsi"/>
          <w:color w:val="FF0000"/>
          <w:sz w:val="22"/>
          <w:szCs w:val="22"/>
        </w:rPr>
        <w:instrText xml:space="preserve"> ADDIN EN.CITE </w:instrText>
      </w:r>
      <w:r w:rsidR="007072FD">
        <w:rPr>
          <w:rFonts w:cstheme="minorHAnsi"/>
          <w:color w:val="FF0000"/>
          <w:sz w:val="22"/>
          <w:szCs w:val="22"/>
        </w:rPr>
        <w:fldChar w:fldCharType="begin">
          <w:fldData xml:space="preserve">PEVuZE5vdGU+PENpdGU+PEF1dGhvcj5MZWU8L0F1dGhvcj48WWVhcj4yMDE1PC9ZZWFyPjxSZWNO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</w:fldData>
        </w:fldChar>
      </w:r>
      <w:r w:rsidR="007072FD">
        <w:rPr>
          <w:rFonts w:cstheme="minorHAnsi"/>
          <w:color w:val="FF0000"/>
          <w:sz w:val="22"/>
          <w:szCs w:val="22"/>
        </w:rPr>
        <w:instrText xml:space="preserve"> ADDIN EN.CITE.DATA </w:instrText>
      </w:r>
      <w:r w:rsidR="007072FD">
        <w:rPr>
          <w:rFonts w:cstheme="minorHAnsi"/>
          <w:color w:val="FF0000"/>
          <w:sz w:val="22"/>
          <w:szCs w:val="22"/>
        </w:rPr>
      </w:r>
      <w:r w:rsidR="007072FD">
        <w:rPr>
          <w:rFonts w:cstheme="minorHAnsi"/>
          <w:color w:val="FF0000"/>
          <w:sz w:val="22"/>
          <w:szCs w:val="22"/>
        </w:rPr>
        <w:fldChar w:fldCharType="end"/>
      </w:r>
      <w:r w:rsidR="00855D4E">
        <w:rPr>
          <w:rFonts w:cstheme="minorHAnsi"/>
          <w:color w:val="FF0000"/>
          <w:sz w:val="22"/>
          <w:szCs w:val="22"/>
        </w:rPr>
      </w:r>
      <w:r w:rsidR="00855D4E">
        <w:rPr>
          <w:rFonts w:cstheme="minorHAnsi"/>
          <w:color w:val="FF0000"/>
          <w:sz w:val="22"/>
          <w:szCs w:val="22"/>
        </w:rPr>
        <w:fldChar w:fldCharType="separate"/>
      </w:r>
      <w:r w:rsidR="007072FD">
        <w:rPr>
          <w:rFonts w:cstheme="minorHAnsi"/>
          <w:noProof/>
          <w:color w:val="FF0000"/>
          <w:sz w:val="22"/>
          <w:szCs w:val="22"/>
        </w:rPr>
        <w:t>(1, 2)</w:t>
      </w:r>
      <w:r w:rsidR="00855D4E">
        <w:rPr>
          <w:rFonts w:cstheme="minorHAnsi"/>
          <w:color w:val="FF0000"/>
          <w:sz w:val="22"/>
          <w:szCs w:val="22"/>
        </w:rPr>
        <w:fldChar w:fldCharType="end"/>
      </w:r>
      <w:r w:rsidR="00E35FC5">
        <w:rPr>
          <w:rFonts w:cstheme="minorHAnsi"/>
          <w:sz w:val="22"/>
          <w:szCs w:val="22"/>
        </w:rPr>
        <w:t>.</w:t>
      </w:r>
      <w:r w:rsidR="00133CBB">
        <w:rPr>
          <w:rFonts w:cstheme="minorHAnsi"/>
          <w:sz w:val="22"/>
          <w:szCs w:val="22"/>
        </w:rPr>
        <w:t xml:space="preserve"> </w:t>
      </w:r>
      <w:r w:rsidR="00133CBB" w:rsidRPr="00133CBB">
        <w:rPr>
          <w:rFonts w:cstheme="minorHAnsi"/>
          <w:sz w:val="22"/>
          <w:szCs w:val="22"/>
        </w:rPr>
        <w:t xml:space="preserve">Vascular lasers are the </w:t>
      </w:r>
      <w:r w:rsidR="00F70C5F">
        <w:rPr>
          <w:rFonts w:cstheme="minorHAnsi"/>
          <w:sz w:val="22"/>
          <w:szCs w:val="22"/>
        </w:rPr>
        <w:t xml:space="preserve">considered the </w:t>
      </w:r>
      <w:r w:rsidR="00133CBB" w:rsidRPr="00133CBB">
        <w:rPr>
          <w:rFonts w:cstheme="minorHAnsi"/>
          <w:sz w:val="22"/>
          <w:szCs w:val="22"/>
        </w:rPr>
        <w:t xml:space="preserve">standard treatment for </w:t>
      </w:r>
      <w:r w:rsidR="000C691D" w:rsidRPr="0097381C">
        <w:rPr>
          <w:rFonts w:cstheme="minorHAnsi"/>
          <w:sz w:val="22"/>
          <w:szCs w:val="22"/>
        </w:rPr>
        <w:t>PW</w:t>
      </w:r>
      <w:r w:rsidR="000C691D">
        <w:rPr>
          <w:rFonts w:cstheme="minorHAnsi"/>
          <w:sz w:val="22"/>
          <w:szCs w:val="22"/>
        </w:rPr>
        <w:t>B</w:t>
      </w:r>
      <w:r w:rsidR="00133CBB" w:rsidRPr="00133CBB">
        <w:rPr>
          <w:rFonts w:cstheme="minorHAnsi"/>
          <w:sz w:val="22"/>
          <w:szCs w:val="22"/>
        </w:rPr>
        <w:t>, with pulse dye laser (PDL) being the first-line option.</w:t>
      </w:r>
      <w:r w:rsidR="005B225F">
        <w:rPr>
          <w:rFonts w:cstheme="minorHAnsi"/>
          <w:sz w:val="22"/>
          <w:szCs w:val="22"/>
        </w:rPr>
        <w:t xml:space="preserve"> </w:t>
      </w:r>
      <w:r w:rsidR="005B225F" w:rsidRPr="005B225F">
        <w:rPr>
          <w:rFonts w:cstheme="minorHAnsi"/>
          <w:sz w:val="22"/>
          <w:szCs w:val="22"/>
        </w:rPr>
        <w:t>However, recent studies suggest that the large spot laser 532 nm is similarly effective in patients with lighter skin phototypes</w:t>
      </w:r>
      <w:r w:rsidR="007072FD">
        <w:rPr>
          <w:rFonts w:cstheme="minorHAnsi"/>
          <w:color w:val="FF0000"/>
          <w:sz w:val="22"/>
          <w:szCs w:val="22"/>
        </w:rPr>
        <w:fldChar w:fldCharType="begin">
          <w:fldData xml:space="preserve">PEVuZE5vdGU+PENpdGU+PEF1dGhvcj5Ld2llazwvQXV0aG9yPjxZZWFyPjIwMTc8L1llYXI+PFJl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</w:fldData>
        </w:fldChar>
      </w:r>
      <w:r w:rsidR="007072FD">
        <w:rPr>
          <w:rFonts w:cstheme="minorHAnsi"/>
          <w:color w:val="FF0000"/>
          <w:sz w:val="22"/>
          <w:szCs w:val="22"/>
        </w:rPr>
        <w:instrText xml:space="preserve"> ADDIN EN.CITE </w:instrText>
      </w:r>
      <w:r w:rsidR="007072FD">
        <w:rPr>
          <w:rFonts w:cstheme="minorHAnsi"/>
          <w:color w:val="FF0000"/>
          <w:sz w:val="22"/>
          <w:szCs w:val="22"/>
        </w:rPr>
        <w:fldChar w:fldCharType="begin">
          <w:fldData xml:space="preserve">PEVuZE5vdGU+PENpdGU+PEF1dGhvcj5Ld2llazwvQXV0aG9yPjxZZWFyPjIwMTc8L1llYXI+PFJl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</w:fldData>
        </w:fldChar>
      </w:r>
      <w:r w:rsidR="007072FD">
        <w:rPr>
          <w:rFonts w:cstheme="minorHAnsi"/>
          <w:color w:val="FF0000"/>
          <w:sz w:val="22"/>
          <w:szCs w:val="22"/>
        </w:rPr>
        <w:instrText xml:space="preserve"> ADDIN EN.CITE.DATA </w:instrText>
      </w:r>
      <w:r w:rsidR="007072FD">
        <w:rPr>
          <w:rFonts w:cstheme="minorHAnsi"/>
          <w:color w:val="FF0000"/>
          <w:sz w:val="22"/>
          <w:szCs w:val="22"/>
        </w:rPr>
      </w:r>
      <w:r w:rsidR="007072FD">
        <w:rPr>
          <w:rFonts w:cstheme="minorHAnsi"/>
          <w:color w:val="FF0000"/>
          <w:sz w:val="22"/>
          <w:szCs w:val="22"/>
        </w:rPr>
        <w:fldChar w:fldCharType="end"/>
      </w:r>
      <w:r w:rsidR="007072FD">
        <w:rPr>
          <w:rFonts w:cstheme="minorHAnsi"/>
          <w:color w:val="FF0000"/>
          <w:sz w:val="22"/>
          <w:szCs w:val="22"/>
        </w:rPr>
      </w:r>
      <w:r w:rsidR="007072FD">
        <w:rPr>
          <w:rFonts w:cstheme="minorHAnsi"/>
          <w:color w:val="FF0000"/>
          <w:sz w:val="22"/>
          <w:szCs w:val="22"/>
        </w:rPr>
        <w:fldChar w:fldCharType="separate"/>
      </w:r>
      <w:r w:rsidR="007072FD">
        <w:rPr>
          <w:rFonts w:cstheme="minorHAnsi"/>
          <w:noProof/>
          <w:color w:val="FF0000"/>
          <w:sz w:val="22"/>
          <w:szCs w:val="22"/>
        </w:rPr>
        <w:t>(3, 4)</w:t>
      </w:r>
      <w:r w:rsidR="007072FD">
        <w:rPr>
          <w:rFonts w:cstheme="minorHAnsi"/>
          <w:color w:val="FF0000"/>
          <w:sz w:val="22"/>
          <w:szCs w:val="22"/>
        </w:rPr>
        <w:fldChar w:fldCharType="end"/>
      </w:r>
      <w:r w:rsidR="005906D7">
        <w:rPr>
          <w:rFonts w:cstheme="minorHAnsi"/>
          <w:sz w:val="22"/>
          <w:szCs w:val="22"/>
        </w:rPr>
        <w:t xml:space="preserve">. </w:t>
      </w:r>
      <w:r w:rsidR="00526AD4">
        <w:rPr>
          <w:rFonts w:cstheme="minorHAnsi"/>
          <w:sz w:val="22"/>
          <w:szCs w:val="22"/>
        </w:rPr>
        <w:t xml:space="preserve"> </w:t>
      </w:r>
      <w:r w:rsidR="00592D64" w:rsidRPr="00592D64">
        <w:rPr>
          <w:rFonts w:cstheme="minorHAnsi"/>
          <w:sz w:val="22"/>
          <w:szCs w:val="22"/>
        </w:rPr>
        <w:t xml:space="preserve">Early treatment of </w:t>
      </w:r>
      <w:r w:rsidR="006D42FB" w:rsidRPr="0097381C">
        <w:rPr>
          <w:rFonts w:cstheme="minorHAnsi"/>
          <w:sz w:val="22"/>
          <w:szCs w:val="22"/>
        </w:rPr>
        <w:t>PW</w:t>
      </w:r>
      <w:r w:rsidR="006D42FB">
        <w:rPr>
          <w:rFonts w:cstheme="minorHAnsi"/>
          <w:sz w:val="22"/>
          <w:szCs w:val="22"/>
        </w:rPr>
        <w:t>B</w:t>
      </w:r>
      <w:r w:rsidR="006D42FB" w:rsidRPr="00592D64">
        <w:rPr>
          <w:rFonts w:cstheme="minorHAnsi"/>
          <w:sz w:val="22"/>
          <w:szCs w:val="22"/>
        </w:rPr>
        <w:t xml:space="preserve"> </w:t>
      </w:r>
      <w:r w:rsidR="00592D64" w:rsidRPr="00592D64">
        <w:rPr>
          <w:rFonts w:cstheme="minorHAnsi"/>
          <w:sz w:val="22"/>
          <w:szCs w:val="22"/>
        </w:rPr>
        <w:t xml:space="preserve">is </w:t>
      </w:r>
      <w:r w:rsidR="00592D64" w:rsidRPr="00592D64">
        <w:rPr>
          <w:rFonts w:cstheme="minorHAnsi"/>
          <w:sz w:val="22"/>
          <w:szCs w:val="22"/>
        </w:rPr>
        <w:lastRenderedPageBreak/>
        <w:t xml:space="preserve">considered particularly effective in </w:t>
      </w:r>
      <w:r w:rsidR="00785782" w:rsidRPr="00592D64">
        <w:rPr>
          <w:rFonts w:cstheme="minorHAnsi"/>
          <w:sz w:val="22"/>
          <w:szCs w:val="22"/>
        </w:rPr>
        <w:t>new-borns</w:t>
      </w:r>
      <w:r w:rsidR="00592D64" w:rsidRPr="00592D64">
        <w:rPr>
          <w:rFonts w:cstheme="minorHAnsi"/>
          <w:sz w:val="22"/>
          <w:szCs w:val="22"/>
        </w:rPr>
        <w:t xml:space="preserve"> or infants</w:t>
      </w:r>
      <w:r w:rsidR="00BB0516">
        <w:rPr>
          <w:rFonts w:cstheme="minorHAnsi"/>
          <w:sz w:val="22"/>
          <w:szCs w:val="22"/>
        </w:rPr>
        <w:t xml:space="preserve"> and </w:t>
      </w:r>
      <w:r w:rsidR="00BB0516" w:rsidRPr="005906D7">
        <w:rPr>
          <w:rFonts w:cstheme="minorHAnsi"/>
          <w:sz w:val="22"/>
          <w:szCs w:val="22"/>
        </w:rPr>
        <w:t>should be the primary treatment strategy for PW</w:t>
      </w:r>
      <w:r w:rsidR="00917C5D">
        <w:rPr>
          <w:rFonts w:cstheme="minorHAnsi"/>
          <w:sz w:val="22"/>
          <w:szCs w:val="22"/>
        </w:rPr>
        <w:t>B</w:t>
      </w:r>
      <w:r w:rsidR="00BB0516" w:rsidRPr="005906D7">
        <w:rPr>
          <w:rFonts w:cstheme="minorHAnsi"/>
          <w:sz w:val="22"/>
          <w:szCs w:val="22"/>
        </w:rPr>
        <w:t xml:space="preserve"> </w:t>
      </w:r>
      <w:r w:rsidR="007072FD">
        <w:rPr>
          <w:rFonts w:cstheme="minorHAnsi"/>
          <w:color w:val="FF0000"/>
          <w:sz w:val="22"/>
          <w:szCs w:val="22"/>
        </w:rPr>
        <w:fldChar w:fldCharType="begin">
          <w:fldData xml:space="preserve">PEVuZE5vdGU+PENpdGU+PEF1dGhvcj5TYWJldGk8L0F1dGhvcj48WWVhcj4yMDIxPC9ZZWFyPjxS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</w:fldData>
        </w:fldChar>
      </w:r>
      <w:r w:rsidR="00622AA4">
        <w:rPr>
          <w:rFonts w:cstheme="minorHAnsi"/>
          <w:color w:val="FF0000"/>
          <w:sz w:val="22"/>
          <w:szCs w:val="22"/>
        </w:rPr>
        <w:instrText xml:space="preserve"> ADDIN EN.CITE </w:instrText>
      </w:r>
      <w:r w:rsidR="00622AA4">
        <w:rPr>
          <w:rFonts w:cstheme="minorHAnsi"/>
          <w:color w:val="FF0000"/>
          <w:sz w:val="22"/>
          <w:szCs w:val="22"/>
        </w:rPr>
        <w:fldChar w:fldCharType="begin">
          <w:fldData xml:space="preserve">PEVuZE5vdGU+PENpdGU+PEF1dGhvcj5TYWJldGk8L0F1dGhvcj48WWVhcj4yMDIxPC9ZZWFyPjxS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</w:fldData>
        </w:fldChar>
      </w:r>
      <w:r w:rsidR="00622AA4">
        <w:rPr>
          <w:rFonts w:cstheme="minorHAnsi"/>
          <w:color w:val="FF0000"/>
          <w:sz w:val="22"/>
          <w:szCs w:val="22"/>
        </w:rPr>
        <w:instrText xml:space="preserve"> ADDIN EN.CITE.DATA </w:instrText>
      </w:r>
      <w:r w:rsidR="00622AA4">
        <w:rPr>
          <w:rFonts w:cstheme="minorHAnsi"/>
          <w:color w:val="FF0000"/>
          <w:sz w:val="22"/>
          <w:szCs w:val="22"/>
        </w:rPr>
      </w:r>
      <w:r w:rsidR="00622AA4">
        <w:rPr>
          <w:rFonts w:cstheme="minorHAnsi"/>
          <w:color w:val="FF0000"/>
          <w:sz w:val="22"/>
          <w:szCs w:val="22"/>
        </w:rPr>
        <w:fldChar w:fldCharType="end"/>
      </w:r>
      <w:r w:rsidR="007072FD">
        <w:rPr>
          <w:rFonts w:cstheme="minorHAnsi"/>
          <w:color w:val="FF0000"/>
          <w:sz w:val="22"/>
          <w:szCs w:val="22"/>
        </w:rPr>
      </w:r>
      <w:r w:rsidR="007072FD">
        <w:rPr>
          <w:rFonts w:cstheme="minorHAnsi"/>
          <w:color w:val="FF0000"/>
          <w:sz w:val="22"/>
          <w:szCs w:val="22"/>
        </w:rPr>
        <w:fldChar w:fldCharType="separate"/>
      </w:r>
      <w:r w:rsidR="00622AA4">
        <w:rPr>
          <w:rFonts w:cstheme="minorHAnsi"/>
          <w:noProof/>
          <w:color w:val="FF0000"/>
          <w:sz w:val="22"/>
          <w:szCs w:val="22"/>
        </w:rPr>
        <w:t>(2, 5, 6)</w:t>
      </w:r>
      <w:r w:rsidR="007072FD">
        <w:rPr>
          <w:rFonts w:cstheme="minorHAnsi"/>
          <w:color w:val="FF0000"/>
          <w:sz w:val="22"/>
          <w:szCs w:val="22"/>
        </w:rPr>
        <w:fldChar w:fldCharType="end"/>
      </w:r>
      <w:r w:rsidR="00B34095">
        <w:rPr>
          <w:rFonts w:cstheme="minorHAnsi"/>
          <w:sz w:val="22"/>
          <w:szCs w:val="22"/>
        </w:rPr>
        <w:t xml:space="preserve">. However, </w:t>
      </w:r>
      <w:r w:rsidR="00592D64" w:rsidRPr="00592D64">
        <w:rPr>
          <w:rFonts w:cstheme="minorHAnsi"/>
          <w:sz w:val="22"/>
          <w:szCs w:val="22"/>
        </w:rPr>
        <w:t>many older children and adults remain untreated or have received incomplete treatment</w:t>
      </w:r>
      <w:r w:rsidR="00622AA4">
        <w:rPr>
          <w:rFonts w:cstheme="minorHAnsi"/>
          <w:color w:val="FF0000"/>
          <w:sz w:val="22"/>
          <w:szCs w:val="22"/>
        </w:rPr>
        <w:fldChar w:fldCharType="begin"/>
      </w:r>
      <w:r w:rsidR="00622AA4">
        <w:rPr>
          <w:rFonts w:cstheme="minorHAnsi"/>
          <w:color w:val="FF0000"/>
          <w:sz w:val="22"/>
          <w:szCs w:val="22"/>
        </w:rPr>
        <w:instrText xml:space="preserve"> ADDIN EN.CITE &lt;EndNote&gt;&lt;Cite&gt;&lt;Author&gt;Kwiek&lt;/Author&gt;&lt;Year&gt;2018&lt;/Year&gt;&lt;RecNum&gt;8&lt;/RecNum&gt;&lt;DisplayText&gt;(7)&lt;/DisplayText&gt;&lt;record&gt;&lt;rec-number&gt;8&lt;/rec-number&gt;&lt;foreign-keys&gt;&lt;key app="EN" db-id="x2022552yt9f0ketedn5df5y2dp5sv5sa5pr" timestamp="1682625366"&gt;8&lt;/key&gt;&lt;/foreign-keys&gt;&lt;ref-type name="Journal Article"&gt;17&lt;/ref-type&gt;&lt;contributors&gt;&lt;authors&gt;&lt;author&gt;Kwiek, B.&lt;/author&gt;&lt;author&gt;Ambroziak, M.&lt;/author&gt;&lt;author&gt;Osipowicz, K.&lt;/author&gt;&lt;author&gt;Kowalewski, C.&lt;/author&gt;&lt;author&gt;Rożalski, M.&lt;/author&gt;&lt;/authors&gt;&lt;/contributors&gt;&lt;auth-address&gt;Department of Dermatology and Immunodermatology, Medical University of Warsaw, Warsaw, Poland.&amp;#xD;Klinika Ambroziak, Warsaw, Poland.&lt;/auth-address&gt;&lt;titles&gt;&lt;title&gt;Treatment of Previously Treated Facial Capillary Malformations: Results of Single-Center Retrospective Objective 3-Dimensional Analysis of the Efficacy of Large Spot 532 nm Lasers&lt;/title&gt;&lt;secondary-title&gt;Dermatol Surg&lt;/secondary-title&gt;&lt;/titles&gt;&lt;periodical&gt;&lt;full-title&gt;Dermatol Surg&lt;/full-title&gt;&lt;/periodical&gt;&lt;pages&gt;803-813&lt;/pages&gt;&lt;volume&gt;44&lt;/volume&gt;&lt;number&gt;6&lt;/number&gt;&lt;keywords&gt;&lt;keyword&gt;Adolescent&lt;/keyword&gt;&lt;keyword&gt;Adult&lt;/keyword&gt;&lt;keyword&gt;Capillaries/*abnormalities/surgery&lt;/keyword&gt;&lt;keyword&gt;Child&lt;/keyword&gt;&lt;keyword&gt;Face/pathology&lt;/keyword&gt;&lt;keyword&gt;Female&lt;/keyword&gt;&lt;keyword&gt;Humans&lt;/keyword&gt;&lt;keyword&gt;*Imaging, Three-Dimensional/methods&lt;/keyword&gt;&lt;keyword&gt;Lasers, Solid-State/*therapeutic use&lt;/keyword&gt;&lt;keyword&gt;Male&lt;/keyword&gt;&lt;keyword&gt;Middle Aged&lt;/keyword&gt;&lt;keyword&gt;*Photography&lt;/keyword&gt;&lt;keyword&gt;Retrospective Studies&lt;/keyword&gt;&lt;keyword&gt;Time Factors&lt;/keyword&gt;&lt;keyword&gt;Treatment Outcome&lt;/keyword&gt;&lt;keyword&gt;Vascular Malformations/*surgery&lt;/keyword&gt;&lt;/keywords&gt;&lt;dates&gt;&lt;year&gt;2018&lt;/year&gt;&lt;pub-dates&gt;&lt;date&gt;Jun&lt;/date&gt;&lt;/pub-dates&gt;&lt;/dates&gt;&lt;isbn&gt;1076-0512&lt;/isbn&gt;&lt;accession-num&gt;29799825&lt;/accession-num&gt;&lt;urls&gt;&lt;/urls&gt;&lt;electronic-resource-num&gt;10.1097/dss.0000000000001447&lt;/electronic-resource-num&gt;&lt;remote-database-provider&gt;NLM&lt;/remote-database-provider&gt;&lt;language&gt;eng&lt;/language&gt;&lt;/record&gt;&lt;/Cite&gt;&lt;/EndNote&gt;</w:instrText>
      </w:r>
      <w:r w:rsidR="00622AA4">
        <w:rPr>
          <w:rFonts w:cstheme="minorHAnsi"/>
          <w:color w:val="FF0000"/>
          <w:sz w:val="22"/>
          <w:szCs w:val="22"/>
        </w:rPr>
        <w:fldChar w:fldCharType="separate"/>
      </w:r>
      <w:r w:rsidR="00622AA4">
        <w:rPr>
          <w:rFonts w:cstheme="minorHAnsi"/>
          <w:noProof/>
          <w:color w:val="FF0000"/>
          <w:sz w:val="22"/>
          <w:szCs w:val="22"/>
        </w:rPr>
        <w:t>(7)</w:t>
      </w:r>
      <w:r w:rsidR="00622AA4">
        <w:rPr>
          <w:rFonts w:cstheme="minorHAnsi"/>
          <w:color w:val="FF0000"/>
          <w:sz w:val="22"/>
          <w:szCs w:val="22"/>
        </w:rPr>
        <w:fldChar w:fldCharType="end"/>
      </w:r>
      <w:r w:rsidR="00592D64" w:rsidRPr="00592D64">
        <w:rPr>
          <w:rFonts w:cstheme="minorHAnsi"/>
          <w:sz w:val="22"/>
          <w:szCs w:val="22"/>
        </w:rPr>
        <w:t>.</w:t>
      </w:r>
      <w:r w:rsidR="00B00589">
        <w:rPr>
          <w:rFonts w:cstheme="minorHAnsi"/>
          <w:sz w:val="22"/>
          <w:szCs w:val="22"/>
        </w:rPr>
        <w:t xml:space="preserve"> </w:t>
      </w:r>
      <w:r w:rsidR="00594D0F">
        <w:rPr>
          <w:rFonts w:cstheme="minorHAnsi"/>
          <w:sz w:val="22"/>
          <w:szCs w:val="22"/>
        </w:rPr>
        <w:t>T</w:t>
      </w:r>
      <w:r w:rsidR="00B00589" w:rsidRPr="00B00589">
        <w:rPr>
          <w:rFonts w:cstheme="minorHAnsi"/>
          <w:sz w:val="22"/>
          <w:szCs w:val="22"/>
        </w:rPr>
        <w:t xml:space="preserve">he standard </w:t>
      </w:r>
      <w:r w:rsidR="00A24FA6" w:rsidRPr="0097381C">
        <w:rPr>
          <w:rFonts w:cstheme="minorHAnsi"/>
          <w:sz w:val="22"/>
          <w:szCs w:val="22"/>
        </w:rPr>
        <w:t>PW</w:t>
      </w:r>
      <w:r w:rsidR="00A24FA6">
        <w:rPr>
          <w:rFonts w:cstheme="minorHAnsi"/>
          <w:sz w:val="22"/>
          <w:szCs w:val="22"/>
        </w:rPr>
        <w:t>B</w:t>
      </w:r>
      <w:r w:rsidR="00A24FA6" w:rsidRPr="00B00589">
        <w:rPr>
          <w:rFonts w:cstheme="minorHAnsi"/>
          <w:sz w:val="22"/>
          <w:szCs w:val="22"/>
        </w:rPr>
        <w:t xml:space="preserve"> </w:t>
      </w:r>
      <w:r w:rsidR="00B00589" w:rsidRPr="00B00589">
        <w:rPr>
          <w:rFonts w:cstheme="minorHAnsi"/>
          <w:sz w:val="22"/>
          <w:szCs w:val="22"/>
        </w:rPr>
        <w:t xml:space="preserve">laser treatment with PDL or 532nm spot laser requires a series of treatments to achieve the maximum possible effect. In most cases, this is a significant but not complete improvement ranging from 29% to 59% </w:t>
      </w:r>
      <w:r w:rsidR="00622AA4">
        <w:rPr>
          <w:rFonts w:cstheme="minorHAnsi"/>
          <w:color w:val="FF0000"/>
          <w:sz w:val="22"/>
          <w:szCs w:val="22"/>
        </w:rPr>
        <w:fldChar w:fldCharType="begin">
          <w:fldData xml:space="preserve">PEVuZE5vdGU+PENpdGU+PEF1dGhvcj5Ld2llazwvQXV0aG9yPjxZZWFyPjIwMTc8L1llYXI+PFJl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</w:fldData>
        </w:fldChar>
      </w:r>
      <w:r w:rsidR="00622AA4">
        <w:rPr>
          <w:rFonts w:cstheme="minorHAnsi"/>
          <w:color w:val="FF0000"/>
          <w:sz w:val="22"/>
          <w:szCs w:val="22"/>
        </w:rPr>
        <w:instrText xml:space="preserve"> ADDIN EN.CITE </w:instrText>
      </w:r>
      <w:r w:rsidR="00622AA4">
        <w:rPr>
          <w:rFonts w:cstheme="minorHAnsi"/>
          <w:color w:val="FF0000"/>
          <w:sz w:val="22"/>
          <w:szCs w:val="22"/>
        </w:rPr>
        <w:fldChar w:fldCharType="begin">
          <w:fldData xml:space="preserve">PEVuZE5vdGU+PENpdGU+PEF1dGhvcj5Ld2llazwvQXV0aG9yPjxZZWFyPjIwMTc8L1llYXI+PFJl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</w:fldData>
        </w:fldChar>
      </w:r>
      <w:r w:rsidR="00622AA4">
        <w:rPr>
          <w:rFonts w:cstheme="minorHAnsi"/>
          <w:color w:val="FF0000"/>
          <w:sz w:val="22"/>
          <w:szCs w:val="22"/>
        </w:rPr>
        <w:instrText xml:space="preserve"> ADDIN EN.CITE.DATA </w:instrText>
      </w:r>
      <w:r w:rsidR="00622AA4">
        <w:rPr>
          <w:rFonts w:cstheme="minorHAnsi"/>
          <w:color w:val="FF0000"/>
          <w:sz w:val="22"/>
          <w:szCs w:val="22"/>
        </w:rPr>
      </w:r>
      <w:r w:rsidR="00622AA4">
        <w:rPr>
          <w:rFonts w:cstheme="minorHAnsi"/>
          <w:color w:val="FF0000"/>
          <w:sz w:val="22"/>
          <w:szCs w:val="22"/>
        </w:rPr>
        <w:fldChar w:fldCharType="end"/>
      </w:r>
      <w:r w:rsidR="00622AA4">
        <w:rPr>
          <w:rFonts w:cstheme="minorHAnsi"/>
          <w:color w:val="FF0000"/>
          <w:sz w:val="22"/>
          <w:szCs w:val="22"/>
        </w:rPr>
      </w:r>
      <w:r w:rsidR="00622AA4">
        <w:rPr>
          <w:rFonts w:cstheme="minorHAnsi"/>
          <w:color w:val="FF0000"/>
          <w:sz w:val="22"/>
          <w:szCs w:val="22"/>
        </w:rPr>
        <w:fldChar w:fldCharType="separate"/>
      </w:r>
      <w:r w:rsidR="00622AA4">
        <w:rPr>
          <w:rFonts w:cstheme="minorHAnsi"/>
          <w:noProof/>
          <w:color w:val="FF0000"/>
          <w:sz w:val="22"/>
          <w:szCs w:val="22"/>
        </w:rPr>
        <w:t>(3, 5, 7, 8, 9)</w:t>
      </w:r>
      <w:r w:rsidR="00622AA4">
        <w:rPr>
          <w:rFonts w:cstheme="minorHAnsi"/>
          <w:color w:val="FF0000"/>
          <w:sz w:val="22"/>
          <w:szCs w:val="22"/>
        </w:rPr>
        <w:fldChar w:fldCharType="end"/>
      </w:r>
      <w:r w:rsidR="00926A3A">
        <w:rPr>
          <w:rFonts w:cstheme="minorHAnsi"/>
          <w:sz w:val="22"/>
          <w:szCs w:val="22"/>
        </w:rPr>
        <w:t>, v</w:t>
      </w:r>
      <w:r w:rsidR="00926A3A" w:rsidRPr="00926A3A">
        <w:rPr>
          <w:rFonts w:cstheme="minorHAnsi"/>
          <w:sz w:val="22"/>
          <w:szCs w:val="22"/>
        </w:rPr>
        <w:t>arying between patient population and assessment method</w:t>
      </w:r>
      <w:r w:rsidR="00F12809">
        <w:rPr>
          <w:rFonts w:cstheme="minorHAnsi"/>
          <w:sz w:val="22"/>
          <w:szCs w:val="22"/>
        </w:rPr>
        <w:t>.</w:t>
      </w:r>
      <w:r w:rsidR="00A95C67">
        <w:rPr>
          <w:rFonts w:cstheme="minorHAnsi"/>
          <w:sz w:val="22"/>
          <w:szCs w:val="22"/>
        </w:rPr>
        <w:t xml:space="preserve"> </w:t>
      </w:r>
      <w:r w:rsidR="00A95C67" w:rsidRPr="00A95C67">
        <w:rPr>
          <w:rFonts w:cstheme="minorHAnsi"/>
          <w:sz w:val="22"/>
          <w:szCs w:val="22"/>
        </w:rPr>
        <w:t xml:space="preserve">The outcome of the </w:t>
      </w:r>
      <w:r w:rsidR="00A024AF" w:rsidRPr="0097381C">
        <w:rPr>
          <w:rFonts w:cstheme="minorHAnsi"/>
          <w:sz w:val="22"/>
          <w:szCs w:val="22"/>
        </w:rPr>
        <w:t>PW</w:t>
      </w:r>
      <w:r w:rsidR="00A024AF">
        <w:rPr>
          <w:rFonts w:cstheme="minorHAnsi"/>
          <w:sz w:val="22"/>
          <w:szCs w:val="22"/>
        </w:rPr>
        <w:t>B</w:t>
      </w:r>
      <w:r w:rsidR="00A024AF" w:rsidRPr="00A95C67">
        <w:rPr>
          <w:rFonts w:cstheme="minorHAnsi"/>
          <w:sz w:val="22"/>
          <w:szCs w:val="22"/>
        </w:rPr>
        <w:t xml:space="preserve"> </w:t>
      </w:r>
      <w:r w:rsidR="00A95C67" w:rsidRPr="00A95C67">
        <w:rPr>
          <w:rFonts w:cstheme="minorHAnsi"/>
          <w:sz w:val="22"/>
          <w:szCs w:val="22"/>
        </w:rPr>
        <w:t xml:space="preserve">treatment depends, among other things, on the Fitzpatrick phototype of the skin, the location of the lesion, the history of previous </w:t>
      </w:r>
      <w:proofErr w:type="gramStart"/>
      <w:r w:rsidR="00A95C67" w:rsidRPr="00A95C67">
        <w:rPr>
          <w:rFonts w:cstheme="minorHAnsi"/>
          <w:sz w:val="22"/>
          <w:szCs w:val="22"/>
        </w:rPr>
        <w:t>treatment</w:t>
      </w:r>
      <w:r w:rsidR="00A95C67" w:rsidRPr="00213958">
        <w:rPr>
          <w:rFonts w:cstheme="minorHAnsi"/>
          <w:color w:val="FF0000"/>
          <w:sz w:val="22"/>
          <w:szCs w:val="22"/>
        </w:rPr>
        <w:t>[</w:t>
      </w:r>
      <w:proofErr w:type="gramEnd"/>
      <w:r w:rsidR="00A95C67" w:rsidRPr="00213958">
        <w:rPr>
          <w:rFonts w:cstheme="minorHAnsi"/>
          <w:color w:val="FF0000"/>
          <w:sz w:val="22"/>
          <w:szCs w:val="22"/>
        </w:rPr>
        <w:t>BK1] [GU2]</w:t>
      </w:r>
      <w:r w:rsidR="00A95C67" w:rsidRPr="00A95C67">
        <w:rPr>
          <w:rFonts w:cstheme="minorHAnsi"/>
          <w:sz w:val="22"/>
          <w:szCs w:val="22"/>
        </w:rPr>
        <w:t xml:space="preserve">  and the type of vascular pattern in dermoscopy. The latter is mainly related to the depth of the enlarged vessels. Adequate laser setting, treatment protocol and schedule may also influence the outcome</w:t>
      </w:r>
      <w:r w:rsidR="00622AA4">
        <w:rPr>
          <w:rFonts w:cstheme="minorHAnsi"/>
          <w:color w:val="FF0000"/>
          <w:sz w:val="22"/>
          <w:szCs w:val="22"/>
        </w:rPr>
        <w:fldChar w:fldCharType="begin">
          <w:fldData xml:space="preserve">PEVuZE5vdGU+PENpdGU+PEF1dGhvcj5SZWRkeTwvQXV0aG9yPjxZZWFyPjIwMTM8L1llYXI+PFJl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</w:fldData>
        </w:fldChar>
      </w:r>
      <w:r w:rsidR="00622AA4">
        <w:rPr>
          <w:rFonts w:cstheme="minorHAnsi"/>
          <w:color w:val="FF0000"/>
          <w:sz w:val="22"/>
          <w:szCs w:val="22"/>
        </w:rPr>
        <w:instrText xml:space="preserve"> ADDIN EN.CITE </w:instrText>
      </w:r>
      <w:r w:rsidR="00622AA4">
        <w:rPr>
          <w:rFonts w:cstheme="minorHAnsi"/>
          <w:color w:val="FF0000"/>
          <w:sz w:val="22"/>
          <w:szCs w:val="22"/>
        </w:rPr>
        <w:fldChar w:fldCharType="begin">
          <w:fldData xml:space="preserve">PEVuZE5vdGU+PENpdGU+PEF1dGhvcj5SZWRkeTwvQXV0aG9yPjxZZWFyPjIwMTM8L1llYXI+PFJl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</w:fldData>
        </w:fldChar>
      </w:r>
      <w:r w:rsidR="00622AA4">
        <w:rPr>
          <w:rFonts w:cstheme="minorHAnsi"/>
          <w:color w:val="FF0000"/>
          <w:sz w:val="22"/>
          <w:szCs w:val="22"/>
        </w:rPr>
        <w:instrText xml:space="preserve"> ADDIN EN.CITE.DATA </w:instrText>
      </w:r>
      <w:r w:rsidR="00622AA4">
        <w:rPr>
          <w:rFonts w:cstheme="minorHAnsi"/>
          <w:color w:val="FF0000"/>
          <w:sz w:val="22"/>
          <w:szCs w:val="22"/>
        </w:rPr>
      </w:r>
      <w:r w:rsidR="00622AA4">
        <w:rPr>
          <w:rFonts w:cstheme="minorHAnsi"/>
          <w:color w:val="FF0000"/>
          <w:sz w:val="22"/>
          <w:szCs w:val="22"/>
        </w:rPr>
        <w:fldChar w:fldCharType="end"/>
      </w:r>
      <w:r w:rsidR="00622AA4">
        <w:rPr>
          <w:rFonts w:cstheme="minorHAnsi"/>
          <w:color w:val="FF0000"/>
          <w:sz w:val="22"/>
          <w:szCs w:val="22"/>
        </w:rPr>
      </w:r>
      <w:r w:rsidR="00622AA4">
        <w:rPr>
          <w:rFonts w:cstheme="minorHAnsi"/>
          <w:color w:val="FF0000"/>
          <w:sz w:val="22"/>
          <w:szCs w:val="22"/>
        </w:rPr>
        <w:fldChar w:fldCharType="separate"/>
      </w:r>
      <w:r w:rsidR="00622AA4">
        <w:rPr>
          <w:rFonts w:cstheme="minorHAnsi"/>
          <w:noProof/>
          <w:color w:val="FF0000"/>
          <w:sz w:val="22"/>
          <w:szCs w:val="22"/>
        </w:rPr>
        <w:t>(4, 5, 9, 10, 11)</w:t>
      </w:r>
      <w:r w:rsidR="00622AA4">
        <w:rPr>
          <w:rFonts w:cstheme="minorHAnsi"/>
          <w:color w:val="FF0000"/>
          <w:sz w:val="22"/>
          <w:szCs w:val="22"/>
        </w:rPr>
        <w:fldChar w:fldCharType="end"/>
      </w:r>
      <w:r w:rsidR="00A95C67" w:rsidRPr="00A95C67">
        <w:rPr>
          <w:rFonts w:cstheme="minorHAnsi"/>
          <w:sz w:val="22"/>
          <w:szCs w:val="22"/>
        </w:rPr>
        <w:t>.</w:t>
      </w:r>
      <w:r w:rsidR="003A5055">
        <w:rPr>
          <w:rFonts w:cstheme="minorHAnsi"/>
          <w:sz w:val="22"/>
          <w:szCs w:val="22"/>
        </w:rPr>
        <w:t xml:space="preserve"> </w:t>
      </w:r>
      <w:r w:rsidR="003A5055" w:rsidRPr="003A5055">
        <w:rPr>
          <w:rFonts w:cstheme="minorHAnsi"/>
          <w:sz w:val="22"/>
          <w:szCs w:val="22"/>
        </w:rPr>
        <w:t>For the PDL laser, the appearance of a plateau after a series of 6-12 treatments is well documented and further treatment appears to be of little or no benefit</w:t>
      </w:r>
      <w:r w:rsidR="003A5055" w:rsidRPr="00213958">
        <w:rPr>
          <w:rFonts w:cstheme="minorHAnsi"/>
          <w:color w:val="FF0000"/>
          <w:sz w:val="22"/>
          <w:szCs w:val="22"/>
        </w:rPr>
        <w:t xml:space="preserve">[BK3] [MP4]  </w:t>
      </w:r>
      <w:r w:rsidR="00622AA4">
        <w:rPr>
          <w:rFonts w:cstheme="minorHAnsi"/>
          <w:color w:val="FF0000"/>
          <w:sz w:val="22"/>
          <w:szCs w:val="22"/>
        </w:rPr>
        <w:fldChar w:fldCharType="begin">
          <w:fldData xml:space="preserve">PEVuZE5vdGU+PENpdGU+PEF1dGhvcj5Ld2llazwvQXV0aG9yPjxZZWFyPjIwMTg8L1llYXI+PFJl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</w:fldData>
        </w:fldChar>
      </w:r>
      <w:r w:rsidR="00622AA4">
        <w:rPr>
          <w:rFonts w:cstheme="minorHAnsi"/>
          <w:color w:val="FF0000"/>
          <w:sz w:val="22"/>
          <w:szCs w:val="22"/>
        </w:rPr>
        <w:instrText xml:space="preserve"> ADDIN EN.CITE </w:instrText>
      </w:r>
      <w:r w:rsidR="00622AA4">
        <w:rPr>
          <w:rFonts w:cstheme="minorHAnsi"/>
          <w:color w:val="FF0000"/>
          <w:sz w:val="22"/>
          <w:szCs w:val="22"/>
        </w:rPr>
        <w:fldChar w:fldCharType="begin">
          <w:fldData xml:space="preserve">PEVuZE5vdGU+PENpdGU+PEF1dGhvcj5Ld2llazwvQXV0aG9yPjxZZWFyPjIwMTg8L1llYXI+PFJl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</w:fldData>
        </w:fldChar>
      </w:r>
      <w:r w:rsidR="00622AA4">
        <w:rPr>
          <w:rFonts w:cstheme="minorHAnsi"/>
          <w:color w:val="FF0000"/>
          <w:sz w:val="22"/>
          <w:szCs w:val="22"/>
        </w:rPr>
        <w:instrText xml:space="preserve"> ADDIN EN.CITE.DATA </w:instrText>
      </w:r>
      <w:r w:rsidR="00622AA4">
        <w:rPr>
          <w:rFonts w:cstheme="minorHAnsi"/>
          <w:color w:val="FF0000"/>
          <w:sz w:val="22"/>
          <w:szCs w:val="22"/>
        </w:rPr>
      </w:r>
      <w:r w:rsidR="00622AA4">
        <w:rPr>
          <w:rFonts w:cstheme="minorHAnsi"/>
          <w:color w:val="FF0000"/>
          <w:sz w:val="22"/>
          <w:szCs w:val="22"/>
        </w:rPr>
        <w:fldChar w:fldCharType="end"/>
      </w:r>
      <w:r w:rsidR="00622AA4">
        <w:rPr>
          <w:rFonts w:cstheme="minorHAnsi"/>
          <w:color w:val="FF0000"/>
          <w:sz w:val="22"/>
          <w:szCs w:val="22"/>
        </w:rPr>
      </w:r>
      <w:r w:rsidR="00622AA4">
        <w:rPr>
          <w:rFonts w:cstheme="minorHAnsi"/>
          <w:color w:val="FF0000"/>
          <w:sz w:val="22"/>
          <w:szCs w:val="22"/>
        </w:rPr>
        <w:fldChar w:fldCharType="separate"/>
      </w:r>
      <w:r w:rsidR="00622AA4">
        <w:rPr>
          <w:rFonts w:cstheme="minorHAnsi"/>
          <w:noProof/>
          <w:color w:val="FF0000"/>
          <w:sz w:val="22"/>
          <w:szCs w:val="22"/>
        </w:rPr>
        <w:t>(7, 12, 13, 14)</w:t>
      </w:r>
      <w:r w:rsidR="00622AA4">
        <w:rPr>
          <w:rFonts w:cstheme="minorHAnsi"/>
          <w:color w:val="FF0000"/>
          <w:sz w:val="22"/>
          <w:szCs w:val="22"/>
        </w:rPr>
        <w:fldChar w:fldCharType="end"/>
      </w:r>
      <w:r w:rsidR="003A5055" w:rsidRPr="00213958">
        <w:rPr>
          <w:rFonts w:cstheme="minorHAnsi"/>
          <w:color w:val="FF0000"/>
          <w:sz w:val="22"/>
          <w:szCs w:val="22"/>
        </w:rPr>
        <w:t xml:space="preserve"> [BK5]</w:t>
      </w:r>
      <w:r w:rsidR="000D77C3" w:rsidRPr="00213958">
        <w:rPr>
          <w:rFonts w:cstheme="minorHAnsi"/>
          <w:color w:val="FF0000"/>
          <w:sz w:val="22"/>
          <w:szCs w:val="22"/>
        </w:rPr>
        <w:t xml:space="preserve">. </w:t>
      </w:r>
      <w:r w:rsidR="007D4878" w:rsidRPr="00213958">
        <w:rPr>
          <w:rFonts w:cstheme="minorHAnsi"/>
          <w:color w:val="FF0000"/>
          <w:sz w:val="22"/>
          <w:szCs w:val="22"/>
        </w:rPr>
        <w:t xml:space="preserve"> </w:t>
      </w:r>
      <w:r w:rsidR="00386594" w:rsidRPr="00386594">
        <w:rPr>
          <w:rFonts w:cstheme="minorHAnsi"/>
          <w:sz w:val="22"/>
          <w:szCs w:val="22"/>
        </w:rPr>
        <w:t xml:space="preserve">Our previous short- and medium-term studies show that a similar treatment response pattern occurs with the large spot 532nm laser and maximal response is present after 7 laser sessions in previously untreated </w:t>
      </w:r>
      <w:r w:rsidR="00A447F2" w:rsidRPr="0097381C">
        <w:rPr>
          <w:rFonts w:cstheme="minorHAnsi"/>
          <w:sz w:val="22"/>
          <w:szCs w:val="22"/>
        </w:rPr>
        <w:t>PW</w:t>
      </w:r>
      <w:r w:rsidR="00A447F2">
        <w:rPr>
          <w:rFonts w:cstheme="minorHAnsi"/>
          <w:sz w:val="22"/>
          <w:szCs w:val="22"/>
        </w:rPr>
        <w:t>B</w:t>
      </w:r>
      <w:r w:rsidR="00A447F2">
        <w:rPr>
          <w:rFonts w:cstheme="minorHAnsi"/>
          <w:sz w:val="22"/>
          <w:szCs w:val="22"/>
        </w:rPr>
        <w:t xml:space="preserve"> </w:t>
      </w:r>
      <w:r w:rsidR="004214C0">
        <w:rPr>
          <w:rFonts w:cstheme="minorHAnsi"/>
          <w:sz w:val="22"/>
          <w:szCs w:val="22"/>
        </w:rPr>
        <w:fldChar w:fldCharType="begin">
          <w:fldData xml:space="preserve">PEVuZE5vdGU+PENpdGU+PEF1dGhvcj5Gw7Zsc3Rlci1Ib2xzdDwvQXV0aG9yPjxZZWFyPjIwMjE8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</w:fldData>
        </w:fldChar>
      </w:r>
      <w:r w:rsidR="00C070D9">
        <w:rPr>
          <w:rFonts w:cstheme="minorHAnsi"/>
          <w:sz w:val="22"/>
          <w:szCs w:val="22"/>
        </w:rPr>
        <w:instrText xml:space="preserve"> ADDIN EN.CITE </w:instrText>
      </w:r>
      <w:r w:rsidR="00C070D9">
        <w:rPr>
          <w:rFonts w:cstheme="minorHAnsi"/>
          <w:sz w:val="22"/>
          <w:szCs w:val="22"/>
        </w:rPr>
        <w:fldChar w:fldCharType="begin">
          <w:fldData xml:space="preserve">PEVuZE5vdGU+PENpdGU+PEF1dGhvcj5Gw7Zsc3Rlci1Ib2xzdDwvQXV0aG9yPjxZZWFyPjIwMjE8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</w:fldData>
        </w:fldChar>
      </w:r>
      <w:r w:rsidR="00C070D9">
        <w:rPr>
          <w:rFonts w:cstheme="minorHAnsi"/>
          <w:sz w:val="22"/>
          <w:szCs w:val="22"/>
        </w:rPr>
        <w:instrText xml:space="preserve"> ADDIN EN.CITE.DATA </w:instrText>
      </w:r>
      <w:r w:rsidR="00C070D9">
        <w:rPr>
          <w:rFonts w:cstheme="minorHAnsi"/>
          <w:sz w:val="22"/>
          <w:szCs w:val="22"/>
        </w:rPr>
      </w:r>
      <w:r w:rsidR="00C070D9">
        <w:rPr>
          <w:rFonts w:cstheme="minorHAnsi"/>
          <w:sz w:val="22"/>
          <w:szCs w:val="22"/>
        </w:rPr>
        <w:fldChar w:fldCharType="end"/>
      </w:r>
      <w:r w:rsidR="004214C0">
        <w:rPr>
          <w:rFonts w:cstheme="minorHAnsi"/>
          <w:sz w:val="22"/>
          <w:szCs w:val="22"/>
        </w:rPr>
      </w:r>
      <w:r w:rsidR="004214C0">
        <w:rPr>
          <w:rFonts w:cstheme="minorHAnsi"/>
          <w:sz w:val="22"/>
          <w:szCs w:val="22"/>
        </w:rPr>
        <w:fldChar w:fldCharType="separate"/>
      </w:r>
      <w:r w:rsidR="00C070D9">
        <w:rPr>
          <w:rFonts w:cstheme="minorHAnsi"/>
          <w:noProof/>
          <w:sz w:val="22"/>
          <w:szCs w:val="22"/>
        </w:rPr>
        <w:t>(15)</w:t>
      </w:r>
      <w:r w:rsidR="004214C0">
        <w:rPr>
          <w:rFonts w:cstheme="minorHAnsi"/>
          <w:sz w:val="22"/>
          <w:szCs w:val="22"/>
        </w:rPr>
        <w:fldChar w:fldCharType="end"/>
      </w:r>
      <w:r w:rsidR="00386594" w:rsidRPr="00386594">
        <w:rPr>
          <w:rFonts w:cstheme="minorHAnsi"/>
          <w:sz w:val="22"/>
          <w:szCs w:val="22"/>
        </w:rPr>
        <w:t xml:space="preserve">, but detailed data </w:t>
      </w:r>
      <w:r w:rsidR="00AC0ECE">
        <w:rPr>
          <w:rFonts w:cstheme="minorHAnsi"/>
          <w:sz w:val="22"/>
          <w:szCs w:val="22"/>
        </w:rPr>
        <w:t>is</w:t>
      </w:r>
      <w:r w:rsidR="00386594" w:rsidRPr="00386594">
        <w:rPr>
          <w:rFonts w:cstheme="minorHAnsi"/>
          <w:sz w:val="22"/>
          <w:szCs w:val="22"/>
        </w:rPr>
        <w:t xml:space="preserve"> not available</w:t>
      </w:r>
      <w:r w:rsidR="00AC0ECE">
        <w:rPr>
          <w:rFonts w:cstheme="minorHAnsi"/>
          <w:sz w:val="22"/>
          <w:szCs w:val="22"/>
        </w:rPr>
        <w:t>.</w:t>
      </w:r>
    </w:p>
    <w:p w14:paraId="08601797" w14:textId="77777777" w:rsidR="00817051" w:rsidRDefault="00817051" w:rsidP="0097381C">
      <w:pPr>
        <w:rPr>
          <w:rFonts w:cstheme="minorHAnsi"/>
          <w:sz w:val="22"/>
          <w:szCs w:val="22"/>
        </w:rPr>
      </w:pPr>
    </w:p>
    <w:p w14:paraId="6588E262" w14:textId="3BFF1629" w:rsidR="00817051" w:rsidRDefault="001C4877" w:rsidP="0097381C">
      <w:pPr>
        <w:rPr>
          <w:b/>
          <w:bCs/>
          <w:color w:val="000000"/>
          <w:sz w:val="32"/>
          <w:szCs w:val="32"/>
        </w:rPr>
      </w:pPr>
      <w:r w:rsidRPr="001C4877">
        <w:rPr>
          <w:b/>
          <w:bCs/>
          <w:color w:val="000000"/>
          <w:sz w:val="32"/>
          <w:szCs w:val="32"/>
        </w:rPr>
        <w:t>Materials and methods</w:t>
      </w:r>
    </w:p>
    <w:p w14:paraId="2C30AE28" w14:textId="74F7CA8B" w:rsidR="00F5450C" w:rsidRDefault="00F5450C" w:rsidP="0097381C">
      <w:pPr>
        <w:rPr>
          <w:rFonts w:cstheme="minorHAnsi"/>
          <w:sz w:val="22"/>
          <w:szCs w:val="22"/>
        </w:rPr>
      </w:pPr>
      <w:r w:rsidRPr="00B73442">
        <w:rPr>
          <w:rFonts w:cstheme="minorHAnsi"/>
          <w:sz w:val="22"/>
          <w:szCs w:val="22"/>
        </w:rPr>
        <w:t xml:space="preserve">In our study, we </w:t>
      </w:r>
      <w:r w:rsidR="00214CC0" w:rsidRPr="00B73442">
        <w:rPr>
          <w:rFonts w:cstheme="minorHAnsi"/>
          <w:sz w:val="22"/>
          <w:szCs w:val="22"/>
        </w:rPr>
        <w:t>analysed</w:t>
      </w:r>
      <w:r w:rsidRPr="00B73442">
        <w:rPr>
          <w:rFonts w:cstheme="minorHAnsi"/>
          <w:sz w:val="22"/>
          <w:szCs w:val="22"/>
        </w:rPr>
        <w:t xml:space="preserve"> data from the treatment of </w:t>
      </w:r>
      <w:r w:rsidR="008C5BD5" w:rsidRPr="0097381C">
        <w:rPr>
          <w:rFonts w:cstheme="minorHAnsi"/>
          <w:sz w:val="22"/>
          <w:szCs w:val="22"/>
        </w:rPr>
        <w:t>PW</w:t>
      </w:r>
      <w:r w:rsidR="008C5BD5">
        <w:rPr>
          <w:rFonts w:cstheme="minorHAnsi"/>
          <w:sz w:val="22"/>
          <w:szCs w:val="22"/>
        </w:rPr>
        <w:t>B</w:t>
      </w:r>
      <w:r w:rsidR="008C5BD5" w:rsidRPr="00B73442">
        <w:rPr>
          <w:rFonts w:cstheme="minorHAnsi"/>
          <w:sz w:val="22"/>
          <w:szCs w:val="22"/>
        </w:rPr>
        <w:t xml:space="preserve"> </w:t>
      </w:r>
      <w:r w:rsidRPr="00B73442">
        <w:rPr>
          <w:rFonts w:cstheme="minorHAnsi"/>
          <w:sz w:val="22"/>
          <w:szCs w:val="22"/>
        </w:rPr>
        <w:t xml:space="preserve">with frequency doubled </w:t>
      </w:r>
      <w:proofErr w:type="spellStart"/>
      <w:proofErr w:type="gramStart"/>
      <w:r w:rsidRPr="00B73442">
        <w:rPr>
          <w:rFonts w:cstheme="minorHAnsi"/>
          <w:sz w:val="22"/>
          <w:szCs w:val="22"/>
        </w:rPr>
        <w:t>Nd:YAG</w:t>
      </w:r>
      <w:proofErr w:type="spellEnd"/>
      <w:proofErr w:type="gramEnd"/>
      <w:r w:rsidRPr="00B73442">
        <w:rPr>
          <w:rFonts w:cstheme="minorHAnsi"/>
          <w:sz w:val="22"/>
          <w:szCs w:val="22"/>
        </w:rPr>
        <w:t xml:space="preserve"> 532 nm laser characterized by a large spot (up to 12 mm in the retrospective study and up to 14 mm in the prospective study), a short pulse and contact cooling by sapphire glass (</w:t>
      </w:r>
      <w:proofErr w:type="spellStart"/>
      <w:r w:rsidRPr="00B73442">
        <w:rPr>
          <w:rFonts w:cstheme="minorHAnsi"/>
          <w:sz w:val="22"/>
          <w:szCs w:val="22"/>
        </w:rPr>
        <w:t>Cutera</w:t>
      </w:r>
      <w:proofErr w:type="spellEnd"/>
      <w:r w:rsidRPr="00B73442">
        <w:rPr>
          <w:rFonts w:cstheme="minorHAnsi"/>
          <w:sz w:val="22"/>
          <w:szCs w:val="22"/>
        </w:rPr>
        <w:t xml:space="preserve"> Excel V and </w:t>
      </w:r>
      <w:proofErr w:type="spellStart"/>
      <w:r w:rsidRPr="00B73442">
        <w:rPr>
          <w:rFonts w:cstheme="minorHAnsi"/>
          <w:sz w:val="22"/>
          <w:szCs w:val="22"/>
        </w:rPr>
        <w:t>Cutera</w:t>
      </w:r>
      <w:proofErr w:type="spellEnd"/>
      <w:r w:rsidRPr="00B73442">
        <w:rPr>
          <w:rFonts w:cstheme="minorHAnsi"/>
          <w:sz w:val="22"/>
          <w:szCs w:val="22"/>
        </w:rPr>
        <w:t xml:space="preserve"> Excel V plus ; </w:t>
      </w:r>
      <w:proofErr w:type="spellStart"/>
      <w:r w:rsidRPr="00B73442">
        <w:rPr>
          <w:rFonts w:cstheme="minorHAnsi"/>
          <w:sz w:val="22"/>
          <w:szCs w:val="22"/>
        </w:rPr>
        <w:t>Cutera</w:t>
      </w:r>
      <w:proofErr w:type="spellEnd"/>
      <w:r w:rsidRPr="00B73442">
        <w:rPr>
          <w:rFonts w:cstheme="minorHAnsi"/>
          <w:sz w:val="22"/>
          <w:szCs w:val="22"/>
        </w:rPr>
        <w:t xml:space="preserve"> Inc, Brisbane, CA, USA). </w:t>
      </w:r>
      <w:r w:rsidR="00422223" w:rsidRPr="00422223">
        <w:rPr>
          <w:rFonts w:cstheme="minorHAnsi"/>
          <w:sz w:val="22"/>
          <w:szCs w:val="22"/>
        </w:rPr>
        <w:t>Patients had 3D photography performed before and after treatment</w:t>
      </w:r>
      <w:r w:rsidR="00422223">
        <w:rPr>
          <w:rFonts w:cstheme="minorHAnsi"/>
          <w:sz w:val="22"/>
          <w:szCs w:val="22"/>
        </w:rPr>
        <w:t xml:space="preserve">. </w:t>
      </w:r>
      <w:r w:rsidRPr="00B73442">
        <w:rPr>
          <w:rFonts w:cstheme="minorHAnsi"/>
          <w:sz w:val="22"/>
          <w:szCs w:val="22"/>
        </w:rPr>
        <w:t xml:space="preserve">Treatment setting, pre and post laser procedures were performed as described previously </w:t>
      </w:r>
      <w:r w:rsidR="00622AA4">
        <w:rPr>
          <w:rFonts w:cstheme="minorHAnsi"/>
          <w:color w:val="FF0000"/>
          <w:sz w:val="22"/>
          <w:szCs w:val="22"/>
        </w:rPr>
        <w:fldChar w:fldCharType="begin">
          <w:fldData xml:space="preserve">PEVuZE5vdGU+PENpdGU+PEF1dGhvcj5Xb288L0F1dGhvcj48WWVhcj4yMDA0PC9ZZWFyPjxSZWNO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</w:fldData>
        </w:fldChar>
      </w:r>
      <w:r w:rsidR="00C070D9">
        <w:rPr>
          <w:rFonts w:cstheme="minorHAnsi"/>
          <w:color w:val="FF0000"/>
          <w:sz w:val="22"/>
          <w:szCs w:val="22"/>
        </w:rPr>
        <w:instrText xml:space="preserve"> ADDIN EN.CITE </w:instrText>
      </w:r>
      <w:r w:rsidR="00C070D9">
        <w:rPr>
          <w:rFonts w:cstheme="minorHAnsi"/>
          <w:color w:val="FF0000"/>
          <w:sz w:val="22"/>
          <w:szCs w:val="22"/>
        </w:rPr>
        <w:fldChar w:fldCharType="begin">
          <w:fldData xml:space="preserve">PEVuZE5vdGU+PENpdGU+PEF1dGhvcj5Xb288L0F1dGhvcj48WWVhcj4yMDA0PC9ZZWFyPjxSZWNO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</w:fldData>
        </w:fldChar>
      </w:r>
      <w:r w:rsidR="00C070D9">
        <w:rPr>
          <w:rFonts w:cstheme="minorHAnsi"/>
          <w:color w:val="FF0000"/>
          <w:sz w:val="22"/>
          <w:szCs w:val="22"/>
        </w:rPr>
        <w:instrText xml:space="preserve"> ADDIN EN.CITE.DATA </w:instrText>
      </w:r>
      <w:r w:rsidR="00C070D9">
        <w:rPr>
          <w:rFonts w:cstheme="minorHAnsi"/>
          <w:color w:val="FF0000"/>
          <w:sz w:val="22"/>
          <w:szCs w:val="22"/>
        </w:rPr>
      </w:r>
      <w:r w:rsidR="00C070D9">
        <w:rPr>
          <w:rFonts w:cstheme="minorHAnsi"/>
          <w:color w:val="FF0000"/>
          <w:sz w:val="22"/>
          <w:szCs w:val="22"/>
        </w:rPr>
        <w:fldChar w:fldCharType="end"/>
      </w:r>
      <w:r w:rsidR="00622AA4">
        <w:rPr>
          <w:rFonts w:cstheme="minorHAnsi"/>
          <w:color w:val="FF0000"/>
          <w:sz w:val="22"/>
          <w:szCs w:val="22"/>
        </w:rPr>
      </w:r>
      <w:r w:rsidR="00622AA4">
        <w:rPr>
          <w:rFonts w:cstheme="minorHAnsi"/>
          <w:color w:val="FF0000"/>
          <w:sz w:val="22"/>
          <w:szCs w:val="22"/>
        </w:rPr>
        <w:fldChar w:fldCharType="separate"/>
      </w:r>
      <w:r w:rsidR="00C070D9">
        <w:rPr>
          <w:rFonts w:cstheme="minorHAnsi"/>
          <w:noProof/>
          <w:color w:val="FF0000"/>
          <w:sz w:val="22"/>
          <w:szCs w:val="22"/>
        </w:rPr>
        <w:t>(16, 17, 18, 19)</w:t>
      </w:r>
      <w:r w:rsidR="00622AA4">
        <w:rPr>
          <w:rFonts w:cstheme="minorHAnsi"/>
          <w:color w:val="FF0000"/>
          <w:sz w:val="22"/>
          <w:szCs w:val="22"/>
        </w:rPr>
        <w:fldChar w:fldCharType="end"/>
      </w:r>
      <w:r w:rsidRPr="00B73442">
        <w:rPr>
          <w:rFonts w:cstheme="minorHAnsi"/>
          <w:sz w:val="22"/>
          <w:szCs w:val="22"/>
        </w:rPr>
        <w:t xml:space="preserve">.  We used objective 3D digital photography with the Vectra1 XT (Canfield Scientific, NJ) to </w:t>
      </w:r>
      <w:r w:rsidR="00214CC0" w:rsidRPr="00B73442">
        <w:rPr>
          <w:rFonts w:cstheme="minorHAnsi"/>
          <w:sz w:val="22"/>
          <w:szCs w:val="22"/>
        </w:rPr>
        <w:t>analyse</w:t>
      </w:r>
      <w:r w:rsidRPr="00B73442">
        <w:rPr>
          <w:rFonts w:cstheme="minorHAnsi"/>
          <w:sz w:val="22"/>
          <w:szCs w:val="22"/>
        </w:rPr>
        <w:t xml:space="preserve"> images under standard conditions according to the facial image manufacturer guidelines. </w:t>
      </w:r>
      <w:r w:rsidR="00B24C5B" w:rsidRPr="00B24C5B">
        <w:rPr>
          <w:rFonts w:cstheme="minorHAnsi"/>
          <w:sz w:val="22"/>
          <w:szCs w:val="22"/>
        </w:rPr>
        <w:t xml:space="preserve">During the measurements, we considered the change in lesion area (cm2) and the change in mean </w:t>
      </w:r>
      <w:r w:rsidR="00405E25" w:rsidRPr="00B24C5B">
        <w:rPr>
          <w:rFonts w:cstheme="minorHAnsi"/>
          <w:sz w:val="22"/>
          <w:szCs w:val="22"/>
        </w:rPr>
        <w:t>colour</w:t>
      </w:r>
      <w:r w:rsidR="00B24C5B" w:rsidRPr="00B24C5B">
        <w:rPr>
          <w:rFonts w:cstheme="minorHAnsi"/>
          <w:sz w:val="22"/>
          <w:szCs w:val="22"/>
        </w:rPr>
        <w:t xml:space="preserve"> (represented by L</w:t>
      </w:r>
      <w:r w:rsidR="00A569FE">
        <w:rPr>
          <w:rFonts w:cstheme="minorHAnsi"/>
          <w:sz w:val="22"/>
          <w:szCs w:val="22"/>
        </w:rPr>
        <w:t>*</w:t>
      </w:r>
      <w:r w:rsidR="00B24C5B" w:rsidRPr="00B24C5B">
        <w:rPr>
          <w:rFonts w:cstheme="minorHAnsi"/>
          <w:sz w:val="22"/>
          <w:szCs w:val="22"/>
        </w:rPr>
        <w:t>a</w:t>
      </w:r>
      <w:r w:rsidR="00A569FE">
        <w:rPr>
          <w:rFonts w:cstheme="minorHAnsi"/>
          <w:sz w:val="22"/>
          <w:szCs w:val="22"/>
        </w:rPr>
        <w:t>*</w:t>
      </w:r>
      <w:r w:rsidR="00B24C5B" w:rsidRPr="00B24C5B">
        <w:rPr>
          <w:rFonts w:cstheme="minorHAnsi"/>
          <w:sz w:val="22"/>
          <w:szCs w:val="22"/>
        </w:rPr>
        <w:t xml:space="preserve">b coordinates). Whenever possible, healthy skin from a symmetrical region served as a control for </w:t>
      </w:r>
      <w:r w:rsidR="00405E25" w:rsidRPr="00B24C5B">
        <w:rPr>
          <w:rFonts w:cstheme="minorHAnsi"/>
          <w:sz w:val="22"/>
          <w:szCs w:val="22"/>
        </w:rPr>
        <w:t>colour</w:t>
      </w:r>
      <w:r w:rsidR="00B24C5B" w:rsidRPr="00B24C5B">
        <w:rPr>
          <w:rFonts w:cstheme="minorHAnsi"/>
          <w:sz w:val="22"/>
          <w:szCs w:val="22"/>
        </w:rPr>
        <w:t xml:space="preserve"> evaluation. In cases where this was not feasible, we measured the </w:t>
      </w:r>
      <w:r w:rsidR="00405E25" w:rsidRPr="00B24C5B">
        <w:rPr>
          <w:rFonts w:cstheme="minorHAnsi"/>
          <w:sz w:val="22"/>
          <w:szCs w:val="22"/>
        </w:rPr>
        <w:t>colour</w:t>
      </w:r>
      <w:r w:rsidR="00B24C5B" w:rsidRPr="00B24C5B">
        <w:rPr>
          <w:rFonts w:cstheme="minorHAnsi"/>
          <w:sz w:val="22"/>
          <w:szCs w:val="22"/>
        </w:rPr>
        <w:t xml:space="preserve"> of skin adjacent to the lesion</w:t>
      </w:r>
      <w:r w:rsidR="00315E35">
        <w:rPr>
          <w:rFonts w:cstheme="minorHAnsi"/>
          <w:sz w:val="22"/>
          <w:szCs w:val="22"/>
        </w:rPr>
        <w:fldChar w:fldCharType="begin">
          <w:fldData xml:space="preserve">PEVuZE5vdGU+PENpdGU+PEF1dGhvcj5Ld2llazwvQXV0aG9yPjxZZWFyPjIwMTc8L1llYXI+PFJl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==
</w:fldData>
        </w:fldChar>
      </w:r>
      <w:r w:rsidR="00315E35">
        <w:rPr>
          <w:rFonts w:cstheme="minorHAnsi"/>
          <w:sz w:val="22"/>
          <w:szCs w:val="22"/>
        </w:rPr>
        <w:instrText xml:space="preserve"> ADDIN EN.CITE </w:instrText>
      </w:r>
      <w:r w:rsidR="00315E35">
        <w:rPr>
          <w:rFonts w:cstheme="minorHAnsi"/>
          <w:sz w:val="22"/>
          <w:szCs w:val="22"/>
        </w:rPr>
        <w:fldChar w:fldCharType="begin">
          <w:fldData xml:space="preserve">PEVuZE5vdGU+PENpdGU+PEF1dGhvcj5Ld2llazwvQXV0aG9yPjxZZWFyPjIwMTc8L1llYXI+PFJl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==
</w:fldData>
        </w:fldChar>
      </w:r>
      <w:r w:rsidR="00315E35">
        <w:rPr>
          <w:rFonts w:cstheme="minorHAnsi"/>
          <w:sz w:val="22"/>
          <w:szCs w:val="22"/>
        </w:rPr>
        <w:instrText xml:space="preserve"> ADDIN EN.CITE.DATA </w:instrText>
      </w:r>
      <w:r w:rsidR="00315E35">
        <w:rPr>
          <w:rFonts w:cstheme="minorHAnsi"/>
          <w:sz w:val="22"/>
          <w:szCs w:val="22"/>
        </w:rPr>
      </w:r>
      <w:r w:rsidR="00315E35">
        <w:rPr>
          <w:rFonts w:cstheme="minorHAnsi"/>
          <w:sz w:val="22"/>
          <w:szCs w:val="22"/>
        </w:rPr>
        <w:fldChar w:fldCharType="end"/>
      </w:r>
      <w:r w:rsidR="00315E35">
        <w:rPr>
          <w:rFonts w:cstheme="minorHAnsi"/>
          <w:sz w:val="22"/>
          <w:szCs w:val="22"/>
        </w:rPr>
      </w:r>
      <w:r w:rsidR="00315E35">
        <w:rPr>
          <w:rFonts w:cstheme="minorHAnsi"/>
          <w:sz w:val="22"/>
          <w:szCs w:val="22"/>
        </w:rPr>
        <w:fldChar w:fldCharType="separate"/>
      </w:r>
      <w:r w:rsidR="00315E35">
        <w:rPr>
          <w:rFonts w:cstheme="minorHAnsi"/>
          <w:noProof/>
          <w:sz w:val="22"/>
          <w:szCs w:val="22"/>
        </w:rPr>
        <w:t>(3)</w:t>
      </w:r>
      <w:r w:rsidR="00315E35">
        <w:rPr>
          <w:rFonts w:cstheme="minorHAnsi"/>
          <w:sz w:val="22"/>
          <w:szCs w:val="22"/>
        </w:rPr>
        <w:fldChar w:fldCharType="end"/>
      </w:r>
      <w:r w:rsidR="00B24C5B" w:rsidRPr="00B24C5B">
        <w:rPr>
          <w:rFonts w:cstheme="minorHAnsi"/>
          <w:sz w:val="22"/>
          <w:szCs w:val="22"/>
        </w:rPr>
        <w:t>.</w:t>
      </w:r>
      <w:r w:rsidR="004F6A39">
        <w:rPr>
          <w:rFonts w:cstheme="minorHAnsi"/>
          <w:sz w:val="22"/>
          <w:szCs w:val="22"/>
        </w:rPr>
        <w:t xml:space="preserve"> </w:t>
      </w:r>
      <w:r w:rsidR="002132BA">
        <w:rPr>
          <w:rFonts w:cstheme="minorHAnsi"/>
          <w:sz w:val="22"/>
          <w:szCs w:val="22"/>
        </w:rPr>
        <w:t>Based on those</w:t>
      </w:r>
      <w:r w:rsidR="0098448B">
        <w:rPr>
          <w:rFonts w:cstheme="minorHAnsi"/>
          <w:sz w:val="22"/>
          <w:szCs w:val="22"/>
        </w:rPr>
        <w:t xml:space="preserve"> </w:t>
      </w:r>
      <w:r w:rsidR="0098448B" w:rsidRPr="004F6A39">
        <w:rPr>
          <w:rFonts w:cstheme="minorHAnsi"/>
          <w:sz w:val="22"/>
          <w:szCs w:val="22"/>
        </w:rPr>
        <w:t>3D digital assessment</w:t>
      </w:r>
      <w:r w:rsidR="009B768C">
        <w:rPr>
          <w:rFonts w:cstheme="minorHAnsi"/>
          <w:sz w:val="22"/>
          <w:szCs w:val="22"/>
        </w:rPr>
        <w:t>, w</w:t>
      </w:r>
      <w:r w:rsidR="004F6A39" w:rsidRPr="004F6A39">
        <w:rPr>
          <w:rFonts w:cstheme="minorHAnsi"/>
          <w:sz w:val="22"/>
          <w:szCs w:val="22"/>
        </w:rPr>
        <w:t>e calculated percentage</w:t>
      </w:r>
      <w:r w:rsidR="00785338">
        <w:rPr>
          <w:rFonts w:cstheme="minorHAnsi"/>
          <w:sz w:val="22"/>
          <w:szCs w:val="22"/>
        </w:rPr>
        <w:t xml:space="preserve"> described</w:t>
      </w:r>
      <w:r w:rsidR="004F6A39" w:rsidRPr="004F6A39">
        <w:rPr>
          <w:rFonts w:cstheme="minorHAnsi"/>
          <w:sz w:val="22"/>
          <w:szCs w:val="22"/>
        </w:rPr>
        <w:t xml:space="preserve"> as global clearance effect (GCE)</w:t>
      </w:r>
      <w:r w:rsidR="00605A92" w:rsidRPr="00605A92">
        <w:rPr>
          <w:rFonts w:cstheme="minorHAnsi"/>
          <w:color w:val="FF0000"/>
          <w:sz w:val="22"/>
          <w:szCs w:val="22"/>
        </w:rPr>
        <w:t xml:space="preserve"> </w:t>
      </w:r>
      <w:r w:rsidR="00315E35">
        <w:rPr>
          <w:rFonts w:cstheme="minorHAnsi"/>
          <w:color w:val="FF0000"/>
          <w:sz w:val="22"/>
          <w:szCs w:val="22"/>
        </w:rPr>
        <w:fldChar w:fldCharType="begin">
          <w:fldData xml:space="preserve">PEVuZE5vdGU+PENpdGU+PEF1dGhvcj5Ld2llazwvQXV0aG9yPjxZZWFyPjIwMTc8L1llYXI+PFJl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==
</w:fldData>
        </w:fldChar>
      </w:r>
      <w:r w:rsidR="00315E35">
        <w:rPr>
          <w:rFonts w:cstheme="minorHAnsi"/>
          <w:color w:val="FF0000"/>
          <w:sz w:val="22"/>
          <w:szCs w:val="22"/>
        </w:rPr>
        <w:instrText xml:space="preserve"> ADDIN EN.CITE </w:instrText>
      </w:r>
      <w:r w:rsidR="00315E35">
        <w:rPr>
          <w:rFonts w:cstheme="minorHAnsi"/>
          <w:color w:val="FF0000"/>
          <w:sz w:val="22"/>
          <w:szCs w:val="22"/>
        </w:rPr>
        <w:fldChar w:fldCharType="begin">
          <w:fldData xml:space="preserve">PEVuZE5vdGU+PENpdGU+PEF1dGhvcj5Ld2llazwvQXV0aG9yPjxZZWFyPjIwMTc8L1llYXI+PFJl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==
</w:fldData>
        </w:fldChar>
      </w:r>
      <w:r w:rsidR="00315E35">
        <w:rPr>
          <w:rFonts w:cstheme="minorHAnsi"/>
          <w:color w:val="FF0000"/>
          <w:sz w:val="22"/>
          <w:szCs w:val="22"/>
        </w:rPr>
        <w:instrText xml:space="preserve"> ADDIN EN.CITE.DATA </w:instrText>
      </w:r>
      <w:r w:rsidR="00315E35">
        <w:rPr>
          <w:rFonts w:cstheme="minorHAnsi"/>
          <w:color w:val="FF0000"/>
          <w:sz w:val="22"/>
          <w:szCs w:val="22"/>
        </w:rPr>
      </w:r>
      <w:r w:rsidR="00315E35">
        <w:rPr>
          <w:rFonts w:cstheme="minorHAnsi"/>
          <w:color w:val="FF0000"/>
          <w:sz w:val="22"/>
          <w:szCs w:val="22"/>
        </w:rPr>
        <w:fldChar w:fldCharType="end"/>
      </w:r>
      <w:r w:rsidR="00315E35">
        <w:rPr>
          <w:rFonts w:cstheme="minorHAnsi"/>
          <w:color w:val="FF0000"/>
          <w:sz w:val="22"/>
          <w:szCs w:val="22"/>
        </w:rPr>
      </w:r>
      <w:r w:rsidR="00315E35">
        <w:rPr>
          <w:rFonts w:cstheme="minorHAnsi"/>
          <w:color w:val="FF0000"/>
          <w:sz w:val="22"/>
          <w:szCs w:val="22"/>
        </w:rPr>
        <w:fldChar w:fldCharType="separate"/>
      </w:r>
      <w:r w:rsidR="00315E35">
        <w:rPr>
          <w:rFonts w:cstheme="minorHAnsi"/>
          <w:noProof/>
          <w:color w:val="FF0000"/>
          <w:sz w:val="22"/>
          <w:szCs w:val="22"/>
        </w:rPr>
        <w:t>(3)</w:t>
      </w:r>
      <w:r w:rsidR="00315E35">
        <w:rPr>
          <w:rFonts w:cstheme="minorHAnsi"/>
          <w:color w:val="FF0000"/>
          <w:sz w:val="22"/>
          <w:szCs w:val="22"/>
        </w:rPr>
        <w:fldChar w:fldCharType="end"/>
      </w:r>
    </w:p>
    <w:p w14:paraId="287ED914" w14:textId="77777777" w:rsidR="003D16DA" w:rsidRDefault="003D16DA" w:rsidP="0097381C">
      <w:pPr>
        <w:rPr>
          <w:rFonts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2120"/>
      </w:tblGrid>
      <w:tr w:rsidR="003D16DA" w:rsidRPr="003D16DA" w14:paraId="6424E1F3" w14:textId="77777777" w:rsidTr="003D16DA">
        <w:trPr>
          <w:trHeight w:val="50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80" w:type="dxa"/>
              <w:bottom w:w="100" w:type="dxa"/>
              <w:right w:w="80" w:type="dxa"/>
            </w:tcMar>
            <w:hideMark/>
          </w:tcPr>
          <w:p w14:paraId="783D564E" w14:textId="77777777" w:rsidR="003D16DA" w:rsidRPr="003D16DA" w:rsidRDefault="003D16DA" w:rsidP="003D16DA">
            <w:pPr>
              <w:jc w:val="center"/>
            </w:pPr>
            <w:r w:rsidRPr="003D16DA">
              <w:rPr>
                <w:color w:val="000000"/>
              </w:rPr>
              <w:t>Demography</w:t>
            </w:r>
          </w:p>
        </w:tc>
      </w:tr>
      <w:tr w:rsidR="003D16DA" w:rsidRPr="003D16DA" w14:paraId="7D317C45" w14:textId="77777777" w:rsidTr="003D16DA">
        <w:trPr>
          <w:trHeight w:val="485"/>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D0B9A" w14:textId="77777777" w:rsidR="003D16DA" w:rsidRPr="003D16DA" w:rsidRDefault="003D16DA" w:rsidP="003D16DA">
            <w:pPr>
              <w:jc w:val="center"/>
            </w:pPr>
            <w:r w:rsidRPr="003D16DA">
              <w:rPr>
                <w:color w:val="000000"/>
              </w:rPr>
              <w:t>gender</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1B78" w14:textId="14E63586" w:rsidR="003D16DA" w:rsidRPr="003D16DA" w:rsidRDefault="003D16DA" w:rsidP="003D16DA">
            <w:pPr>
              <w:jc w:val="center"/>
            </w:pPr>
            <w:r w:rsidRPr="003D16DA">
              <w:rPr>
                <w:color w:val="000000"/>
              </w:rPr>
              <w:t>M – 25, F – 3</w:t>
            </w:r>
            <w:r w:rsidR="00695388">
              <w:rPr>
                <w:color w:val="000000"/>
              </w:rPr>
              <w:t>0</w:t>
            </w:r>
          </w:p>
        </w:tc>
      </w:tr>
      <w:tr w:rsidR="003D16DA" w:rsidRPr="003D16DA" w14:paraId="6456FCE6" w14:textId="77777777" w:rsidTr="003D16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4D50" w14:textId="77777777" w:rsidR="003D16DA" w:rsidRPr="003D16DA" w:rsidRDefault="003D16DA" w:rsidP="003D16DA">
            <w:pPr>
              <w:jc w:val="center"/>
            </w:pPr>
            <w:r w:rsidRPr="003D16DA">
              <w:rPr>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E5C8" w14:textId="2FA0B4C6" w:rsidR="003D16DA" w:rsidRPr="003D16DA" w:rsidRDefault="003D16DA" w:rsidP="003D16DA">
            <w:pPr>
              <w:jc w:val="center"/>
            </w:pPr>
            <w:r w:rsidRPr="003D16DA">
              <w:rPr>
                <w:color w:val="000000"/>
              </w:rPr>
              <w:t>6-59 (mean 3</w:t>
            </w:r>
            <w:r w:rsidR="00911003">
              <w:rPr>
                <w:color w:val="000000"/>
              </w:rPr>
              <w:t>6,71</w:t>
            </w:r>
            <w:r w:rsidRPr="003D16DA">
              <w:rPr>
                <w:color w:val="000000"/>
              </w:rPr>
              <w:t>)</w:t>
            </w:r>
          </w:p>
        </w:tc>
      </w:tr>
      <w:tr w:rsidR="003D16DA" w:rsidRPr="003D16DA" w14:paraId="7A0CF34F" w14:textId="77777777" w:rsidTr="003D16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FC30" w14:textId="77777777" w:rsidR="003D16DA" w:rsidRPr="003D16DA" w:rsidRDefault="003D16DA" w:rsidP="003D16DA">
            <w:pPr>
              <w:jc w:val="center"/>
            </w:pPr>
            <w:r w:rsidRPr="003D16DA">
              <w:rPr>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A837" w14:textId="604B2CA9" w:rsidR="003D16DA" w:rsidRPr="003D16DA" w:rsidRDefault="003D16DA" w:rsidP="003D16DA">
            <w:pPr>
              <w:jc w:val="center"/>
            </w:pPr>
            <w:r w:rsidRPr="003D16DA">
              <w:rPr>
                <w:color w:val="000000"/>
              </w:rPr>
              <w:t xml:space="preserve">Face - </w:t>
            </w:r>
            <w:r w:rsidR="00695388">
              <w:rPr>
                <w:color w:val="000000"/>
              </w:rPr>
              <w:t>52</w:t>
            </w:r>
            <w:r w:rsidRPr="003D16DA">
              <w:rPr>
                <w:color w:val="000000"/>
              </w:rPr>
              <w:t>, Neck - 3</w:t>
            </w:r>
          </w:p>
        </w:tc>
      </w:tr>
      <w:tr w:rsidR="003D16DA" w:rsidRPr="003D16DA" w14:paraId="3EE50DF6" w14:textId="77777777" w:rsidTr="003D16D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19C7" w14:textId="77777777" w:rsidR="003D16DA" w:rsidRPr="003D16DA" w:rsidRDefault="003D16DA" w:rsidP="003D16DA">
            <w:pPr>
              <w:jc w:val="center"/>
            </w:pPr>
            <w:r w:rsidRPr="003D16DA">
              <w:rPr>
                <w:color w:val="000000"/>
              </w:rPr>
              <w:t>previous 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DFB4" w14:textId="06AAC5C7" w:rsidR="003D16DA" w:rsidRPr="003D16DA" w:rsidRDefault="003D16DA" w:rsidP="003D16DA">
            <w:pPr>
              <w:jc w:val="center"/>
            </w:pPr>
            <w:r w:rsidRPr="003D16DA">
              <w:rPr>
                <w:color w:val="000000"/>
              </w:rPr>
              <w:t>5</w:t>
            </w:r>
            <w:r w:rsidR="00695388">
              <w:rPr>
                <w:color w:val="000000"/>
              </w:rPr>
              <w:t>6</w:t>
            </w:r>
            <w:r w:rsidRPr="003D16DA">
              <w:rPr>
                <w:color w:val="000000"/>
              </w:rPr>
              <w:t>% YES, 4</w:t>
            </w:r>
            <w:r w:rsidR="00695388">
              <w:rPr>
                <w:color w:val="000000"/>
              </w:rPr>
              <w:t>4</w:t>
            </w:r>
            <w:r w:rsidRPr="003D16DA">
              <w:rPr>
                <w:color w:val="000000"/>
              </w:rPr>
              <w:t>% NO</w:t>
            </w:r>
          </w:p>
          <w:p w14:paraId="644ED242" w14:textId="77777777" w:rsidR="003D16DA" w:rsidRPr="003D16DA" w:rsidRDefault="003D16DA" w:rsidP="003D16DA">
            <w:pPr>
              <w:jc w:val="center"/>
            </w:pPr>
            <w:r w:rsidRPr="003D16DA">
              <w:rPr>
                <w:color w:val="000000"/>
              </w:rPr>
              <w:t> </w:t>
            </w:r>
          </w:p>
        </w:tc>
      </w:tr>
    </w:tbl>
    <w:p w14:paraId="745563FD" w14:textId="13642053" w:rsidR="003D16DA" w:rsidRPr="003D16DA" w:rsidRDefault="003D16DA" w:rsidP="003D16DA">
      <w:pPr>
        <w:jc w:val="both"/>
      </w:pPr>
      <w:r w:rsidRPr="003D16DA">
        <w:rPr>
          <w:color w:val="000000"/>
          <w:sz w:val="22"/>
          <w:szCs w:val="22"/>
        </w:rPr>
        <w:t>Table 1</w:t>
      </w:r>
      <w:r w:rsidR="00C931A2">
        <w:rPr>
          <w:color w:val="000000"/>
          <w:sz w:val="22"/>
          <w:szCs w:val="22"/>
        </w:rPr>
        <w:t xml:space="preserve"> Patients Demography</w:t>
      </w:r>
    </w:p>
    <w:p w14:paraId="0AE9E802" w14:textId="77777777" w:rsidR="003D16DA" w:rsidRPr="003D16DA" w:rsidRDefault="003D16DA" w:rsidP="003D16DA"/>
    <w:p w14:paraId="2F85287A" w14:textId="158A9EC3" w:rsidR="00367A81" w:rsidRDefault="00F657A1" w:rsidP="0097381C">
      <w:pPr>
        <w:rPr>
          <w:rFonts w:cstheme="minorHAnsi"/>
          <w:sz w:val="22"/>
          <w:szCs w:val="22"/>
        </w:rPr>
      </w:pPr>
      <w:r>
        <w:rPr>
          <w:rFonts w:cstheme="minorHAnsi"/>
          <w:sz w:val="22"/>
          <w:szCs w:val="22"/>
        </w:rPr>
        <w:t>W</w:t>
      </w:r>
      <w:r w:rsidR="00367A81" w:rsidRPr="00367A81">
        <w:rPr>
          <w:rFonts w:cstheme="minorHAnsi"/>
          <w:sz w:val="22"/>
          <w:szCs w:val="22"/>
        </w:rPr>
        <w:t>e conducted a retrospective analysis of patients treated in our clinic between 2012 and 2022.</w:t>
      </w:r>
      <w:r w:rsidR="00731A36">
        <w:rPr>
          <w:rFonts w:cstheme="minorHAnsi"/>
          <w:sz w:val="22"/>
          <w:szCs w:val="22"/>
        </w:rPr>
        <w:t xml:space="preserve"> </w:t>
      </w:r>
      <w:r w:rsidR="00543E25" w:rsidRPr="00AA26C1">
        <w:rPr>
          <w:rFonts w:cstheme="minorHAnsi"/>
          <w:sz w:val="22"/>
          <w:szCs w:val="22"/>
        </w:rPr>
        <w:t>This cohort overlapped with the patients who were reported in our previous studies</w:t>
      </w:r>
      <w:r w:rsidR="00315E35">
        <w:rPr>
          <w:rFonts w:cstheme="minorHAnsi"/>
          <w:color w:val="FF0000"/>
          <w:sz w:val="22"/>
          <w:szCs w:val="22"/>
        </w:rPr>
        <w:fldChar w:fldCharType="begin">
          <w:fldData xml:space="preserve">PEVuZE5vdGU+PENpdGU+PEF1dGhvcj5Ld2llazwvQXV0aG9yPjxZZWFyPjIwMjA8L1llYXI+PFJl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</w:fldData>
        </w:fldChar>
      </w:r>
      <w:r w:rsidR="00315E35">
        <w:rPr>
          <w:rFonts w:cstheme="minorHAnsi"/>
          <w:color w:val="FF0000"/>
          <w:sz w:val="22"/>
          <w:szCs w:val="22"/>
        </w:rPr>
        <w:instrText xml:space="preserve"> ADDIN EN.CITE </w:instrText>
      </w:r>
      <w:r w:rsidR="00315E35">
        <w:rPr>
          <w:rFonts w:cstheme="minorHAnsi"/>
          <w:color w:val="FF0000"/>
          <w:sz w:val="22"/>
          <w:szCs w:val="22"/>
        </w:rPr>
        <w:fldChar w:fldCharType="begin">
          <w:fldData xml:space="preserve">PEVuZE5vdGU+PENpdGU+PEF1dGhvcj5Ld2llazwvQXV0aG9yPjxZZWFyPjIwMjA8L1llYXI+PFJl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</w:fldData>
        </w:fldChar>
      </w:r>
      <w:r w:rsidR="00315E35">
        <w:rPr>
          <w:rFonts w:cstheme="minorHAnsi"/>
          <w:color w:val="FF0000"/>
          <w:sz w:val="22"/>
          <w:szCs w:val="22"/>
        </w:rPr>
        <w:instrText xml:space="preserve"> ADDIN EN.CITE.DATA </w:instrText>
      </w:r>
      <w:r w:rsidR="00315E35">
        <w:rPr>
          <w:rFonts w:cstheme="minorHAnsi"/>
          <w:color w:val="FF0000"/>
          <w:sz w:val="22"/>
          <w:szCs w:val="22"/>
        </w:rPr>
      </w:r>
      <w:r w:rsidR="00315E35">
        <w:rPr>
          <w:rFonts w:cstheme="minorHAnsi"/>
          <w:color w:val="FF0000"/>
          <w:sz w:val="22"/>
          <w:szCs w:val="22"/>
        </w:rPr>
        <w:fldChar w:fldCharType="end"/>
      </w:r>
      <w:r w:rsidR="00315E35">
        <w:rPr>
          <w:rFonts w:cstheme="minorHAnsi"/>
          <w:color w:val="FF0000"/>
          <w:sz w:val="22"/>
          <w:szCs w:val="22"/>
        </w:rPr>
      </w:r>
      <w:r w:rsidR="00315E35">
        <w:rPr>
          <w:rFonts w:cstheme="minorHAnsi"/>
          <w:color w:val="FF0000"/>
          <w:sz w:val="22"/>
          <w:szCs w:val="22"/>
        </w:rPr>
        <w:fldChar w:fldCharType="separate"/>
      </w:r>
      <w:r w:rsidR="00315E35">
        <w:rPr>
          <w:rFonts w:cstheme="minorHAnsi"/>
          <w:noProof/>
          <w:color w:val="FF0000"/>
          <w:sz w:val="22"/>
          <w:szCs w:val="22"/>
        </w:rPr>
        <w:t>(3, 7, 8)</w:t>
      </w:r>
      <w:r w:rsidR="00315E35">
        <w:rPr>
          <w:rFonts w:cstheme="minorHAnsi"/>
          <w:color w:val="FF0000"/>
          <w:sz w:val="22"/>
          <w:szCs w:val="22"/>
        </w:rPr>
        <w:fldChar w:fldCharType="end"/>
      </w:r>
      <w:r w:rsidR="00D1357D">
        <w:rPr>
          <w:rFonts w:cstheme="minorHAnsi"/>
          <w:sz w:val="22"/>
          <w:szCs w:val="22"/>
        </w:rPr>
        <w:t>, but</w:t>
      </w:r>
      <w:r w:rsidR="00E1600D">
        <w:rPr>
          <w:rFonts w:cstheme="minorHAnsi"/>
          <w:sz w:val="22"/>
          <w:szCs w:val="22"/>
        </w:rPr>
        <w:t xml:space="preserve"> for our current analysis we </w:t>
      </w:r>
      <w:r w:rsidR="00F079AE">
        <w:rPr>
          <w:rFonts w:cstheme="minorHAnsi"/>
          <w:sz w:val="22"/>
          <w:szCs w:val="22"/>
        </w:rPr>
        <w:t xml:space="preserve">only </w:t>
      </w:r>
      <w:r w:rsidR="00E5230B" w:rsidRPr="00731A36">
        <w:rPr>
          <w:rFonts w:cstheme="minorHAnsi"/>
          <w:sz w:val="22"/>
          <w:szCs w:val="22"/>
        </w:rPr>
        <w:t>included</w:t>
      </w:r>
      <w:r w:rsidR="008D7EC3">
        <w:rPr>
          <w:rFonts w:cstheme="minorHAnsi"/>
          <w:sz w:val="22"/>
          <w:szCs w:val="22"/>
        </w:rPr>
        <w:t xml:space="preserve"> </w:t>
      </w:r>
      <w:r w:rsidR="00E5230B" w:rsidRPr="00731A36">
        <w:rPr>
          <w:rFonts w:cstheme="minorHAnsi"/>
          <w:sz w:val="22"/>
          <w:szCs w:val="22"/>
        </w:rPr>
        <w:t>patients who had at least two digital 3D images available from two consecutive visits</w:t>
      </w:r>
      <w:r w:rsidR="00984D77">
        <w:rPr>
          <w:rFonts w:cstheme="minorHAnsi"/>
          <w:sz w:val="22"/>
          <w:szCs w:val="22"/>
        </w:rPr>
        <w:t xml:space="preserve"> which </w:t>
      </w:r>
      <w:r w:rsidR="00984D77" w:rsidRPr="00731A36">
        <w:rPr>
          <w:rFonts w:cstheme="minorHAnsi"/>
          <w:sz w:val="22"/>
          <w:szCs w:val="22"/>
        </w:rPr>
        <w:t xml:space="preserve">resulted in </w:t>
      </w:r>
      <w:r w:rsidR="002A67E7">
        <w:rPr>
          <w:rFonts w:cstheme="minorHAnsi"/>
          <w:sz w:val="22"/>
          <w:szCs w:val="22"/>
        </w:rPr>
        <w:t>55</w:t>
      </w:r>
      <w:r w:rsidR="00984D77" w:rsidRPr="00731A36">
        <w:rPr>
          <w:rFonts w:cstheme="minorHAnsi"/>
          <w:sz w:val="22"/>
          <w:szCs w:val="22"/>
        </w:rPr>
        <w:t xml:space="preserve"> </w:t>
      </w:r>
      <w:r w:rsidR="00F32654" w:rsidRPr="0097381C">
        <w:rPr>
          <w:rFonts w:cstheme="minorHAnsi"/>
          <w:sz w:val="22"/>
          <w:szCs w:val="22"/>
        </w:rPr>
        <w:t>PW</w:t>
      </w:r>
      <w:r w:rsidR="00F32654">
        <w:rPr>
          <w:rFonts w:cstheme="minorHAnsi"/>
          <w:sz w:val="22"/>
          <w:szCs w:val="22"/>
        </w:rPr>
        <w:t>B</w:t>
      </w:r>
      <w:r w:rsidR="00F32654" w:rsidRPr="00731A36">
        <w:rPr>
          <w:rFonts w:cstheme="minorHAnsi"/>
          <w:sz w:val="22"/>
          <w:szCs w:val="22"/>
        </w:rPr>
        <w:t xml:space="preserve"> </w:t>
      </w:r>
      <w:r w:rsidR="00984D77" w:rsidRPr="00731A36">
        <w:rPr>
          <w:rFonts w:cstheme="minorHAnsi"/>
          <w:sz w:val="22"/>
          <w:szCs w:val="22"/>
        </w:rPr>
        <w:t xml:space="preserve">and </w:t>
      </w:r>
      <w:r w:rsidR="00DE266E">
        <w:rPr>
          <w:rFonts w:cstheme="minorHAnsi"/>
          <w:sz w:val="22"/>
          <w:szCs w:val="22"/>
        </w:rPr>
        <w:t>412</w:t>
      </w:r>
      <w:r w:rsidR="00984D77" w:rsidRPr="00731A36">
        <w:rPr>
          <w:rFonts w:cstheme="minorHAnsi"/>
          <w:sz w:val="22"/>
          <w:szCs w:val="22"/>
        </w:rPr>
        <w:t xml:space="preserve"> images that were subjected to further analysis.</w:t>
      </w:r>
      <w:r w:rsidR="00984D77">
        <w:rPr>
          <w:rFonts w:cstheme="minorHAnsi"/>
          <w:sz w:val="22"/>
          <w:szCs w:val="22"/>
        </w:rPr>
        <w:t xml:space="preserve"> </w:t>
      </w:r>
      <w:r w:rsidR="00731A36" w:rsidRPr="00731A36">
        <w:rPr>
          <w:rFonts w:cstheme="minorHAnsi"/>
          <w:sz w:val="22"/>
          <w:szCs w:val="22"/>
        </w:rPr>
        <w:t xml:space="preserve">The </w:t>
      </w:r>
      <w:proofErr w:type="spellStart"/>
      <w:r w:rsidR="00731A36" w:rsidRPr="00731A36">
        <w:rPr>
          <w:rFonts w:cstheme="minorHAnsi"/>
          <w:sz w:val="22"/>
          <w:szCs w:val="22"/>
        </w:rPr>
        <w:t>analyzed</w:t>
      </w:r>
      <w:proofErr w:type="spellEnd"/>
      <w:r w:rsidR="00731A36" w:rsidRPr="00731A36">
        <w:rPr>
          <w:rFonts w:cstheme="minorHAnsi"/>
          <w:sz w:val="22"/>
          <w:szCs w:val="22"/>
        </w:rPr>
        <w:t xml:space="preserve"> cohort included both previously treated and never treated Caucasian patients aged 6 to 59 with Fitzpatrick phototype I-III, who had undergone 2 to 37 sessions of 532nm large spot laser treatment for facial, neck or trunk </w:t>
      </w:r>
      <w:r w:rsidR="00F32654" w:rsidRPr="0097381C">
        <w:rPr>
          <w:rFonts w:cstheme="minorHAnsi"/>
          <w:sz w:val="22"/>
          <w:szCs w:val="22"/>
        </w:rPr>
        <w:t>PW</w:t>
      </w:r>
      <w:r w:rsidR="00F32654">
        <w:rPr>
          <w:rFonts w:cstheme="minorHAnsi"/>
          <w:sz w:val="22"/>
          <w:szCs w:val="22"/>
        </w:rPr>
        <w:t>B</w:t>
      </w:r>
      <w:r w:rsidR="00F32654" w:rsidRPr="00731A36">
        <w:rPr>
          <w:rFonts w:cstheme="minorHAnsi"/>
          <w:sz w:val="22"/>
          <w:szCs w:val="22"/>
        </w:rPr>
        <w:t xml:space="preserve"> </w:t>
      </w:r>
      <w:r w:rsidR="00C25A3D" w:rsidRPr="00731A36">
        <w:rPr>
          <w:rFonts w:cstheme="minorHAnsi"/>
          <w:sz w:val="22"/>
          <w:szCs w:val="22"/>
        </w:rPr>
        <w:t>(Table 1)</w:t>
      </w:r>
      <w:r w:rsidR="00C25A3D">
        <w:rPr>
          <w:rFonts w:cstheme="minorHAnsi"/>
          <w:sz w:val="22"/>
          <w:szCs w:val="22"/>
        </w:rPr>
        <w:t>.</w:t>
      </w:r>
      <w:r w:rsidR="00FA4764">
        <w:rPr>
          <w:rFonts w:cstheme="minorHAnsi"/>
          <w:sz w:val="22"/>
          <w:szCs w:val="22"/>
        </w:rPr>
        <w:t xml:space="preserve"> </w:t>
      </w:r>
      <w:r w:rsidR="00FA4764" w:rsidRPr="00FA4764">
        <w:rPr>
          <w:rFonts w:cstheme="minorHAnsi"/>
          <w:sz w:val="22"/>
          <w:szCs w:val="22"/>
        </w:rPr>
        <w:t xml:space="preserve">We used Python's programming environment, including Pandas, Matplotlib, and SciPy frameworks </w:t>
      </w:r>
      <w:r w:rsidR="00767C50">
        <w:rPr>
          <w:rFonts w:cstheme="minorHAnsi"/>
          <w:sz w:val="22"/>
          <w:szCs w:val="22"/>
        </w:rPr>
        <w:t xml:space="preserve">to generate our </w:t>
      </w:r>
      <w:r w:rsidR="00FA4764" w:rsidRPr="00FA4764">
        <w:rPr>
          <w:rFonts w:cstheme="minorHAnsi"/>
          <w:sz w:val="22"/>
          <w:szCs w:val="22"/>
        </w:rPr>
        <w:t>statistics</w:t>
      </w:r>
      <w:r w:rsidR="007A7380">
        <w:rPr>
          <w:rFonts w:cstheme="minorHAnsi"/>
          <w:sz w:val="22"/>
          <w:szCs w:val="22"/>
        </w:rPr>
        <w:t xml:space="preserve"> </w:t>
      </w:r>
      <w:r w:rsidR="00FA4764" w:rsidRPr="00FA4764">
        <w:rPr>
          <w:rFonts w:cstheme="minorHAnsi"/>
          <w:sz w:val="22"/>
          <w:szCs w:val="22"/>
        </w:rPr>
        <w:t xml:space="preserve">and graphs. </w:t>
      </w:r>
      <w:commentRangeStart w:id="14"/>
      <w:r w:rsidR="00AD7F68">
        <w:rPr>
          <w:rFonts w:cstheme="minorHAnsi"/>
          <w:sz w:val="22"/>
          <w:szCs w:val="22"/>
        </w:rPr>
        <w:t xml:space="preserve">The </w:t>
      </w:r>
      <w:r w:rsidR="00AD7F68">
        <w:rPr>
          <w:rFonts w:cstheme="minorHAnsi"/>
          <w:sz w:val="22"/>
          <w:szCs w:val="22"/>
        </w:rPr>
        <w:lastRenderedPageBreak/>
        <w:t>primary objective</w:t>
      </w:r>
      <w:r w:rsidR="00AD7F68" w:rsidRPr="00AD7F68">
        <w:rPr>
          <w:rFonts w:cstheme="minorHAnsi"/>
          <w:sz w:val="22"/>
          <w:szCs w:val="22"/>
        </w:rPr>
        <w:t xml:space="preserve"> </w:t>
      </w:r>
      <w:r w:rsidR="00A8214E">
        <w:rPr>
          <w:rFonts w:cstheme="minorHAnsi"/>
          <w:sz w:val="22"/>
          <w:szCs w:val="22"/>
        </w:rPr>
        <w:t xml:space="preserve">of our </w:t>
      </w:r>
      <w:r w:rsidR="00AD7F68" w:rsidRPr="00AD7F68">
        <w:rPr>
          <w:rFonts w:cstheme="minorHAnsi"/>
          <w:sz w:val="22"/>
          <w:szCs w:val="22"/>
        </w:rPr>
        <w:t xml:space="preserve">statistical analysis was to establish if treatment effects reach a plateau, and when. Our secondary goal was to find out if untreated </w:t>
      </w:r>
      <w:r w:rsidR="00C17743" w:rsidRPr="0097381C">
        <w:rPr>
          <w:rFonts w:cstheme="minorHAnsi"/>
          <w:sz w:val="22"/>
          <w:szCs w:val="22"/>
        </w:rPr>
        <w:t>PW</w:t>
      </w:r>
      <w:r w:rsidR="00C17743">
        <w:rPr>
          <w:rFonts w:cstheme="minorHAnsi"/>
          <w:sz w:val="22"/>
          <w:szCs w:val="22"/>
        </w:rPr>
        <w:t>B</w:t>
      </w:r>
      <w:r w:rsidR="00C17743" w:rsidRPr="00AD7F68">
        <w:rPr>
          <w:rFonts w:cstheme="minorHAnsi"/>
          <w:sz w:val="22"/>
          <w:szCs w:val="22"/>
        </w:rPr>
        <w:t xml:space="preserve"> </w:t>
      </w:r>
      <w:r w:rsidR="00AD7F68" w:rsidRPr="00AD7F68">
        <w:rPr>
          <w:rFonts w:cstheme="minorHAnsi"/>
          <w:sz w:val="22"/>
          <w:szCs w:val="22"/>
        </w:rPr>
        <w:t xml:space="preserve">worsen over </w:t>
      </w:r>
      <w:r w:rsidR="00A562B0" w:rsidRPr="00AD7F68">
        <w:rPr>
          <w:rFonts w:cstheme="minorHAnsi"/>
          <w:sz w:val="22"/>
          <w:szCs w:val="22"/>
        </w:rPr>
        <w:t>time and</w:t>
      </w:r>
      <w:r w:rsidR="00AD7F68" w:rsidRPr="00AD7F68">
        <w:rPr>
          <w:rFonts w:cstheme="minorHAnsi"/>
          <w:sz w:val="22"/>
          <w:szCs w:val="22"/>
        </w:rPr>
        <w:t xml:space="preserve"> determine how long it takes for </w:t>
      </w:r>
      <w:r w:rsidR="00C17743" w:rsidRPr="0097381C">
        <w:rPr>
          <w:rFonts w:cstheme="minorHAnsi"/>
          <w:sz w:val="22"/>
          <w:szCs w:val="22"/>
        </w:rPr>
        <w:t>PW</w:t>
      </w:r>
      <w:r w:rsidR="00C17743">
        <w:rPr>
          <w:rFonts w:cstheme="minorHAnsi"/>
          <w:sz w:val="22"/>
          <w:szCs w:val="22"/>
        </w:rPr>
        <w:t>B</w:t>
      </w:r>
      <w:r w:rsidR="00C17743">
        <w:rPr>
          <w:rFonts w:cstheme="minorHAnsi"/>
          <w:sz w:val="22"/>
          <w:szCs w:val="22"/>
        </w:rPr>
        <w:t xml:space="preserve"> </w:t>
      </w:r>
      <w:r w:rsidR="009717A5">
        <w:rPr>
          <w:rFonts w:cstheme="minorHAnsi"/>
          <w:sz w:val="22"/>
          <w:szCs w:val="22"/>
        </w:rPr>
        <w:t xml:space="preserve">to start </w:t>
      </w:r>
      <w:r w:rsidR="00AD7F68" w:rsidRPr="00AD7F68">
        <w:rPr>
          <w:rFonts w:cstheme="minorHAnsi"/>
          <w:sz w:val="22"/>
          <w:szCs w:val="22"/>
        </w:rPr>
        <w:t>deteriorating</w:t>
      </w:r>
      <w:r w:rsidR="009717A5">
        <w:rPr>
          <w:rFonts w:cstheme="minorHAnsi"/>
          <w:sz w:val="22"/>
          <w:szCs w:val="22"/>
        </w:rPr>
        <w:t xml:space="preserve"> when left untreated.</w:t>
      </w:r>
      <w:commentRangeEnd w:id="14"/>
      <w:r w:rsidR="00A945E4">
        <w:rPr>
          <w:rStyle w:val="CommentReference"/>
        </w:rPr>
        <w:commentReference w:id="14"/>
      </w:r>
      <w:r w:rsidR="00A945E4">
        <w:rPr>
          <w:rFonts w:cstheme="minorHAnsi"/>
          <w:sz w:val="22"/>
          <w:szCs w:val="22"/>
        </w:rPr>
        <w:t xml:space="preserve"> </w:t>
      </w:r>
      <w:r w:rsidR="00391E37">
        <w:rPr>
          <w:rFonts w:cstheme="minorHAnsi"/>
          <w:sz w:val="22"/>
          <w:szCs w:val="22"/>
        </w:rPr>
        <w:t>Throughout the research we’ve</w:t>
      </w:r>
      <w:r w:rsidR="00A3297C">
        <w:rPr>
          <w:rFonts w:cstheme="minorHAnsi"/>
          <w:sz w:val="22"/>
          <w:szCs w:val="22"/>
        </w:rPr>
        <w:t xml:space="preserve"> decided to use alpha-level of 0.05</w:t>
      </w:r>
      <w:r w:rsidR="0002020E">
        <w:rPr>
          <w:rFonts w:cstheme="minorHAnsi"/>
          <w:sz w:val="22"/>
          <w:szCs w:val="22"/>
        </w:rPr>
        <w:t>.</w:t>
      </w:r>
      <w:r w:rsidR="008D0A28">
        <w:rPr>
          <w:rFonts w:cstheme="minorHAnsi"/>
          <w:sz w:val="22"/>
          <w:szCs w:val="22"/>
        </w:rPr>
        <w:t xml:space="preserve"> </w:t>
      </w:r>
      <w:r w:rsidR="00FA4764" w:rsidRPr="00FA4764">
        <w:rPr>
          <w:rFonts w:cstheme="minorHAnsi"/>
          <w:sz w:val="22"/>
          <w:szCs w:val="22"/>
        </w:rPr>
        <w:t>Due to limited data, we</w:t>
      </w:r>
      <w:r w:rsidR="000B7353">
        <w:rPr>
          <w:rFonts w:cstheme="minorHAnsi"/>
          <w:sz w:val="22"/>
          <w:szCs w:val="22"/>
        </w:rPr>
        <w:t xml:space="preserve"> ofte</w:t>
      </w:r>
      <w:r w:rsidR="007B5E4A">
        <w:rPr>
          <w:rFonts w:cstheme="minorHAnsi"/>
          <w:sz w:val="22"/>
          <w:szCs w:val="22"/>
        </w:rPr>
        <w:t>n</w:t>
      </w:r>
      <w:r w:rsidR="00FA4764" w:rsidRPr="00FA4764">
        <w:rPr>
          <w:rFonts w:cstheme="minorHAnsi"/>
          <w:sz w:val="22"/>
          <w:szCs w:val="22"/>
        </w:rPr>
        <w:t xml:space="preserve"> bucketed </w:t>
      </w:r>
      <w:r w:rsidR="00D33F30">
        <w:rPr>
          <w:rFonts w:cstheme="minorHAnsi"/>
          <w:sz w:val="22"/>
          <w:szCs w:val="22"/>
        </w:rPr>
        <w:t>together</w:t>
      </w:r>
      <w:r w:rsidR="00FA4764" w:rsidRPr="00FA4764">
        <w:rPr>
          <w:rFonts w:cstheme="minorHAnsi"/>
          <w:sz w:val="22"/>
          <w:szCs w:val="22"/>
        </w:rPr>
        <w:t xml:space="preserve"> </w:t>
      </w:r>
      <w:r w:rsidR="002D4C1F">
        <w:rPr>
          <w:rFonts w:cstheme="minorHAnsi"/>
          <w:sz w:val="22"/>
          <w:szCs w:val="22"/>
        </w:rPr>
        <w:t>sessions</w:t>
      </w:r>
      <w:r w:rsidR="00AE6287">
        <w:rPr>
          <w:rFonts w:cstheme="minorHAnsi"/>
          <w:sz w:val="22"/>
          <w:szCs w:val="22"/>
        </w:rPr>
        <w:t xml:space="preserve">. </w:t>
      </w:r>
      <w:r w:rsidR="000344D7">
        <w:rPr>
          <w:rFonts w:cstheme="minorHAnsi"/>
          <w:sz w:val="22"/>
          <w:szCs w:val="22"/>
        </w:rPr>
        <w:t>For our first objective we grouped together</w:t>
      </w:r>
      <w:r w:rsidR="00C63209">
        <w:rPr>
          <w:rFonts w:cstheme="minorHAnsi"/>
          <w:sz w:val="22"/>
          <w:szCs w:val="22"/>
        </w:rPr>
        <w:t xml:space="preserve"> visits based on </w:t>
      </w:r>
      <w:r w:rsidR="00300F94">
        <w:rPr>
          <w:rFonts w:cstheme="minorHAnsi"/>
          <w:sz w:val="22"/>
          <w:szCs w:val="22"/>
        </w:rPr>
        <w:t xml:space="preserve">the </w:t>
      </w:r>
      <w:r w:rsidR="000F7D2D">
        <w:rPr>
          <w:rFonts w:cstheme="minorHAnsi"/>
          <w:sz w:val="22"/>
          <w:szCs w:val="22"/>
        </w:rPr>
        <w:t>visit number</w:t>
      </w:r>
      <w:r w:rsidR="00616FCF">
        <w:rPr>
          <w:rFonts w:cstheme="minorHAnsi"/>
          <w:sz w:val="22"/>
          <w:szCs w:val="22"/>
        </w:rPr>
        <w:t xml:space="preserve"> (</w:t>
      </w:r>
      <w:proofErr w:type="spellStart"/>
      <w:r w:rsidR="00616FCF">
        <w:rPr>
          <w:rFonts w:cstheme="minorHAnsi"/>
          <w:sz w:val="22"/>
          <w:szCs w:val="22"/>
        </w:rPr>
        <w:t>eg.</w:t>
      </w:r>
      <w:proofErr w:type="spellEnd"/>
      <w:r w:rsidR="00616FCF">
        <w:rPr>
          <w:rFonts w:cstheme="minorHAnsi"/>
          <w:sz w:val="22"/>
          <w:szCs w:val="22"/>
        </w:rPr>
        <w:t xml:space="preserve"> one bucket for </w:t>
      </w:r>
      <w:r w:rsidR="00305787">
        <w:rPr>
          <w:rFonts w:cstheme="minorHAnsi"/>
          <w:sz w:val="22"/>
          <w:szCs w:val="22"/>
        </w:rPr>
        <w:t xml:space="preserve">sessions </w:t>
      </w:r>
      <w:r w:rsidR="009C2260">
        <w:rPr>
          <w:rFonts w:cstheme="minorHAnsi"/>
          <w:sz w:val="22"/>
          <w:szCs w:val="22"/>
        </w:rPr>
        <w:t>3</w:t>
      </w:r>
      <w:r w:rsidR="009C2260" w:rsidRPr="009C2260">
        <w:rPr>
          <w:rFonts w:cstheme="minorHAnsi"/>
          <w:sz w:val="22"/>
          <w:szCs w:val="22"/>
          <w:vertAlign w:val="superscript"/>
        </w:rPr>
        <w:t>rd</w:t>
      </w:r>
      <w:r w:rsidR="009C2260">
        <w:rPr>
          <w:rFonts w:cstheme="minorHAnsi"/>
          <w:sz w:val="22"/>
          <w:szCs w:val="22"/>
        </w:rPr>
        <w:t xml:space="preserve"> </w:t>
      </w:r>
      <w:r w:rsidR="00305787">
        <w:rPr>
          <w:rFonts w:cstheme="minorHAnsi"/>
          <w:sz w:val="22"/>
          <w:szCs w:val="22"/>
        </w:rPr>
        <w:t xml:space="preserve">to </w:t>
      </w:r>
      <w:r w:rsidR="009C2260">
        <w:rPr>
          <w:rFonts w:cstheme="minorHAnsi"/>
          <w:sz w:val="22"/>
          <w:szCs w:val="22"/>
        </w:rPr>
        <w:t>5</w:t>
      </w:r>
      <w:r w:rsidR="009C2260" w:rsidRPr="009C2260">
        <w:rPr>
          <w:rFonts w:cstheme="minorHAnsi"/>
          <w:sz w:val="22"/>
          <w:szCs w:val="22"/>
          <w:vertAlign w:val="superscript"/>
        </w:rPr>
        <w:t>th</w:t>
      </w:r>
      <w:r w:rsidR="00616FCF">
        <w:rPr>
          <w:rFonts w:cstheme="minorHAnsi"/>
          <w:sz w:val="22"/>
          <w:szCs w:val="22"/>
        </w:rPr>
        <w:t>).</w:t>
      </w:r>
      <w:r w:rsidR="00FD7C86">
        <w:rPr>
          <w:rFonts w:cstheme="minorHAnsi"/>
          <w:sz w:val="22"/>
          <w:szCs w:val="22"/>
        </w:rPr>
        <w:t xml:space="preserve"> T</w:t>
      </w:r>
      <w:r w:rsidR="00FD7C86" w:rsidRPr="00FA4764">
        <w:rPr>
          <w:rFonts w:cstheme="minorHAnsi"/>
          <w:sz w:val="22"/>
          <w:szCs w:val="22"/>
        </w:rPr>
        <w:t>o ensure robustness</w:t>
      </w:r>
      <w:r w:rsidR="00FD7C86">
        <w:rPr>
          <w:rFonts w:cstheme="minorHAnsi"/>
          <w:sz w:val="22"/>
          <w:szCs w:val="22"/>
        </w:rPr>
        <w:t xml:space="preserve"> we</w:t>
      </w:r>
      <w:r w:rsidR="00FD7C86" w:rsidRPr="00FA4764">
        <w:rPr>
          <w:rFonts w:cstheme="minorHAnsi"/>
          <w:sz w:val="22"/>
          <w:szCs w:val="22"/>
        </w:rPr>
        <w:t xml:space="preserve"> applied bucketing based on our clinical experience</w:t>
      </w:r>
      <w:r w:rsidR="00FD7C86">
        <w:rPr>
          <w:rFonts w:cstheme="minorHAnsi"/>
          <w:sz w:val="22"/>
          <w:szCs w:val="22"/>
        </w:rPr>
        <w:t xml:space="preserve">, and applied multiple </w:t>
      </w:r>
      <w:r w:rsidR="00AA3ED1">
        <w:rPr>
          <w:rFonts w:cstheme="minorHAnsi"/>
          <w:sz w:val="22"/>
          <w:szCs w:val="22"/>
        </w:rPr>
        <w:t>different groupings</w:t>
      </w:r>
      <w:r w:rsidR="00FD7C86">
        <w:rPr>
          <w:rFonts w:cstheme="minorHAnsi"/>
          <w:sz w:val="22"/>
          <w:szCs w:val="22"/>
        </w:rPr>
        <w:t>, all resulting in similar and significant (p-value &lt;0.</w:t>
      </w:r>
      <w:r w:rsidR="0062698B">
        <w:rPr>
          <w:rFonts w:cstheme="minorHAnsi"/>
          <w:sz w:val="22"/>
          <w:szCs w:val="22"/>
        </w:rPr>
        <w:t>0</w:t>
      </w:r>
      <w:r w:rsidR="00FD7C86">
        <w:rPr>
          <w:rFonts w:cstheme="minorHAnsi"/>
          <w:sz w:val="22"/>
          <w:szCs w:val="22"/>
        </w:rPr>
        <w:t>5) results</w:t>
      </w:r>
      <w:r w:rsidR="00FD7C86" w:rsidRPr="00FA4764">
        <w:rPr>
          <w:rFonts w:cstheme="minorHAnsi"/>
          <w:sz w:val="22"/>
          <w:szCs w:val="22"/>
        </w:rPr>
        <w:t>.</w:t>
      </w:r>
      <w:r w:rsidR="00305A36">
        <w:rPr>
          <w:rFonts w:cstheme="minorHAnsi"/>
          <w:sz w:val="22"/>
          <w:szCs w:val="22"/>
        </w:rPr>
        <w:t xml:space="preserve"> </w:t>
      </w:r>
      <w:r w:rsidR="00305A36" w:rsidRPr="00FA4764">
        <w:rPr>
          <w:rFonts w:cstheme="minorHAnsi"/>
          <w:sz w:val="22"/>
          <w:szCs w:val="22"/>
        </w:rPr>
        <w:t xml:space="preserve">We used Student's t-tests to compare </w:t>
      </w:r>
      <w:r w:rsidR="00B444B5">
        <w:rPr>
          <w:rFonts w:cstheme="minorHAnsi"/>
          <w:sz w:val="22"/>
          <w:szCs w:val="22"/>
        </w:rPr>
        <w:t>any</w:t>
      </w:r>
      <w:r w:rsidR="00305A36" w:rsidRPr="00FA4764">
        <w:rPr>
          <w:rFonts w:cstheme="minorHAnsi"/>
          <w:sz w:val="22"/>
          <w:szCs w:val="22"/>
        </w:rPr>
        <w:t xml:space="preserve"> two means of </w:t>
      </w:r>
      <w:r w:rsidR="00B85DB6">
        <w:rPr>
          <w:rFonts w:cstheme="minorHAnsi"/>
          <w:sz w:val="22"/>
          <w:szCs w:val="22"/>
        </w:rPr>
        <w:t>the</w:t>
      </w:r>
      <w:r w:rsidR="00305A36" w:rsidRPr="00FA4764">
        <w:rPr>
          <w:rFonts w:cstheme="minorHAnsi"/>
          <w:sz w:val="22"/>
          <w:szCs w:val="22"/>
        </w:rPr>
        <w:t xml:space="preserve"> bucketed sessions.</w:t>
      </w:r>
      <w:r w:rsidR="00F25963">
        <w:rPr>
          <w:rFonts w:cstheme="minorHAnsi"/>
          <w:sz w:val="22"/>
          <w:szCs w:val="22"/>
        </w:rPr>
        <w:t xml:space="preserve"> For our secondary objective, we’ve also grouped</w:t>
      </w:r>
      <w:r w:rsidR="00571A7A">
        <w:rPr>
          <w:rFonts w:cstheme="minorHAnsi"/>
          <w:sz w:val="22"/>
          <w:szCs w:val="22"/>
        </w:rPr>
        <w:t xml:space="preserve"> </w:t>
      </w:r>
      <w:r w:rsidR="00B135C1">
        <w:rPr>
          <w:rFonts w:cstheme="minorHAnsi"/>
          <w:sz w:val="22"/>
          <w:szCs w:val="22"/>
        </w:rPr>
        <w:t>the sessions</w:t>
      </w:r>
      <w:r w:rsidR="00161D6D">
        <w:rPr>
          <w:rFonts w:cstheme="minorHAnsi"/>
          <w:sz w:val="22"/>
          <w:szCs w:val="22"/>
        </w:rPr>
        <w:t>, this time based on time elapsed between two consecutive sessions.</w:t>
      </w:r>
      <w:r w:rsidR="00CD4FB2">
        <w:rPr>
          <w:rFonts w:cstheme="minorHAnsi"/>
          <w:sz w:val="22"/>
          <w:szCs w:val="22"/>
        </w:rPr>
        <w:t xml:space="preserve"> </w:t>
      </w:r>
      <w:r w:rsidR="00610334">
        <w:rPr>
          <w:rFonts w:cstheme="minorHAnsi"/>
          <w:sz w:val="22"/>
          <w:szCs w:val="22"/>
        </w:rPr>
        <w:t>As previously, w</w:t>
      </w:r>
      <w:r w:rsidR="00CD4FB2">
        <w:rPr>
          <w:rFonts w:cstheme="minorHAnsi"/>
          <w:sz w:val="22"/>
          <w:szCs w:val="22"/>
        </w:rPr>
        <w:t xml:space="preserve">e’ve compared the means </w:t>
      </w:r>
      <w:r w:rsidR="004E1782">
        <w:rPr>
          <w:rFonts w:cstheme="minorHAnsi"/>
          <w:sz w:val="22"/>
          <w:szCs w:val="22"/>
        </w:rPr>
        <w:t xml:space="preserve">using </w:t>
      </w:r>
      <w:r w:rsidR="00AA1D18" w:rsidRPr="00FA4764">
        <w:rPr>
          <w:rFonts w:cstheme="minorHAnsi"/>
          <w:sz w:val="22"/>
          <w:szCs w:val="22"/>
        </w:rPr>
        <w:t>Student's t-tests</w:t>
      </w:r>
      <w:r w:rsidR="00AE385A">
        <w:rPr>
          <w:rFonts w:cstheme="minorHAnsi"/>
          <w:sz w:val="22"/>
          <w:szCs w:val="22"/>
        </w:rPr>
        <w:t xml:space="preserve"> and applied </w:t>
      </w:r>
      <w:r w:rsidR="002638E7">
        <w:rPr>
          <w:rFonts w:cstheme="minorHAnsi"/>
          <w:sz w:val="22"/>
          <w:szCs w:val="22"/>
        </w:rPr>
        <w:t>multiple groupings to ensure robustness. Furthermore, for our second objective we’ve also used chi-squared test to establish</w:t>
      </w:r>
      <w:r w:rsidR="00333B54">
        <w:rPr>
          <w:rFonts w:cstheme="minorHAnsi"/>
          <w:sz w:val="22"/>
          <w:szCs w:val="22"/>
        </w:rPr>
        <w:t xml:space="preserve"> a</w:t>
      </w:r>
      <w:r w:rsidR="00333B54" w:rsidRPr="00FA4764">
        <w:rPr>
          <w:rFonts w:cstheme="minorHAnsi"/>
          <w:sz w:val="22"/>
          <w:szCs w:val="22"/>
        </w:rPr>
        <w:t xml:space="preserve"> correlation between </w:t>
      </w:r>
      <w:r w:rsidR="00333B54">
        <w:rPr>
          <w:rFonts w:cstheme="minorHAnsi"/>
          <w:sz w:val="22"/>
          <w:szCs w:val="22"/>
        </w:rPr>
        <w:t xml:space="preserve">time elapsed between </w:t>
      </w:r>
      <w:r w:rsidR="00333B54" w:rsidRPr="00FA4764">
        <w:rPr>
          <w:rFonts w:cstheme="minorHAnsi"/>
          <w:sz w:val="22"/>
          <w:szCs w:val="22"/>
        </w:rPr>
        <w:t xml:space="preserve">two consecutive visits and </w:t>
      </w:r>
      <w:r w:rsidR="00F7294C" w:rsidRPr="0097381C">
        <w:rPr>
          <w:rFonts w:cstheme="minorHAnsi"/>
          <w:sz w:val="22"/>
          <w:szCs w:val="22"/>
        </w:rPr>
        <w:t>PW</w:t>
      </w:r>
      <w:r w:rsidR="00F7294C">
        <w:rPr>
          <w:rFonts w:cstheme="minorHAnsi"/>
          <w:sz w:val="22"/>
          <w:szCs w:val="22"/>
        </w:rPr>
        <w:t>B</w:t>
      </w:r>
      <w:r w:rsidR="00F7294C" w:rsidRPr="00FA4764">
        <w:rPr>
          <w:rFonts w:cstheme="minorHAnsi"/>
          <w:sz w:val="22"/>
          <w:szCs w:val="22"/>
        </w:rPr>
        <w:t xml:space="preserve"> </w:t>
      </w:r>
      <w:r w:rsidR="00333B54" w:rsidRPr="00FA4764">
        <w:rPr>
          <w:rFonts w:cstheme="minorHAnsi"/>
          <w:sz w:val="22"/>
          <w:szCs w:val="22"/>
        </w:rPr>
        <w:t xml:space="preserve">worsening between </w:t>
      </w:r>
      <w:r w:rsidR="00333B54">
        <w:rPr>
          <w:rFonts w:cstheme="minorHAnsi"/>
          <w:sz w:val="22"/>
          <w:szCs w:val="22"/>
        </w:rPr>
        <w:t xml:space="preserve">those same </w:t>
      </w:r>
      <w:r w:rsidR="00333B54" w:rsidRPr="00FA4764">
        <w:rPr>
          <w:rFonts w:cstheme="minorHAnsi"/>
          <w:sz w:val="22"/>
          <w:szCs w:val="22"/>
        </w:rPr>
        <w:t>two visits</w:t>
      </w:r>
      <w:r w:rsidR="0036090C">
        <w:rPr>
          <w:rFonts w:cstheme="minorHAnsi"/>
          <w:sz w:val="22"/>
          <w:szCs w:val="22"/>
        </w:rPr>
        <w:t>.</w:t>
      </w:r>
      <w:r w:rsidR="00A7209C">
        <w:rPr>
          <w:rFonts w:cstheme="minorHAnsi"/>
          <w:sz w:val="22"/>
          <w:szCs w:val="22"/>
        </w:rPr>
        <w:t xml:space="preserve"> </w:t>
      </w:r>
      <w:r w:rsidR="00870F39">
        <w:rPr>
          <w:rFonts w:cstheme="minorHAnsi"/>
          <w:sz w:val="22"/>
          <w:szCs w:val="22"/>
        </w:rPr>
        <w:t>W</w:t>
      </w:r>
      <w:r w:rsidR="00DA7029">
        <w:rPr>
          <w:rFonts w:cstheme="minorHAnsi"/>
          <w:sz w:val="22"/>
          <w:szCs w:val="22"/>
        </w:rPr>
        <w:t>e’ve</w:t>
      </w:r>
      <w:r w:rsidR="003F61F3">
        <w:rPr>
          <w:rFonts w:cstheme="minorHAnsi"/>
          <w:sz w:val="22"/>
          <w:szCs w:val="22"/>
        </w:rPr>
        <w:t xml:space="preserve"> applied </w:t>
      </w:r>
      <w:r w:rsidR="00FA204F">
        <w:rPr>
          <w:rFonts w:cstheme="minorHAnsi"/>
          <w:sz w:val="22"/>
          <w:szCs w:val="22"/>
        </w:rPr>
        <w:t xml:space="preserve">chi-squared on expected and </w:t>
      </w:r>
      <w:r w:rsidR="006E7C58">
        <w:rPr>
          <w:rFonts w:cstheme="minorHAnsi"/>
          <w:sz w:val="22"/>
          <w:szCs w:val="22"/>
        </w:rPr>
        <w:t>observed</w:t>
      </w:r>
      <w:r w:rsidR="00AE0BFE">
        <w:rPr>
          <w:rFonts w:cstheme="minorHAnsi"/>
          <w:sz w:val="22"/>
          <w:szCs w:val="22"/>
        </w:rPr>
        <w:t xml:space="preserve"> </w:t>
      </w:r>
      <w:r w:rsidR="006E7C58">
        <w:rPr>
          <w:rFonts w:cstheme="minorHAnsi"/>
          <w:sz w:val="22"/>
          <w:szCs w:val="22"/>
        </w:rPr>
        <w:t xml:space="preserve">frequencies </w:t>
      </w:r>
      <w:r w:rsidR="007D3D16">
        <w:rPr>
          <w:rFonts w:cstheme="minorHAnsi"/>
          <w:sz w:val="22"/>
          <w:szCs w:val="22"/>
        </w:rPr>
        <w:t xml:space="preserve">of </w:t>
      </w:r>
      <w:r w:rsidR="00F7294C" w:rsidRPr="0097381C">
        <w:rPr>
          <w:rFonts w:cstheme="minorHAnsi"/>
          <w:sz w:val="22"/>
          <w:szCs w:val="22"/>
        </w:rPr>
        <w:t>PW</w:t>
      </w:r>
      <w:r w:rsidR="00F7294C">
        <w:rPr>
          <w:rFonts w:cstheme="minorHAnsi"/>
          <w:sz w:val="22"/>
          <w:szCs w:val="22"/>
        </w:rPr>
        <w:t>B</w:t>
      </w:r>
      <w:r w:rsidR="00F7294C">
        <w:rPr>
          <w:rFonts w:cstheme="minorHAnsi"/>
          <w:sz w:val="22"/>
          <w:szCs w:val="22"/>
        </w:rPr>
        <w:t xml:space="preserve">’s </w:t>
      </w:r>
      <w:r w:rsidR="007D3D16">
        <w:rPr>
          <w:rFonts w:cstheme="minorHAnsi"/>
          <w:sz w:val="22"/>
          <w:szCs w:val="22"/>
        </w:rPr>
        <w:t>categorical data, where</w:t>
      </w:r>
      <w:r w:rsidR="000808F3">
        <w:rPr>
          <w:rFonts w:cstheme="minorHAnsi"/>
          <w:sz w:val="22"/>
          <w:szCs w:val="22"/>
        </w:rPr>
        <w:t xml:space="preserve"> categorical data consisted of </w:t>
      </w:r>
      <w:r w:rsidR="00655ADA" w:rsidRPr="0097381C">
        <w:rPr>
          <w:rFonts w:cstheme="minorHAnsi"/>
          <w:sz w:val="22"/>
          <w:szCs w:val="22"/>
        </w:rPr>
        <w:t>PW</w:t>
      </w:r>
      <w:r w:rsidR="00655ADA">
        <w:rPr>
          <w:rFonts w:cstheme="minorHAnsi"/>
          <w:sz w:val="22"/>
          <w:szCs w:val="22"/>
        </w:rPr>
        <w:t>B</w:t>
      </w:r>
      <w:r w:rsidR="00655ADA">
        <w:rPr>
          <w:rFonts w:cstheme="minorHAnsi"/>
          <w:sz w:val="22"/>
          <w:szCs w:val="22"/>
        </w:rPr>
        <w:t xml:space="preserve"> </w:t>
      </w:r>
      <w:r w:rsidR="007D3D16">
        <w:rPr>
          <w:rFonts w:cstheme="minorHAnsi"/>
          <w:sz w:val="22"/>
          <w:szCs w:val="22"/>
        </w:rPr>
        <w:t>worsening between visits (True/False)</w:t>
      </w:r>
      <w:r w:rsidR="0033085F">
        <w:rPr>
          <w:rFonts w:cstheme="minorHAnsi"/>
          <w:sz w:val="22"/>
          <w:szCs w:val="22"/>
        </w:rPr>
        <w:t xml:space="preserve"> and</w:t>
      </w:r>
      <w:r w:rsidR="00443302">
        <w:rPr>
          <w:rFonts w:cstheme="minorHAnsi"/>
          <w:sz w:val="22"/>
          <w:szCs w:val="22"/>
        </w:rPr>
        <w:t xml:space="preserve"> time elapsed (bucketed)</w:t>
      </w:r>
      <w:r w:rsidR="00D238B4">
        <w:rPr>
          <w:rFonts w:cstheme="minorHAnsi"/>
          <w:sz w:val="22"/>
          <w:szCs w:val="22"/>
        </w:rPr>
        <w:t>.</w:t>
      </w:r>
      <w:r w:rsidR="00617286">
        <w:rPr>
          <w:rFonts w:cstheme="minorHAnsi"/>
          <w:sz w:val="22"/>
          <w:szCs w:val="22"/>
        </w:rPr>
        <w:t xml:space="preserve"> As previously, this has </w:t>
      </w:r>
      <w:r w:rsidR="009468C5">
        <w:rPr>
          <w:rFonts w:cstheme="minorHAnsi"/>
          <w:sz w:val="22"/>
          <w:szCs w:val="22"/>
        </w:rPr>
        <w:t xml:space="preserve">been </w:t>
      </w:r>
      <w:r w:rsidR="00617286">
        <w:rPr>
          <w:rFonts w:cstheme="minorHAnsi"/>
          <w:sz w:val="22"/>
          <w:szCs w:val="22"/>
        </w:rPr>
        <w:t xml:space="preserve">done multiple times </w:t>
      </w:r>
      <w:r w:rsidR="0090724B">
        <w:rPr>
          <w:rFonts w:cstheme="minorHAnsi"/>
          <w:sz w:val="22"/>
          <w:szCs w:val="22"/>
        </w:rPr>
        <w:t xml:space="preserve">using different groupings </w:t>
      </w:r>
      <w:r w:rsidR="00617286">
        <w:rPr>
          <w:rFonts w:cstheme="minorHAnsi"/>
          <w:sz w:val="22"/>
          <w:szCs w:val="22"/>
        </w:rPr>
        <w:t xml:space="preserve">to ensure </w:t>
      </w:r>
      <w:r w:rsidR="00590FC5">
        <w:rPr>
          <w:rFonts w:cstheme="minorHAnsi"/>
          <w:sz w:val="22"/>
          <w:szCs w:val="22"/>
        </w:rPr>
        <w:t>robustness.</w:t>
      </w:r>
    </w:p>
    <w:p w14:paraId="05FA67B8" w14:textId="77777777" w:rsidR="00765EAE" w:rsidRDefault="00765EAE" w:rsidP="0097381C">
      <w:pPr>
        <w:rPr>
          <w:rFonts w:cstheme="minorHAnsi"/>
          <w:sz w:val="22"/>
          <w:szCs w:val="22"/>
        </w:rPr>
      </w:pPr>
    </w:p>
    <w:p w14:paraId="5E2E6CA8" w14:textId="77777777" w:rsidR="00765EAE" w:rsidRDefault="00765EAE" w:rsidP="0097381C">
      <w:pPr>
        <w:rPr>
          <w:rFonts w:cstheme="minorHAnsi"/>
          <w:sz w:val="22"/>
          <w:szCs w:val="22"/>
        </w:rPr>
      </w:pPr>
    </w:p>
    <w:p w14:paraId="6875FDAA" w14:textId="139AEF2D" w:rsidR="00765EAE" w:rsidRDefault="00765EAE" w:rsidP="0097381C">
      <w:pPr>
        <w:rPr>
          <w:b/>
          <w:bCs/>
          <w:color w:val="000000"/>
          <w:sz w:val="32"/>
          <w:szCs w:val="32"/>
        </w:rPr>
      </w:pPr>
      <w:r>
        <w:rPr>
          <w:b/>
          <w:bCs/>
          <w:color w:val="000000"/>
          <w:sz w:val="32"/>
          <w:szCs w:val="32"/>
        </w:rPr>
        <w:t>Results:</w:t>
      </w:r>
    </w:p>
    <w:p w14:paraId="107DD345" w14:textId="4C0B50F5" w:rsidR="00A361B6" w:rsidRDefault="00126B39" w:rsidP="00A361B6">
      <w:pPr>
        <w:rPr>
          <w:rFonts w:cstheme="minorHAnsi"/>
          <w:sz w:val="22"/>
          <w:szCs w:val="22"/>
        </w:rPr>
      </w:pPr>
      <w:r w:rsidRPr="00126B39">
        <w:rPr>
          <w:rFonts w:cstheme="minorHAnsi"/>
          <w:sz w:val="22"/>
          <w:szCs w:val="22"/>
        </w:rPr>
        <w:t xml:space="preserve">Our study aimed to confirm the hypothesis that a plateau of maximal response exists after a certain number of laser procedures, beyond which further improvement is not seen. We plotted the relationship between </w:t>
      </w:r>
      <w:r w:rsidR="009245C3">
        <w:rPr>
          <w:rFonts w:cstheme="minorHAnsi"/>
          <w:sz w:val="22"/>
          <w:szCs w:val="22"/>
        </w:rPr>
        <w:t xml:space="preserve">mean </w:t>
      </w:r>
      <w:r w:rsidR="00973798" w:rsidRPr="00537816">
        <w:rPr>
          <w:rFonts w:cstheme="minorHAnsi"/>
          <w:sz w:val="22"/>
          <w:szCs w:val="22"/>
        </w:rPr>
        <w:t xml:space="preserve">percentage improvement </w:t>
      </w:r>
      <w:r w:rsidR="00251CA7">
        <w:rPr>
          <w:rFonts w:cstheme="minorHAnsi"/>
          <w:sz w:val="22"/>
          <w:szCs w:val="22"/>
        </w:rPr>
        <w:t>(</w:t>
      </w:r>
      <w:r w:rsidRPr="00126B39">
        <w:rPr>
          <w:rFonts w:cstheme="minorHAnsi"/>
          <w:sz w:val="22"/>
          <w:szCs w:val="22"/>
        </w:rPr>
        <w:t>GCE</w:t>
      </w:r>
      <w:r w:rsidR="00251CA7">
        <w:rPr>
          <w:rFonts w:cstheme="minorHAnsi"/>
          <w:sz w:val="22"/>
          <w:szCs w:val="22"/>
        </w:rPr>
        <w:t>)</w:t>
      </w:r>
      <w:r w:rsidR="00BC5463">
        <w:rPr>
          <w:rFonts w:cstheme="minorHAnsi"/>
          <w:sz w:val="22"/>
          <w:szCs w:val="22"/>
        </w:rPr>
        <w:t xml:space="preserve"> </w:t>
      </w:r>
      <w:r w:rsidRPr="00126B39">
        <w:rPr>
          <w:rFonts w:cstheme="minorHAnsi"/>
          <w:sz w:val="22"/>
          <w:szCs w:val="22"/>
        </w:rPr>
        <w:t xml:space="preserve">relative to the </w:t>
      </w:r>
      <w:r w:rsidR="004659FA">
        <w:rPr>
          <w:rFonts w:cstheme="minorHAnsi"/>
          <w:sz w:val="22"/>
          <w:szCs w:val="22"/>
        </w:rPr>
        <w:t xml:space="preserve">start of treatment </w:t>
      </w:r>
      <w:r w:rsidR="00F06DC3" w:rsidRPr="00F06DC3">
        <w:rPr>
          <w:rFonts w:cstheme="minorHAnsi"/>
          <w:color w:val="FF0000"/>
          <w:sz w:val="22"/>
          <w:szCs w:val="22"/>
        </w:rPr>
        <w:t>[BK10] [GU11]</w:t>
      </w:r>
      <w:r w:rsidRPr="00126B39">
        <w:rPr>
          <w:rFonts w:cstheme="minorHAnsi"/>
          <w:sz w:val="22"/>
          <w:szCs w:val="22"/>
        </w:rPr>
        <w:t xml:space="preserve"> and the number of laser sessions [Fig1]</w:t>
      </w:r>
      <w:r w:rsidR="00795030">
        <w:rPr>
          <w:rFonts w:cstheme="minorHAnsi"/>
          <w:sz w:val="22"/>
          <w:szCs w:val="22"/>
        </w:rPr>
        <w:t xml:space="preserve">. </w:t>
      </w:r>
      <w:r w:rsidR="00024397" w:rsidRPr="00024397">
        <w:rPr>
          <w:rFonts w:cstheme="minorHAnsi"/>
          <w:sz w:val="22"/>
          <w:szCs w:val="22"/>
        </w:rPr>
        <w:t xml:space="preserve">We found </w:t>
      </w:r>
      <w:r w:rsidR="00C860C4">
        <w:rPr>
          <w:rFonts w:cstheme="minorHAnsi"/>
          <w:sz w:val="22"/>
          <w:szCs w:val="22"/>
        </w:rPr>
        <w:t>that a</w:t>
      </w:r>
      <w:r w:rsidR="00024397" w:rsidRPr="00024397">
        <w:rPr>
          <w:rFonts w:cstheme="minorHAnsi"/>
          <w:sz w:val="22"/>
          <w:szCs w:val="22"/>
        </w:rPr>
        <w:t>fter around the ninth session, the improvement slowed down, and GCE plateaus and oscillates around the height reached</w:t>
      </w:r>
      <w:r w:rsidR="006A22C7">
        <w:rPr>
          <w:rFonts w:cstheme="minorHAnsi"/>
          <w:sz w:val="22"/>
          <w:szCs w:val="22"/>
        </w:rPr>
        <w:t xml:space="preserve"> around the ninth session.</w:t>
      </w:r>
    </w:p>
    <w:p w14:paraId="587E0524" w14:textId="77777777" w:rsidR="00537816" w:rsidRDefault="00537816" w:rsidP="00A361B6">
      <w:pPr>
        <w:rPr>
          <w:rFonts w:cstheme="minorHAnsi"/>
          <w:sz w:val="22"/>
          <w:szCs w:val="22"/>
        </w:rPr>
      </w:pPr>
    </w:p>
    <w:p w14:paraId="6485291A" w14:textId="77777777" w:rsidR="00537816" w:rsidRDefault="00537816" w:rsidP="00A361B6">
      <w:pPr>
        <w:rPr>
          <w:rFonts w:cstheme="minorHAnsi"/>
          <w:sz w:val="22"/>
          <w:szCs w:val="22"/>
        </w:rPr>
      </w:pPr>
    </w:p>
    <w:p w14:paraId="7ED7A1DB" w14:textId="780E0320" w:rsidR="00441381" w:rsidRPr="00C55064" w:rsidRDefault="00C55064" w:rsidP="00A361B6">
      <w:pPr>
        <w:rPr>
          <w:rFonts w:cstheme="minorHAnsi"/>
          <w:sz w:val="22"/>
          <w:szCs w:val="22"/>
        </w:rPr>
      </w:pPr>
      <w:r w:rsidRPr="00C55064">
        <w:rPr>
          <w:rFonts w:cstheme="minorHAnsi"/>
          <w:noProof/>
          <w:sz w:val="22"/>
          <w:szCs w:val="22"/>
        </w:rPr>
        <w:drawing>
          <wp:inline distT="0" distB="0" distL="0" distR="0" wp14:anchorId="727C9550" wp14:editId="49706636">
            <wp:extent cx="5731510" cy="3004820"/>
            <wp:effectExtent l="0" t="0" r="0" b="5080"/>
            <wp:docPr id="118898539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5399" name="Picture 1" descr="Chart, line chart&#10;&#10;Description automatically generated"/>
                    <pic:cNvPicPr/>
                  </pic:nvPicPr>
                  <pic:blipFill>
                    <a:blip r:embed="rId11"/>
                    <a:stretch>
                      <a:fillRect/>
                    </a:stretch>
                  </pic:blipFill>
                  <pic:spPr>
                    <a:xfrm>
                      <a:off x="0" y="0"/>
                      <a:ext cx="5731510" cy="3004820"/>
                    </a:xfrm>
                    <a:prstGeom prst="rect">
                      <a:avLst/>
                    </a:prstGeom>
                  </pic:spPr>
                </pic:pic>
              </a:graphicData>
            </a:graphic>
          </wp:inline>
        </w:drawing>
      </w:r>
    </w:p>
    <w:p w14:paraId="442D5E95" w14:textId="67F16CE8" w:rsidR="00537816" w:rsidRPr="00C55064" w:rsidRDefault="00537816" w:rsidP="00A361B6">
      <w:pPr>
        <w:rPr>
          <w:rFonts w:cstheme="minorHAnsi"/>
          <w:i/>
          <w:iCs/>
          <w:sz w:val="22"/>
          <w:szCs w:val="22"/>
        </w:rPr>
      </w:pPr>
      <w:r w:rsidRPr="00DC100F">
        <w:rPr>
          <w:rFonts w:cstheme="minorHAnsi"/>
          <w:i/>
          <w:iCs/>
          <w:sz w:val="22"/>
          <w:szCs w:val="22"/>
        </w:rPr>
        <w:t>Figure 1</w:t>
      </w:r>
      <w:r w:rsidR="000102B7">
        <w:rPr>
          <w:rFonts w:cstheme="minorHAnsi"/>
          <w:i/>
          <w:iCs/>
          <w:sz w:val="22"/>
          <w:szCs w:val="22"/>
        </w:rPr>
        <w:t>,</w:t>
      </w:r>
      <w:r w:rsidRPr="00DC100F">
        <w:rPr>
          <w:rFonts w:cstheme="minorHAnsi"/>
          <w:i/>
          <w:iCs/>
          <w:sz w:val="22"/>
          <w:szCs w:val="22"/>
        </w:rPr>
        <w:t xml:space="preserve"> </w:t>
      </w:r>
      <w:r w:rsidR="000102B7">
        <w:rPr>
          <w:rFonts w:cstheme="minorHAnsi"/>
          <w:i/>
          <w:iCs/>
          <w:sz w:val="22"/>
          <w:szCs w:val="22"/>
        </w:rPr>
        <w:t>T</w:t>
      </w:r>
      <w:r w:rsidRPr="00DC100F">
        <w:rPr>
          <w:rFonts w:cstheme="minorHAnsi"/>
          <w:i/>
          <w:iCs/>
          <w:sz w:val="22"/>
          <w:szCs w:val="22"/>
        </w:rPr>
        <w:t xml:space="preserve">he </w:t>
      </w:r>
      <w:r w:rsidR="00C60806" w:rsidRPr="00DC100F">
        <w:rPr>
          <w:rFonts w:cstheme="minorHAnsi"/>
          <w:i/>
          <w:iCs/>
          <w:sz w:val="22"/>
          <w:szCs w:val="22"/>
        </w:rPr>
        <w:t xml:space="preserve">mean </w:t>
      </w:r>
      <w:r w:rsidRPr="00DC100F">
        <w:rPr>
          <w:rFonts w:cstheme="minorHAnsi"/>
          <w:i/>
          <w:iCs/>
          <w:sz w:val="22"/>
          <w:szCs w:val="22"/>
        </w:rPr>
        <w:t>percentage improvement of PW</w:t>
      </w:r>
      <w:r w:rsidR="00871CB5">
        <w:rPr>
          <w:rFonts w:cstheme="minorHAnsi"/>
          <w:i/>
          <w:iCs/>
          <w:sz w:val="22"/>
          <w:szCs w:val="22"/>
        </w:rPr>
        <w:t>B</w:t>
      </w:r>
      <w:r w:rsidRPr="00DC100F">
        <w:rPr>
          <w:rFonts w:cstheme="minorHAnsi"/>
          <w:i/>
          <w:iCs/>
          <w:sz w:val="22"/>
          <w:szCs w:val="22"/>
        </w:rPr>
        <w:t xml:space="preserve"> (GCE%) </w:t>
      </w:r>
      <w:r w:rsidR="00611BCF" w:rsidRPr="00DC100F">
        <w:rPr>
          <w:rFonts w:cstheme="minorHAnsi"/>
          <w:i/>
          <w:iCs/>
          <w:sz w:val="22"/>
          <w:szCs w:val="22"/>
        </w:rPr>
        <w:t xml:space="preserve">in relation </w:t>
      </w:r>
      <w:r w:rsidRPr="00DC100F">
        <w:rPr>
          <w:rFonts w:cstheme="minorHAnsi"/>
          <w:i/>
          <w:iCs/>
          <w:sz w:val="22"/>
          <w:szCs w:val="22"/>
        </w:rPr>
        <w:t>to number of laser sessions. Treatment plateau is achieved on average around the 9th laser session, after which the improvement oscillates around the reached height. The blue lines mark the 2nd and 5th sessio</w:t>
      </w:r>
      <w:r w:rsidR="00027F25" w:rsidRPr="00DC100F">
        <w:rPr>
          <w:rFonts w:cstheme="minorHAnsi"/>
          <w:i/>
          <w:iCs/>
          <w:sz w:val="22"/>
          <w:szCs w:val="22"/>
        </w:rPr>
        <w:t>ns</w:t>
      </w:r>
      <w:r w:rsidRPr="00DC100F">
        <w:rPr>
          <w:rFonts w:cstheme="minorHAnsi"/>
          <w:i/>
          <w:iCs/>
          <w:sz w:val="22"/>
          <w:szCs w:val="22"/>
        </w:rPr>
        <w:t xml:space="preserve">, which have clear gradual </w:t>
      </w:r>
      <w:r w:rsidR="00BF1234">
        <w:rPr>
          <w:rFonts w:cstheme="minorHAnsi"/>
          <w:i/>
          <w:iCs/>
          <w:sz w:val="22"/>
          <w:szCs w:val="22"/>
        </w:rPr>
        <w:t>increases</w:t>
      </w:r>
      <w:r w:rsidRPr="00DC100F">
        <w:rPr>
          <w:rFonts w:cstheme="minorHAnsi"/>
          <w:i/>
          <w:iCs/>
          <w:sz w:val="22"/>
          <w:szCs w:val="22"/>
        </w:rPr>
        <w:t xml:space="preserve"> in GCE</w:t>
      </w:r>
      <w:r w:rsidR="004C1958" w:rsidRPr="00DC100F">
        <w:rPr>
          <w:rFonts w:cstheme="minorHAnsi"/>
          <w:i/>
          <w:iCs/>
          <w:sz w:val="22"/>
          <w:szCs w:val="22"/>
        </w:rPr>
        <w:t>.</w:t>
      </w:r>
      <w:r w:rsidRPr="00DC100F">
        <w:rPr>
          <w:rFonts w:cstheme="minorHAnsi"/>
          <w:i/>
          <w:iCs/>
          <w:sz w:val="22"/>
          <w:szCs w:val="22"/>
        </w:rPr>
        <w:t xml:space="preserve"> The orange line marks the 9th session, around which the plateau is reached. The fluctuations/instability of the graph can be explained by limited data</w:t>
      </w:r>
      <w:r w:rsidR="0065471B" w:rsidRPr="00DC100F">
        <w:rPr>
          <w:rFonts w:cstheme="minorHAnsi"/>
          <w:i/>
          <w:iCs/>
          <w:sz w:val="22"/>
          <w:szCs w:val="22"/>
        </w:rPr>
        <w:t xml:space="preserve">, </w:t>
      </w:r>
      <w:r w:rsidR="00EF463C" w:rsidRPr="00DC100F">
        <w:rPr>
          <w:rFonts w:cstheme="minorHAnsi"/>
          <w:i/>
          <w:iCs/>
          <w:sz w:val="22"/>
          <w:szCs w:val="22"/>
        </w:rPr>
        <w:t xml:space="preserve">since there </w:t>
      </w:r>
      <w:r w:rsidR="00B3501A" w:rsidRPr="00DC100F">
        <w:rPr>
          <w:rFonts w:cstheme="minorHAnsi"/>
          <w:i/>
          <w:iCs/>
          <w:sz w:val="22"/>
          <w:szCs w:val="22"/>
        </w:rPr>
        <w:t xml:space="preserve">are few </w:t>
      </w:r>
      <w:r w:rsidR="00EF463C" w:rsidRPr="00DC100F">
        <w:rPr>
          <w:rFonts w:cstheme="minorHAnsi"/>
          <w:i/>
          <w:iCs/>
          <w:sz w:val="22"/>
          <w:szCs w:val="22"/>
        </w:rPr>
        <w:t>patients</w:t>
      </w:r>
      <w:r w:rsidR="002D0F3F" w:rsidRPr="00DC100F">
        <w:rPr>
          <w:rFonts w:cstheme="minorHAnsi"/>
          <w:i/>
          <w:iCs/>
          <w:sz w:val="22"/>
          <w:szCs w:val="22"/>
        </w:rPr>
        <w:t xml:space="preserve"> who had more than </w:t>
      </w:r>
      <w:r w:rsidR="00557FDC" w:rsidRPr="00DC100F">
        <w:rPr>
          <w:rFonts w:cstheme="minorHAnsi"/>
          <w:i/>
          <w:iCs/>
          <w:sz w:val="22"/>
          <w:szCs w:val="22"/>
        </w:rPr>
        <w:t>15 visits.</w:t>
      </w:r>
    </w:p>
    <w:p w14:paraId="7ED48237" w14:textId="77777777" w:rsidR="00827BF9" w:rsidRDefault="00827BF9" w:rsidP="00A361B6">
      <w:pPr>
        <w:rPr>
          <w:rFonts w:cstheme="minorHAnsi"/>
          <w:sz w:val="22"/>
          <w:szCs w:val="22"/>
        </w:rPr>
      </w:pPr>
    </w:p>
    <w:p w14:paraId="11D5FDC0" w14:textId="77777777" w:rsidR="00827BF9" w:rsidRDefault="00827BF9" w:rsidP="00A361B6">
      <w:pPr>
        <w:rPr>
          <w:rFonts w:cstheme="minorHAnsi"/>
          <w:sz w:val="22"/>
          <w:szCs w:val="22"/>
        </w:rPr>
      </w:pPr>
    </w:p>
    <w:p w14:paraId="79E5978F" w14:textId="11D39129" w:rsidR="00A361B6" w:rsidRDefault="00827BF9" w:rsidP="0097381C">
      <w:pPr>
        <w:rPr>
          <w:rFonts w:cstheme="minorHAnsi"/>
          <w:sz w:val="22"/>
          <w:szCs w:val="22"/>
        </w:rPr>
      </w:pPr>
      <w:r w:rsidRPr="00827BF9">
        <w:rPr>
          <w:rFonts w:cstheme="minorHAnsi"/>
          <w:sz w:val="22"/>
          <w:szCs w:val="22"/>
        </w:rPr>
        <w:lastRenderedPageBreak/>
        <w:t xml:space="preserve">To statistically find the plateau, we grouped visits into buckets based on visit number and compared the means between each bucket. We grouped visits into [1-2, 3-5, 6-9, and 10+] </w:t>
      </w:r>
      <w:r w:rsidR="00756BCD">
        <w:rPr>
          <w:rFonts w:cstheme="minorHAnsi"/>
          <w:sz w:val="22"/>
          <w:szCs w:val="22"/>
        </w:rPr>
        <w:t xml:space="preserve">buckets </w:t>
      </w:r>
      <w:r w:rsidRPr="00827BF9">
        <w:rPr>
          <w:rFonts w:cstheme="minorHAnsi"/>
          <w:sz w:val="22"/>
          <w:szCs w:val="22"/>
        </w:rPr>
        <w:t>and found that</w:t>
      </w:r>
      <w:r w:rsidR="00EB23C6">
        <w:rPr>
          <w:rFonts w:cstheme="minorHAnsi"/>
          <w:sz w:val="22"/>
          <w:szCs w:val="22"/>
        </w:rPr>
        <w:t xml:space="preserve"> sessions up to </w:t>
      </w:r>
      <w:r w:rsidR="00965CEB">
        <w:rPr>
          <w:rFonts w:cstheme="minorHAnsi"/>
          <w:sz w:val="22"/>
          <w:szCs w:val="22"/>
        </w:rPr>
        <w:t xml:space="preserve">around </w:t>
      </w:r>
      <w:r w:rsidR="00965CEB" w:rsidRPr="00827BF9">
        <w:rPr>
          <w:rFonts w:cstheme="minorHAnsi"/>
          <w:sz w:val="22"/>
          <w:szCs w:val="22"/>
        </w:rPr>
        <w:t xml:space="preserve">ninth </w:t>
      </w:r>
      <w:r w:rsidR="003421C8">
        <w:rPr>
          <w:rFonts w:cstheme="minorHAnsi"/>
          <w:sz w:val="22"/>
          <w:szCs w:val="22"/>
        </w:rPr>
        <w:t xml:space="preserve">still bring a significant improvement (multiple </w:t>
      </w:r>
      <w:r w:rsidR="0094262F">
        <w:rPr>
          <w:rFonts w:cstheme="minorHAnsi"/>
          <w:sz w:val="22"/>
          <w:szCs w:val="22"/>
        </w:rPr>
        <w:t>different buckets were applied).</w:t>
      </w:r>
      <w:r w:rsidR="00E36B0F">
        <w:rPr>
          <w:rFonts w:cstheme="minorHAnsi"/>
          <w:sz w:val="22"/>
          <w:szCs w:val="22"/>
        </w:rPr>
        <w:t xml:space="preserve"> Therefore,</w:t>
      </w:r>
      <w:r w:rsidR="00AC2AD6">
        <w:rPr>
          <w:rFonts w:cstheme="minorHAnsi"/>
          <w:sz w:val="22"/>
          <w:szCs w:val="22"/>
        </w:rPr>
        <w:t xml:space="preserve"> somewhere around </w:t>
      </w:r>
      <w:r w:rsidR="005B2DD6">
        <w:rPr>
          <w:rFonts w:cstheme="minorHAnsi"/>
          <w:sz w:val="22"/>
          <w:szCs w:val="22"/>
        </w:rPr>
        <w:t>9</w:t>
      </w:r>
      <w:r w:rsidR="005B2DD6" w:rsidRPr="005B2DD6">
        <w:rPr>
          <w:rFonts w:cstheme="minorHAnsi"/>
          <w:sz w:val="22"/>
          <w:szCs w:val="22"/>
          <w:vertAlign w:val="superscript"/>
        </w:rPr>
        <w:t>th</w:t>
      </w:r>
      <w:r w:rsidR="005B2DD6">
        <w:rPr>
          <w:rFonts w:cstheme="minorHAnsi"/>
          <w:sz w:val="22"/>
          <w:szCs w:val="22"/>
        </w:rPr>
        <w:t xml:space="preserve"> </w:t>
      </w:r>
      <w:r w:rsidR="00B372B2">
        <w:rPr>
          <w:rFonts w:cstheme="minorHAnsi"/>
          <w:sz w:val="22"/>
          <w:szCs w:val="22"/>
        </w:rPr>
        <w:t xml:space="preserve">session </w:t>
      </w:r>
      <w:r w:rsidR="004B6F49">
        <w:rPr>
          <w:rFonts w:cstheme="minorHAnsi"/>
          <w:sz w:val="22"/>
          <w:szCs w:val="22"/>
        </w:rPr>
        <w:t>a</w:t>
      </w:r>
      <w:r w:rsidRPr="00827BF9">
        <w:rPr>
          <w:rFonts w:cstheme="minorHAnsi"/>
          <w:sz w:val="22"/>
          <w:szCs w:val="22"/>
        </w:rPr>
        <w:t xml:space="preserve"> plateau is reached</w:t>
      </w:r>
      <w:r w:rsidR="00E8437A" w:rsidRPr="00E8437A">
        <w:t xml:space="preserve"> </w:t>
      </w:r>
      <w:r w:rsidR="00E8437A" w:rsidRPr="00E8437A">
        <w:rPr>
          <w:rFonts w:cstheme="minorHAnsi"/>
          <w:sz w:val="22"/>
          <w:szCs w:val="22"/>
        </w:rPr>
        <w:t>[Fig2]</w:t>
      </w:r>
      <w:r w:rsidRPr="00827BF9">
        <w:rPr>
          <w:rFonts w:cstheme="minorHAnsi"/>
          <w:sz w:val="22"/>
          <w:szCs w:val="22"/>
        </w:rPr>
        <w:t>.</w:t>
      </w:r>
      <w:r w:rsidR="00C12649">
        <w:rPr>
          <w:rFonts w:cstheme="minorHAnsi"/>
          <w:sz w:val="22"/>
          <w:szCs w:val="22"/>
        </w:rPr>
        <w:t xml:space="preserve"> </w:t>
      </w:r>
      <w:r w:rsidR="00C12649" w:rsidRPr="00C12649">
        <w:rPr>
          <w:rFonts w:cstheme="minorHAnsi"/>
          <w:color w:val="FF0000"/>
          <w:sz w:val="22"/>
          <w:szCs w:val="22"/>
        </w:rPr>
        <w:t>[BK13</w:t>
      </w:r>
      <w:r w:rsidR="00C12649">
        <w:rPr>
          <w:rFonts w:cstheme="minorHAnsi"/>
          <w:color w:val="FF0000"/>
          <w:sz w:val="22"/>
          <w:szCs w:val="22"/>
        </w:rPr>
        <w:t>?</w:t>
      </w:r>
      <w:r w:rsidR="00C12649" w:rsidRPr="00C12649">
        <w:rPr>
          <w:rFonts w:cstheme="minorHAnsi"/>
          <w:color w:val="FF0000"/>
          <w:sz w:val="22"/>
          <w:szCs w:val="22"/>
        </w:rPr>
        <w:t>]</w:t>
      </w:r>
    </w:p>
    <w:p w14:paraId="4F1BDE5E" w14:textId="77777777" w:rsidR="002A2D84" w:rsidRDefault="002A2D84" w:rsidP="0097381C">
      <w:pPr>
        <w:rPr>
          <w:rFonts w:cstheme="minorHAnsi"/>
          <w:sz w:val="22"/>
          <w:szCs w:val="22"/>
        </w:rPr>
      </w:pPr>
    </w:p>
    <w:p w14:paraId="456DBA62" w14:textId="77777777" w:rsidR="002A2D84" w:rsidRDefault="002A2D84" w:rsidP="0097381C">
      <w:pPr>
        <w:rPr>
          <w:rFonts w:cstheme="minorHAnsi"/>
          <w:sz w:val="22"/>
          <w:szCs w:val="22"/>
        </w:rPr>
      </w:pPr>
    </w:p>
    <w:p w14:paraId="45BB3579" w14:textId="5C84761C" w:rsidR="00441381" w:rsidRDefault="002A2D84" w:rsidP="002A2D84">
      <w:pPr>
        <w:tabs>
          <w:tab w:val="left" w:pos="3612"/>
        </w:tabs>
        <w:rPr>
          <w:rFonts w:cstheme="minorHAnsi"/>
          <w:sz w:val="22"/>
          <w:szCs w:val="22"/>
        </w:rPr>
      </w:pPr>
      <w:r>
        <w:rPr>
          <w:rFonts w:cstheme="minorHAnsi"/>
          <w:sz w:val="22"/>
          <w:szCs w:val="22"/>
        </w:rPr>
        <w:tab/>
      </w:r>
    </w:p>
    <w:p w14:paraId="0E45415F" w14:textId="47FE023A" w:rsidR="00441381" w:rsidRDefault="00441381" w:rsidP="002A2D84">
      <w:pPr>
        <w:tabs>
          <w:tab w:val="left" w:pos="3612"/>
        </w:tabs>
        <w:rPr>
          <w:rFonts w:cstheme="minorHAnsi"/>
          <w:sz w:val="22"/>
          <w:szCs w:val="22"/>
        </w:rPr>
      </w:pPr>
      <w:r w:rsidRPr="00441381">
        <w:rPr>
          <w:rFonts w:cstheme="minorHAnsi"/>
          <w:noProof/>
          <w:sz w:val="22"/>
          <w:szCs w:val="22"/>
        </w:rPr>
        <w:drawing>
          <wp:inline distT="0" distB="0" distL="0" distR="0" wp14:anchorId="1737CDB0" wp14:editId="652C5858">
            <wp:extent cx="5731510" cy="3004820"/>
            <wp:effectExtent l="0" t="0" r="0" b="5080"/>
            <wp:docPr id="105669224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92241" name="Picture 1" descr="Chart, bar chart&#10;&#10;Description automatically generated"/>
                    <pic:cNvPicPr/>
                  </pic:nvPicPr>
                  <pic:blipFill>
                    <a:blip r:embed="rId12"/>
                    <a:stretch>
                      <a:fillRect/>
                    </a:stretch>
                  </pic:blipFill>
                  <pic:spPr>
                    <a:xfrm>
                      <a:off x="0" y="0"/>
                      <a:ext cx="5731510" cy="3004820"/>
                    </a:xfrm>
                    <a:prstGeom prst="rect">
                      <a:avLst/>
                    </a:prstGeom>
                  </pic:spPr>
                </pic:pic>
              </a:graphicData>
            </a:graphic>
          </wp:inline>
        </w:drawing>
      </w:r>
      <w:r w:rsidR="00397FA6">
        <w:rPr>
          <w:rFonts w:cstheme="minorHAnsi"/>
          <w:sz w:val="22"/>
          <w:szCs w:val="22"/>
        </w:rPr>
        <w:br/>
      </w:r>
      <w:r w:rsidR="00397FA6" w:rsidRPr="00397FA6">
        <w:rPr>
          <w:rFonts w:cstheme="minorHAnsi"/>
          <w:noProof/>
          <w:sz w:val="22"/>
          <w:szCs w:val="22"/>
        </w:rPr>
        <w:drawing>
          <wp:inline distT="0" distB="0" distL="0" distR="0" wp14:anchorId="6472D67D" wp14:editId="242F8D75">
            <wp:extent cx="5731510" cy="990600"/>
            <wp:effectExtent l="0" t="0" r="0" b="0"/>
            <wp:docPr id="1509084122"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84122" name="Picture 1" descr="A picture containing text, font, screenshot, number&#10;&#10;Description automatically generated"/>
                    <pic:cNvPicPr/>
                  </pic:nvPicPr>
                  <pic:blipFill>
                    <a:blip r:embed="rId13"/>
                    <a:stretch>
                      <a:fillRect/>
                    </a:stretch>
                  </pic:blipFill>
                  <pic:spPr>
                    <a:xfrm>
                      <a:off x="0" y="0"/>
                      <a:ext cx="5731510" cy="990600"/>
                    </a:xfrm>
                    <a:prstGeom prst="rect">
                      <a:avLst/>
                    </a:prstGeom>
                  </pic:spPr>
                </pic:pic>
              </a:graphicData>
            </a:graphic>
          </wp:inline>
        </w:drawing>
      </w:r>
    </w:p>
    <w:p w14:paraId="223FC869" w14:textId="76A83E3D" w:rsidR="00047700" w:rsidRPr="00DC100F" w:rsidRDefault="00397FA6" w:rsidP="002A2D84">
      <w:pPr>
        <w:tabs>
          <w:tab w:val="left" w:pos="3612"/>
        </w:tabs>
        <w:rPr>
          <w:rFonts w:cstheme="minorHAnsi"/>
          <w:i/>
          <w:iCs/>
          <w:sz w:val="22"/>
          <w:szCs w:val="22"/>
        </w:rPr>
      </w:pPr>
      <w:r>
        <w:rPr>
          <w:rFonts w:cstheme="minorHAnsi"/>
          <w:i/>
          <w:iCs/>
          <w:sz w:val="22"/>
          <w:szCs w:val="22"/>
        </w:rPr>
        <w:br/>
      </w:r>
      <w:r w:rsidR="002A2D84" w:rsidRPr="00DC100F">
        <w:rPr>
          <w:rFonts w:cstheme="minorHAnsi"/>
          <w:i/>
          <w:iCs/>
          <w:sz w:val="22"/>
          <w:szCs w:val="22"/>
        </w:rPr>
        <w:t>Figure 2, Comparison of mean improvement (GCE%)</w:t>
      </w:r>
      <w:r w:rsidR="00297214" w:rsidRPr="00DC100F">
        <w:rPr>
          <w:rFonts w:cstheme="minorHAnsi"/>
          <w:i/>
          <w:iCs/>
          <w:sz w:val="22"/>
          <w:szCs w:val="22"/>
        </w:rPr>
        <w:t xml:space="preserve"> </w:t>
      </w:r>
      <w:r w:rsidR="002A2D84" w:rsidRPr="00DC100F">
        <w:rPr>
          <w:rFonts w:cstheme="minorHAnsi"/>
          <w:i/>
          <w:iCs/>
          <w:color w:val="FF0000"/>
          <w:sz w:val="22"/>
          <w:szCs w:val="22"/>
        </w:rPr>
        <w:t>[BK14]</w:t>
      </w:r>
      <w:r w:rsidR="002A2D84" w:rsidRPr="00DC100F">
        <w:rPr>
          <w:rFonts w:cstheme="minorHAnsi"/>
          <w:i/>
          <w:iCs/>
          <w:sz w:val="22"/>
          <w:szCs w:val="22"/>
        </w:rPr>
        <w:t xml:space="preserve"> - between bucketed treatment sessions shows the treatment is still significantly effective up to around the 9th session, after which the plateau is reached, and the further treatment stops being effective.</w:t>
      </w:r>
    </w:p>
    <w:p w14:paraId="3D6278D2" w14:textId="77777777" w:rsidR="004757AE" w:rsidRDefault="004757AE" w:rsidP="002A2D84">
      <w:pPr>
        <w:tabs>
          <w:tab w:val="left" w:pos="3612"/>
        </w:tabs>
        <w:rPr>
          <w:rFonts w:cstheme="minorHAnsi"/>
          <w:sz w:val="22"/>
          <w:szCs w:val="22"/>
        </w:rPr>
      </w:pPr>
    </w:p>
    <w:p w14:paraId="0CABEEBB" w14:textId="77777777" w:rsidR="006C476C" w:rsidRDefault="006C476C" w:rsidP="002A2D84">
      <w:pPr>
        <w:tabs>
          <w:tab w:val="left" w:pos="3612"/>
        </w:tabs>
        <w:rPr>
          <w:rFonts w:cstheme="minorHAnsi"/>
          <w:sz w:val="22"/>
          <w:szCs w:val="22"/>
        </w:rPr>
      </w:pPr>
    </w:p>
    <w:p w14:paraId="6C8E6DCD" w14:textId="1E36F7B5" w:rsidR="004757AE" w:rsidRDefault="004757AE" w:rsidP="002A2D84">
      <w:pPr>
        <w:tabs>
          <w:tab w:val="left" w:pos="3612"/>
        </w:tabs>
        <w:rPr>
          <w:rFonts w:cstheme="minorHAnsi"/>
          <w:sz w:val="22"/>
          <w:szCs w:val="22"/>
        </w:rPr>
      </w:pPr>
      <w:r w:rsidRPr="004757AE">
        <w:rPr>
          <w:rFonts w:cstheme="minorHAnsi"/>
          <w:sz w:val="22"/>
          <w:szCs w:val="22"/>
        </w:rPr>
        <w:t>To confirm our clinical observations that discontinuation of 532nm large spot laser treatment cause</w:t>
      </w:r>
      <w:r w:rsidR="00676265">
        <w:rPr>
          <w:rFonts w:cstheme="minorHAnsi"/>
          <w:sz w:val="22"/>
          <w:szCs w:val="22"/>
        </w:rPr>
        <w:t>s</w:t>
      </w:r>
      <w:r w:rsidRPr="004757AE">
        <w:rPr>
          <w:rFonts w:cstheme="minorHAnsi"/>
          <w:sz w:val="22"/>
          <w:szCs w:val="22"/>
        </w:rPr>
        <w:t xml:space="preserve"> relapse, we examined the intervals between visits and their impact on disease worsening.</w:t>
      </w:r>
      <w:r w:rsidR="00425270">
        <w:rPr>
          <w:rFonts w:cstheme="minorHAnsi"/>
          <w:sz w:val="22"/>
          <w:szCs w:val="22"/>
        </w:rPr>
        <w:t xml:space="preserve"> </w:t>
      </w:r>
      <w:r w:rsidR="00425270" w:rsidRPr="00425270">
        <w:rPr>
          <w:rFonts w:cstheme="minorHAnsi"/>
          <w:sz w:val="22"/>
          <w:szCs w:val="22"/>
        </w:rPr>
        <w:t xml:space="preserve">We grouped visits </w:t>
      </w:r>
      <w:r w:rsidR="005A1C19">
        <w:rPr>
          <w:rFonts w:cstheme="minorHAnsi"/>
          <w:sz w:val="22"/>
          <w:szCs w:val="22"/>
        </w:rPr>
        <w:t>based</w:t>
      </w:r>
      <w:r w:rsidR="0089086E">
        <w:rPr>
          <w:rFonts w:cstheme="minorHAnsi"/>
          <w:sz w:val="22"/>
          <w:szCs w:val="22"/>
        </w:rPr>
        <w:t xml:space="preserve"> on time elapsed between</w:t>
      </w:r>
      <w:r w:rsidR="008302BF">
        <w:rPr>
          <w:rFonts w:cstheme="minorHAnsi"/>
          <w:sz w:val="22"/>
          <w:szCs w:val="22"/>
        </w:rPr>
        <w:t xml:space="preserve"> </w:t>
      </w:r>
      <w:r w:rsidR="00603AE3">
        <w:rPr>
          <w:rFonts w:cstheme="minorHAnsi"/>
          <w:sz w:val="22"/>
          <w:szCs w:val="22"/>
        </w:rPr>
        <w:t xml:space="preserve">two </w:t>
      </w:r>
      <w:r w:rsidR="008302BF">
        <w:rPr>
          <w:rFonts w:cstheme="minorHAnsi"/>
          <w:sz w:val="22"/>
          <w:szCs w:val="22"/>
        </w:rPr>
        <w:t>visit</w:t>
      </w:r>
      <w:r w:rsidR="00740A81">
        <w:rPr>
          <w:rFonts w:cstheme="minorHAnsi"/>
          <w:sz w:val="22"/>
          <w:szCs w:val="22"/>
        </w:rPr>
        <w:t xml:space="preserve">s </w:t>
      </w:r>
      <w:r w:rsidR="00425270" w:rsidRPr="00425270">
        <w:rPr>
          <w:rFonts w:cstheme="minorHAnsi"/>
          <w:sz w:val="22"/>
          <w:szCs w:val="22"/>
        </w:rPr>
        <w:t xml:space="preserve">and plotted a graph relating mean </w:t>
      </w:r>
      <w:r w:rsidR="004A2BCE">
        <w:rPr>
          <w:rFonts w:cstheme="minorHAnsi"/>
          <w:sz w:val="22"/>
          <w:szCs w:val="22"/>
        </w:rPr>
        <w:t xml:space="preserve">percentage </w:t>
      </w:r>
      <w:r w:rsidR="00162407">
        <w:rPr>
          <w:rFonts w:cstheme="minorHAnsi"/>
          <w:sz w:val="22"/>
          <w:szCs w:val="22"/>
        </w:rPr>
        <w:t>improvement</w:t>
      </w:r>
      <w:r w:rsidR="00425270" w:rsidRPr="00425270">
        <w:rPr>
          <w:rFonts w:cstheme="minorHAnsi"/>
          <w:sz w:val="22"/>
          <w:szCs w:val="22"/>
        </w:rPr>
        <w:t xml:space="preserve"> (GCE) between visits and time </w:t>
      </w:r>
      <w:proofErr w:type="gramStart"/>
      <w:r w:rsidR="00425270" w:rsidRPr="00425270">
        <w:rPr>
          <w:rFonts w:cstheme="minorHAnsi"/>
          <w:sz w:val="22"/>
          <w:szCs w:val="22"/>
        </w:rPr>
        <w:t>groups</w:t>
      </w:r>
      <w:r w:rsidR="00D17174" w:rsidRPr="00E8437A">
        <w:rPr>
          <w:rFonts w:cstheme="minorHAnsi"/>
          <w:sz w:val="22"/>
          <w:szCs w:val="22"/>
        </w:rPr>
        <w:t>[</w:t>
      </w:r>
      <w:proofErr w:type="gramEnd"/>
      <w:r w:rsidR="00D17174" w:rsidRPr="00E8437A">
        <w:rPr>
          <w:rFonts w:cstheme="minorHAnsi"/>
          <w:sz w:val="22"/>
          <w:szCs w:val="22"/>
        </w:rPr>
        <w:t>Fig</w:t>
      </w:r>
      <w:r w:rsidR="00D17174">
        <w:rPr>
          <w:rFonts w:cstheme="minorHAnsi"/>
          <w:sz w:val="22"/>
          <w:szCs w:val="22"/>
        </w:rPr>
        <w:t>3</w:t>
      </w:r>
      <w:r w:rsidR="00D17174" w:rsidRPr="00E8437A">
        <w:rPr>
          <w:rFonts w:cstheme="minorHAnsi"/>
          <w:sz w:val="22"/>
          <w:szCs w:val="22"/>
        </w:rPr>
        <w:t>]</w:t>
      </w:r>
      <w:r w:rsidR="00425270" w:rsidRPr="00425270">
        <w:rPr>
          <w:rFonts w:cstheme="minorHAnsi"/>
          <w:sz w:val="22"/>
          <w:szCs w:val="22"/>
        </w:rPr>
        <w:t>.</w:t>
      </w:r>
      <w:r w:rsidR="00544E5F">
        <w:rPr>
          <w:rFonts w:cstheme="minorHAnsi"/>
          <w:sz w:val="22"/>
          <w:szCs w:val="22"/>
        </w:rPr>
        <w:t xml:space="preserve"> Based on the graph and our clinical experience we </w:t>
      </w:r>
      <w:r w:rsidR="005A40D4">
        <w:rPr>
          <w:rFonts w:cstheme="minorHAnsi"/>
          <w:sz w:val="22"/>
          <w:szCs w:val="22"/>
        </w:rPr>
        <w:t>believe the i</w:t>
      </w:r>
      <w:r w:rsidR="00544E5F" w:rsidRPr="00544E5F">
        <w:rPr>
          <w:rFonts w:cstheme="minorHAnsi"/>
          <w:sz w:val="22"/>
          <w:szCs w:val="22"/>
        </w:rPr>
        <w:t>mprovement achieved during a single session of treatment is lost after around 180 days</w:t>
      </w:r>
      <w:r w:rsidR="00E133E6">
        <w:rPr>
          <w:rFonts w:cstheme="minorHAnsi"/>
          <w:sz w:val="22"/>
          <w:szCs w:val="22"/>
        </w:rPr>
        <w:t>, although the exact number may vary.</w:t>
      </w:r>
      <w:r w:rsidR="00D31E2F">
        <w:rPr>
          <w:rFonts w:cstheme="minorHAnsi"/>
          <w:sz w:val="22"/>
          <w:szCs w:val="22"/>
        </w:rPr>
        <w:t xml:space="preserve"> </w:t>
      </w:r>
    </w:p>
    <w:p w14:paraId="58253300" w14:textId="77777777" w:rsidR="008B15E4" w:rsidRDefault="008B15E4" w:rsidP="002A2D84">
      <w:pPr>
        <w:tabs>
          <w:tab w:val="left" w:pos="3612"/>
        </w:tabs>
        <w:rPr>
          <w:rFonts w:cstheme="minorHAnsi"/>
          <w:sz w:val="22"/>
          <w:szCs w:val="22"/>
        </w:rPr>
      </w:pPr>
    </w:p>
    <w:p w14:paraId="25D732D7" w14:textId="1EA8710D" w:rsidR="00441381" w:rsidRDefault="00441381" w:rsidP="002A2D84">
      <w:pPr>
        <w:tabs>
          <w:tab w:val="left" w:pos="3612"/>
        </w:tabs>
        <w:rPr>
          <w:rFonts w:cstheme="minorHAnsi"/>
          <w:sz w:val="22"/>
          <w:szCs w:val="22"/>
        </w:rPr>
      </w:pPr>
      <w:r w:rsidRPr="00441381">
        <w:rPr>
          <w:rFonts w:cstheme="minorHAnsi"/>
          <w:noProof/>
          <w:sz w:val="22"/>
          <w:szCs w:val="22"/>
        </w:rPr>
        <w:lastRenderedPageBreak/>
        <w:drawing>
          <wp:inline distT="0" distB="0" distL="0" distR="0" wp14:anchorId="3F05C508" wp14:editId="507D5A28">
            <wp:extent cx="5731510" cy="3049270"/>
            <wp:effectExtent l="0" t="0" r="0" b="0"/>
            <wp:docPr id="55817226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2266" name="Picture 1" descr="Chart, line chart&#10;&#10;Description automatically generated"/>
                    <pic:cNvPicPr/>
                  </pic:nvPicPr>
                  <pic:blipFill>
                    <a:blip r:embed="rId14"/>
                    <a:stretch>
                      <a:fillRect/>
                    </a:stretch>
                  </pic:blipFill>
                  <pic:spPr>
                    <a:xfrm>
                      <a:off x="0" y="0"/>
                      <a:ext cx="5731510" cy="3049270"/>
                    </a:xfrm>
                    <a:prstGeom prst="rect">
                      <a:avLst/>
                    </a:prstGeom>
                  </pic:spPr>
                </pic:pic>
              </a:graphicData>
            </a:graphic>
          </wp:inline>
        </w:drawing>
      </w:r>
    </w:p>
    <w:p w14:paraId="119F7D89" w14:textId="68DED1B5" w:rsidR="005E49E2" w:rsidRDefault="005E49E2" w:rsidP="002A2D84">
      <w:pPr>
        <w:tabs>
          <w:tab w:val="left" w:pos="3612"/>
        </w:tabs>
        <w:rPr>
          <w:rFonts w:cstheme="minorHAnsi"/>
          <w:i/>
          <w:iCs/>
          <w:sz w:val="22"/>
          <w:szCs w:val="22"/>
        </w:rPr>
      </w:pPr>
      <w:r w:rsidRPr="00DC100F">
        <w:rPr>
          <w:rFonts w:cstheme="minorHAnsi"/>
          <w:i/>
          <w:iCs/>
          <w:sz w:val="22"/>
          <w:szCs w:val="22"/>
        </w:rPr>
        <w:t>Figure 3</w:t>
      </w:r>
      <w:r w:rsidR="000102B7">
        <w:rPr>
          <w:rFonts w:cstheme="minorHAnsi"/>
          <w:i/>
          <w:iCs/>
          <w:sz w:val="22"/>
          <w:szCs w:val="22"/>
        </w:rPr>
        <w:t>,</w:t>
      </w:r>
      <w:r w:rsidRPr="00DC100F">
        <w:rPr>
          <w:rFonts w:cstheme="minorHAnsi"/>
          <w:i/>
          <w:iCs/>
          <w:sz w:val="22"/>
          <w:szCs w:val="22"/>
        </w:rPr>
        <w:t xml:space="preserve"> The improvement achieved during any given single session of treatment is lost after around 180 days</w:t>
      </w:r>
      <w:r w:rsidR="00BE64EC" w:rsidRPr="00DC100F">
        <w:rPr>
          <w:rFonts w:cstheme="minorHAnsi"/>
          <w:i/>
          <w:iCs/>
          <w:sz w:val="22"/>
          <w:szCs w:val="22"/>
        </w:rPr>
        <w:t xml:space="preserve"> </w:t>
      </w:r>
      <w:r w:rsidR="00C659C9" w:rsidRPr="00DC100F">
        <w:rPr>
          <w:rFonts w:cstheme="minorHAnsi"/>
          <w:i/>
          <w:iCs/>
          <w:sz w:val="22"/>
          <w:szCs w:val="22"/>
        </w:rPr>
        <w:t xml:space="preserve">break </w:t>
      </w:r>
      <w:r w:rsidRPr="00DC100F">
        <w:rPr>
          <w:rFonts w:cstheme="minorHAnsi"/>
          <w:i/>
          <w:iCs/>
          <w:color w:val="FF0000"/>
          <w:sz w:val="22"/>
          <w:szCs w:val="22"/>
        </w:rPr>
        <w:t>[BK16] [GU17</w:t>
      </w:r>
      <w:proofErr w:type="gramStart"/>
      <w:r w:rsidRPr="00DC100F">
        <w:rPr>
          <w:rFonts w:cstheme="minorHAnsi"/>
          <w:i/>
          <w:iCs/>
          <w:color w:val="FF0000"/>
          <w:sz w:val="22"/>
          <w:szCs w:val="22"/>
        </w:rPr>
        <w:t>]</w:t>
      </w:r>
      <w:r w:rsidRPr="00DC100F">
        <w:rPr>
          <w:rFonts w:cstheme="minorHAnsi"/>
          <w:i/>
          <w:iCs/>
          <w:sz w:val="22"/>
          <w:szCs w:val="22"/>
        </w:rPr>
        <w:t xml:space="preserve"> .</w:t>
      </w:r>
      <w:proofErr w:type="gramEnd"/>
      <w:r w:rsidRPr="00DC100F">
        <w:rPr>
          <w:rFonts w:cstheme="minorHAnsi"/>
          <w:i/>
          <w:iCs/>
          <w:sz w:val="22"/>
          <w:szCs w:val="22"/>
        </w:rPr>
        <w:t xml:space="preserve"> Mean objective improvement based on 3D area, and colour assessment in-between any consecutive visits reach up to 10% when the assessment is performed for up to 180 days post-treatment and drops dramatically thereafter. This results in a complete loss of improvement and even worsening when two consecutive visits are spread for </w:t>
      </w:r>
      <w:r w:rsidR="00F940FB" w:rsidRPr="00DC100F">
        <w:rPr>
          <w:rFonts w:cstheme="minorHAnsi"/>
          <w:i/>
          <w:iCs/>
          <w:sz w:val="22"/>
          <w:szCs w:val="22"/>
        </w:rPr>
        <w:t xml:space="preserve">a longer </w:t>
      </w:r>
      <w:proofErr w:type="gramStart"/>
      <w:r w:rsidR="00F940FB" w:rsidRPr="00DC100F">
        <w:rPr>
          <w:rFonts w:cstheme="minorHAnsi"/>
          <w:i/>
          <w:iCs/>
          <w:sz w:val="22"/>
          <w:szCs w:val="22"/>
        </w:rPr>
        <w:t>period of time</w:t>
      </w:r>
      <w:proofErr w:type="gramEnd"/>
      <w:r w:rsidR="00933205" w:rsidRPr="00DC100F">
        <w:rPr>
          <w:rFonts w:cstheme="minorHAnsi"/>
          <w:i/>
          <w:iCs/>
          <w:sz w:val="22"/>
          <w:szCs w:val="22"/>
        </w:rPr>
        <w:t xml:space="preserve"> like 270 days.</w:t>
      </w:r>
    </w:p>
    <w:p w14:paraId="377A9FBE" w14:textId="77777777" w:rsidR="00B926B5" w:rsidRDefault="00B926B5" w:rsidP="002A2D84">
      <w:pPr>
        <w:tabs>
          <w:tab w:val="left" w:pos="3612"/>
        </w:tabs>
        <w:rPr>
          <w:rFonts w:cstheme="minorHAnsi"/>
          <w:i/>
          <w:iCs/>
          <w:sz w:val="22"/>
          <w:szCs w:val="22"/>
        </w:rPr>
      </w:pPr>
    </w:p>
    <w:p w14:paraId="31B65B57" w14:textId="5743ABBA" w:rsidR="00583550" w:rsidRDefault="00583550" w:rsidP="002A2D84">
      <w:pPr>
        <w:tabs>
          <w:tab w:val="left" w:pos="3612"/>
        </w:tabs>
        <w:rPr>
          <w:rFonts w:cstheme="minorHAnsi"/>
          <w:i/>
          <w:iCs/>
          <w:sz w:val="22"/>
          <w:szCs w:val="22"/>
        </w:rPr>
      </w:pPr>
    </w:p>
    <w:p w14:paraId="53A1C9F9" w14:textId="77777777" w:rsidR="00B926B5" w:rsidRPr="00DC100F" w:rsidRDefault="00B926B5" w:rsidP="002A2D84">
      <w:pPr>
        <w:tabs>
          <w:tab w:val="left" w:pos="3612"/>
        </w:tabs>
        <w:rPr>
          <w:rFonts w:cstheme="minorHAnsi"/>
          <w:i/>
          <w:iCs/>
          <w:sz w:val="22"/>
          <w:szCs w:val="22"/>
        </w:rPr>
      </w:pPr>
    </w:p>
    <w:p w14:paraId="277422F7" w14:textId="0338502B" w:rsidR="002F5435" w:rsidRDefault="0057419D" w:rsidP="002A2D84">
      <w:pPr>
        <w:tabs>
          <w:tab w:val="left" w:pos="3612"/>
        </w:tabs>
        <w:rPr>
          <w:rFonts w:cstheme="minorHAnsi"/>
          <w:sz w:val="22"/>
          <w:szCs w:val="22"/>
        </w:rPr>
      </w:pPr>
      <w:r w:rsidRPr="0057419D">
        <w:rPr>
          <w:rFonts w:cstheme="minorHAnsi"/>
          <w:sz w:val="22"/>
          <w:szCs w:val="22"/>
        </w:rPr>
        <w:t xml:space="preserve">To find the time after which the </w:t>
      </w:r>
      <w:r w:rsidR="00B81055" w:rsidRPr="0097381C">
        <w:rPr>
          <w:rFonts w:cstheme="minorHAnsi"/>
          <w:sz w:val="22"/>
          <w:szCs w:val="22"/>
        </w:rPr>
        <w:t>PW</w:t>
      </w:r>
      <w:r w:rsidR="00B81055">
        <w:rPr>
          <w:rFonts w:cstheme="minorHAnsi"/>
          <w:sz w:val="22"/>
          <w:szCs w:val="22"/>
        </w:rPr>
        <w:t>B</w:t>
      </w:r>
      <w:r w:rsidR="00B81055" w:rsidRPr="0057419D">
        <w:rPr>
          <w:rFonts w:cstheme="minorHAnsi"/>
          <w:sz w:val="22"/>
          <w:szCs w:val="22"/>
        </w:rPr>
        <w:t xml:space="preserve"> </w:t>
      </w:r>
      <w:r w:rsidRPr="0057419D">
        <w:rPr>
          <w:rFonts w:cstheme="minorHAnsi"/>
          <w:sz w:val="22"/>
          <w:szCs w:val="22"/>
        </w:rPr>
        <w:t xml:space="preserve">worsens, </w:t>
      </w:r>
      <w:r w:rsidR="00EB0E2C">
        <w:rPr>
          <w:rFonts w:cstheme="minorHAnsi"/>
          <w:sz w:val="22"/>
          <w:szCs w:val="22"/>
        </w:rPr>
        <w:t>w</w:t>
      </w:r>
      <w:r w:rsidR="00EB0E2C" w:rsidRPr="00EB0E2C">
        <w:rPr>
          <w:rFonts w:cstheme="minorHAnsi"/>
          <w:sz w:val="22"/>
          <w:szCs w:val="22"/>
        </w:rPr>
        <w:t xml:space="preserve">e have compared the means of </w:t>
      </w:r>
      <w:r w:rsidR="00096066" w:rsidRPr="00EB0E2C">
        <w:rPr>
          <w:rFonts w:cstheme="minorHAnsi"/>
          <w:sz w:val="22"/>
          <w:szCs w:val="22"/>
        </w:rPr>
        <w:t>separate</w:t>
      </w:r>
      <w:r w:rsidR="00EB0E2C" w:rsidRPr="00EB0E2C">
        <w:rPr>
          <w:rFonts w:cstheme="minorHAnsi"/>
          <w:sz w:val="22"/>
          <w:szCs w:val="22"/>
        </w:rPr>
        <w:t xml:space="preserve"> buckets of visits</w:t>
      </w:r>
      <w:r w:rsidR="008052BD">
        <w:rPr>
          <w:rFonts w:cstheme="minorHAnsi"/>
          <w:sz w:val="22"/>
          <w:szCs w:val="22"/>
        </w:rPr>
        <w:t xml:space="preserve"> (buckets based on time </w:t>
      </w:r>
      <w:r w:rsidR="00511795">
        <w:rPr>
          <w:rFonts w:cstheme="minorHAnsi"/>
          <w:sz w:val="22"/>
          <w:szCs w:val="22"/>
        </w:rPr>
        <w:t>in-between</w:t>
      </w:r>
      <w:r w:rsidR="008052BD">
        <w:rPr>
          <w:rFonts w:cstheme="minorHAnsi"/>
          <w:sz w:val="22"/>
          <w:szCs w:val="22"/>
        </w:rPr>
        <w:t xml:space="preserve"> </w:t>
      </w:r>
      <w:proofErr w:type="gramStart"/>
      <w:r w:rsidR="008052BD">
        <w:rPr>
          <w:rFonts w:cstheme="minorHAnsi"/>
          <w:sz w:val="22"/>
          <w:szCs w:val="22"/>
        </w:rPr>
        <w:t>visit)</w:t>
      </w:r>
      <w:r w:rsidR="00EF51E8">
        <w:rPr>
          <w:rFonts w:cstheme="minorHAnsi"/>
          <w:sz w:val="22"/>
          <w:szCs w:val="22"/>
        </w:rPr>
        <w:t>[</w:t>
      </w:r>
      <w:proofErr w:type="gramEnd"/>
      <w:r w:rsidR="00EF51E8">
        <w:rPr>
          <w:rFonts w:cstheme="minorHAnsi"/>
          <w:sz w:val="22"/>
          <w:szCs w:val="22"/>
        </w:rPr>
        <w:t>Fig4]</w:t>
      </w:r>
      <w:r w:rsidR="008870B1">
        <w:rPr>
          <w:rFonts w:cstheme="minorHAnsi"/>
          <w:sz w:val="22"/>
          <w:szCs w:val="22"/>
        </w:rPr>
        <w:t>.</w:t>
      </w:r>
      <w:r w:rsidR="00CF0481">
        <w:rPr>
          <w:rFonts w:cstheme="minorHAnsi"/>
          <w:sz w:val="22"/>
          <w:szCs w:val="22"/>
        </w:rPr>
        <w:t xml:space="preserve"> We </w:t>
      </w:r>
      <w:r w:rsidR="00E81313">
        <w:rPr>
          <w:rFonts w:cstheme="minorHAnsi"/>
          <w:sz w:val="22"/>
          <w:szCs w:val="22"/>
        </w:rPr>
        <w:t>found</w:t>
      </w:r>
      <w:r w:rsidR="001A3C08">
        <w:rPr>
          <w:rFonts w:cstheme="minorHAnsi"/>
          <w:sz w:val="22"/>
          <w:szCs w:val="22"/>
        </w:rPr>
        <w:t xml:space="preserve"> that</w:t>
      </w:r>
      <w:r w:rsidR="00366940">
        <w:rPr>
          <w:rFonts w:cstheme="minorHAnsi"/>
          <w:sz w:val="22"/>
          <w:szCs w:val="22"/>
        </w:rPr>
        <w:t xml:space="preserve"> after around 180 days there is a significant </w:t>
      </w:r>
      <w:r w:rsidR="005F7012">
        <w:rPr>
          <w:rFonts w:cstheme="minorHAnsi"/>
          <w:sz w:val="22"/>
          <w:szCs w:val="22"/>
        </w:rPr>
        <w:t xml:space="preserve">worsening of </w:t>
      </w:r>
      <w:r w:rsidR="00B81055" w:rsidRPr="0097381C">
        <w:rPr>
          <w:rFonts w:cstheme="minorHAnsi"/>
          <w:sz w:val="22"/>
          <w:szCs w:val="22"/>
        </w:rPr>
        <w:t>PW</w:t>
      </w:r>
      <w:r w:rsidR="00B81055">
        <w:rPr>
          <w:rFonts w:cstheme="minorHAnsi"/>
          <w:sz w:val="22"/>
          <w:szCs w:val="22"/>
        </w:rPr>
        <w:t>B</w:t>
      </w:r>
      <w:r w:rsidR="001A4D8F">
        <w:rPr>
          <w:rFonts w:cstheme="minorHAnsi"/>
          <w:sz w:val="22"/>
          <w:szCs w:val="22"/>
        </w:rPr>
        <w:t>, which matches our clinical experience.</w:t>
      </w:r>
      <w:r w:rsidR="00071BC7">
        <w:rPr>
          <w:rFonts w:cstheme="minorHAnsi"/>
          <w:sz w:val="22"/>
          <w:szCs w:val="22"/>
        </w:rPr>
        <w:t xml:space="preserve"> Furthermore, there is some evidence (p-value&lt;0.1)</w:t>
      </w:r>
      <w:r w:rsidR="00334072">
        <w:rPr>
          <w:rFonts w:cstheme="minorHAnsi"/>
          <w:sz w:val="22"/>
          <w:szCs w:val="22"/>
        </w:rPr>
        <w:t xml:space="preserve"> of even longer breaks having even further</w:t>
      </w:r>
      <w:r w:rsidR="00204DA7">
        <w:rPr>
          <w:rFonts w:cstheme="minorHAnsi"/>
          <w:sz w:val="22"/>
          <w:szCs w:val="22"/>
        </w:rPr>
        <w:t xml:space="preserve"> negative effect</w:t>
      </w:r>
      <w:r w:rsidR="000220E9">
        <w:rPr>
          <w:rFonts w:cstheme="minorHAnsi"/>
          <w:sz w:val="22"/>
          <w:szCs w:val="22"/>
        </w:rPr>
        <w:t xml:space="preserve">, but </w:t>
      </w:r>
      <w:r w:rsidR="00B34E2A" w:rsidRPr="00B34E2A">
        <w:rPr>
          <w:rFonts w:cstheme="minorHAnsi"/>
          <w:sz w:val="22"/>
          <w:szCs w:val="22"/>
        </w:rPr>
        <w:t xml:space="preserve">further research based on more data </w:t>
      </w:r>
      <w:del w:id="15" w:author="Jan Szczekulski" w:date="2023-05-29T12:30:00Z">
        <w:r w:rsidR="00B34E2A" w:rsidRPr="00B34E2A" w:rsidDel="00702447">
          <w:rPr>
            <w:rFonts w:cstheme="minorHAnsi"/>
            <w:sz w:val="22"/>
            <w:szCs w:val="22"/>
          </w:rPr>
          <w:delText>will be</w:delText>
        </w:r>
      </w:del>
      <w:ins w:id="16" w:author="Jan Szczekulski" w:date="2023-05-29T12:30:00Z">
        <w:r w:rsidR="00702447">
          <w:rPr>
            <w:rFonts w:cstheme="minorHAnsi"/>
            <w:sz w:val="22"/>
            <w:szCs w:val="22"/>
          </w:rPr>
          <w:t>is</w:t>
        </w:r>
      </w:ins>
      <w:r w:rsidR="00B34E2A" w:rsidRPr="00B34E2A">
        <w:rPr>
          <w:rFonts w:cstheme="minorHAnsi"/>
          <w:sz w:val="22"/>
          <w:szCs w:val="22"/>
        </w:rPr>
        <w:t xml:space="preserve"> required</w:t>
      </w:r>
      <w:r w:rsidR="00030090">
        <w:rPr>
          <w:rFonts w:cstheme="minorHAnsi"/>
          <w:sz w:val="22"/>
          <w:szCs w:val="22"/>
        </w:rPr>
        <w:t>.</w:t>
      </w:r>
      <w:r w:rsidR="00181BA0">
        <w:rPr>
          <w:rFonts w:cstheme="minorHAnsi"/>
          <w:sz w:val="22"/>
          <w:szCs w:val="22"/>
        </w:rPr>
        <w:t xml:space="preserve"> </w:t>
      </w:r>
      <w:r w:rsidR="009E6978" w:rsidRPr="009E6978">
        <w:rPr>
          <w:rFonts w:cstheme="minorHAnsi"/>
          <w:sz w:val="22"/>
          <w:szCs w:val="22"/>
        </w:rPr>
        <w:t>We have also used the chi-squared test in the to prove a relationship between the length of intervals and the amount of negative clearance.</w:t>
      </w:r>
    </w:p>
    <w:p w14:paraId="4B998FBC" w14:textId="77777777" w:rsidR="00E6005F" w:rsidRDefault="00E6005F" w:rsidP="002A2D84">
      <w:pPr>
        <w:tabs>
          <w:tab w:val="left" w:pos="3612"/>
        </w:tabs>
        <w:rPr>
          <w:rFonts w:cstheme="minorHAnsi"/>
          <w:sz w:val="22"/>
          <w:szCs w:val="22"/>
        </w:rPr>
      </w:pPr>
    </w:p>
    <w:p w14:paraId="7DC4A592" w14:textId="77777777" w:rsidR="00E6005F" w:rsidRDefault="00E6005F" w:rsidP="002A2D84">
      <w:pPr>
        <w:tabs>
          <w:tab w:val="left" w:pos="3612"/>
        </w:tabs>
        <w:rPr>
          <w:rFonts w:cstheme="minorHAnsi"/>
          <w:sz w:val="22"/>
          <w:szCs w:val="22"/>
        </w:rPr>
      </w:pPr>
    </w:p>
    <w:p w14:paraId="5617DFA6" w14:textId="77777777" w:rsidR="0057419D" w:rsidRPr="00C90F28" w:rsidRDefault="0057419D" w:rsidP="002A2D84">
      <w:pPr>
        <w:tabs>
          <w:tab w:val="left" w:pos="3612"/>
        </w:tabs>
        <w:rPr>
          <w:rFonts w:cstheme="minorHAnsi"/>
          <w:sz w:val="22"/>
          <w:szCs w:val="22"/>
        </w:rPr>
      </w:pPr>
    </w:p>
    <w:p w14:paraId="7FEF0340" w14:textId="11D1DA82" w:rsidR="00441381" w:rsidRDefault="00441381" w:rsidP="002A2D84">
      <w:pPr>
        <w:tabs>
          <w:tab w:val="left" w:pos="3612"/>
        </w:tabs>
        <w:rPr>
          <w:rFonts w:cstheme="minorHAnsi"/>
          <w:sz w:val="22"/>
          <w:szCs w:val="22"/>
        </w:rPr>
      </w:pPr>
      <w:r w:rsidRPr="00441381">
        <w:rPr>
          <w:rFonts w:cstheme="minorHAnsi"/>
          <w:noProof/>
          <w:sz w:val="22"/>
          <w:szCs w:val="22"/>
        </w:rPr>
        <w:lastRenderedPageBreak/>
        <w:drawing>
          <wp:inline distT="0" distB="0" distL="0" distR="0" wp14:anchorId="76B123B2" wp14:editId="164CCEA8">
            <wp:extent cx="5731510" cy="3140710"/>
            <wp:effectExtent l="0" t="0" r="0" b="0"/>
            <wp:docPr id="757401969"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1969" name="Picture 1" descr="Chart, waterfall chart&#10;&#10;Description automatically generated"/>
                    <pic:cNvPicPr/>
                  </pic:nvPicPr>
                  <pic:blipFill>
                    <a:blip r:embed="rId15"/>
                    <a:stretch>
                      <a:fillRect/>
                    </a:stretch>
                  </pic:blipFill>
                  <pic:spPr>
                    <a:xfrm>
                      <a:off x="0" y="0"/>
                      <a:ext cx="5731510" cy="3140710"/>
                    </a:xfrm>
                    <a:prstGeom prst="rect">
                      <a:avLst/>
                    </a:prstGeom>
                  </pic:spPr>
                </pic:pic>
              </a:graphicData>
            </a:graphic>
          </wp:inline>
        </w:drawing>
      </w:r>
    </w:p>
    <w:p w14:paraId="622B972D" w14:textId="79FD87D8" w:rsidR="0057419D" w:rsidRPr="00DC100F" w:rsidRDefault="00397FA6" w:rsidP="0057419D">
      <w:pPr>
        <w:pStyle w:val="NormalWeb"/>
        <w:spacing w:before="0" w:beforeAutospacing="0" w:after="0" w:afterAutospacing="0"/>
        <w:jc w:val="both"/>
        <w:rPr>
          <w:i/>
          <w:iCs/>
        </w:rPr>
      </w:pPr>
      <w:r w:rsidRPr="00397FA6">
        <w:rPr>
          <w:i/>
          <w:iCs/>
          <w:noProof/>
          <w:color w:val="000000"/>
          <w:sz w:val="22"/>
          <w:szCs w:val="22"/>
        </w:rPr>
        <w:drawing>
          <wp:inline distT="0" distB="0" distL="0" distR="0" wp14:anchorId="31EE8D87" wp14:editId="2285EE1A">
            <wp:extent cx="5731510" cy="1013460"/>
            <wp:effectExtent l="0" t="0" r="0" b="2540"/>
            <wp:docPr id="194178000"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8000" name="Picture 1" descr="A picture containing text, font, screenshot, number&#10;&#10;Description automatically generated"/>
                    <pic:cNvPicPr/>
                  </pic:nvPicPr>
                  <pic:blipFill>
                    <a:blip r:embed="rId16"/>
                    <a:stretch>
                      <a:fillRect/>
                    </a:stretch>
                  </pic:blipFill>
                  <pic:spPr>
                    <a:xfrm>
                      <a:off x="0" y="0"/>
                      <a:ext cx="5731510" cy="1013460"/>
                    </a:xfrm>
                    <a:prstGeom prst="rect">
                      <a:avLst/>
                    </a:prstGeom>
                  </pic:spPr>
                </pic:pic>
              </a:graphicData>
            </a:graphic>
          </wp:inline>
        </w:drawing>
      </w:r>
      <w:r>
        <w:rPr>
          <w:i/>
          <w:iCs/>
          <w:color w:val="000000"/>
          <w:sz w:val="22"/>
          <w:szCs w:val="22"/>
        </w:rPr>
        <w:br/>
      </w:r>
      <w:r>
        <w:rPr>
          <w:i/>
          <w:iCs/>
          <w:color w:val="000000"/>
          <w:sz w:val="22"/>
          <w:szCs w:val="22"/>
        </w:rPr>
        <w:br/>
      </w:r>
      <w:r w:rsidR="0057419D" w:rsidRPr="00DC100F">
        <w:rPr>
          <w:i/>
          <w:iCs/>
          <w:color w:val="000000"/>
          <w:sz w:val="22"/>
          <w:szCs w:val="22"/>
        </w:rPr>
        <w:t>Figure 4</w:t>
      </w:r>
      <w:r w:rsidR="000102B7">
        <w:rPr>
          <w:i/>
          <w:iCs/>
          <w:color w:val="000000"/>
          <w:sz w:val="22"/>
          <w:szCs w:val="22"/>
        </w:rPr>
        <w:t>,</w:t>
      </w:r>
      <w:r w:rsidR="00DC100F">
        <w:rPr>
          <w:i/>
          <w:iCs/>
          <w:color w:val="000000"/>
          <w:sz w:val="22"/>
          <w:szCs w:val="22"/>
        </w:rPr>
        <w:t xml:space="preserve"> </w:t>
      </w:r>
      <w:r w:rsidR="0057419D" w:rsidRPr="00DC100F">
        <w:rPr>
          <w:i/>
          <w:iCs/>
          <w:color w:val="000000"/>
          <w:sz w:val="22"/>
          <w:szCs w:val="22"/>
        </w:rPr>
        <w:t>A comparison of mean total clearance between bucketed treatment sessions shows that treatment effectiveness gets significantly worse for breaks longer than 180 days, with mean clearance in-between visits becoming negative for buckets with 180 days+. The figure showcases that the only two consecutive means that differ significantly (p-value &lt;0.05) are means for buckets after and before 180 days, with shorter breaks having no significant effect on the treatment's efficacy.</w:t>
      </w:r>
    </w:p>
    <w:p w14:paraId="3D537D61" w14:textId="77777777" w:rsidR="0057419D" w:rsidRDefault="0057419D" w:rsidP="0057419D"/>
    <w:p w14:paraId="4FCCDAC4" w14:textId="77777777" w:rsidR="0057419D" w:rsidRDefault="0057419D" w:rsidP="002A2D84">
      <w:pPr>
        <w:tabs>
          <w:tab w:val="left" w:pos="3612"/>
        </w:tabs>
        <w:rPr>
          <w:rFonts w:cstheme="minorHAnsi"/>
          <w:sz w:val="22"/>
          <w:szCs w:val="22"/>
        </w:rPr>
      </w:pPr>
    </w:p>
    <w:p w14:paraId="4521FA2C" w14:textId="1B11C350" w:rsidR="00A9356D" w:rsidRDefault="008F2E44" w:rsidP="002A2D84">
      <w:pPr>
        <w:tabs>
          <w:tab w:val="left" w:pos="3612"/>
        </w:tabs>
        <w:rPr>
          <w:rFonts w:cstheme="minorHAnsi"/>
          <w:sz w:val="22"/>
          <w:szCs w:val="22"/>
        </w:rPr>
      </w:pPr>
      <w:r>
        <w:rPr>
          <w:rFonts w:cstheme="minorHAnsi"/>
          <w:sz w:val="22"/>
          <w:szCs w:val="22"/>
        </w:rPr>
        <w:t>We found that w</w:t>
      </w:r>
      <w:r w:rsidRPr="00DB0CE4">
        <w:rPr>
          <w:rFonts w:cstheme="minorHAnsi"/>
          <w:sz w:val="22"/>
          <w:szCs w:val="22"/>
        </w:rPr>
        <w:t xml:space="preserve">orsening of </w:t>
      </w:r>
      <w:r w:rsidR="00AB37DA" w:rsidRPr="0097381C">
        <w:rPr>
          <w:rFonts w:cstheme="minorHAnsi"/>
          <w:sz w:val="22"/>
          <w:szCs w:val="22"/>
        </w:rPr>
        <w:t>PW</w:t>
      </w:r>
      <w:r w:rsidR="00AB37DA">
        <w:rPr>
          <w:rFonts w:cstheme="minorHAnsi"/>
          <w:sz w:val="22"/>
          <w:szCs w:val="22"/>
        </w:rPr>
        <w:t>B</w:t>
      </w:r>
      <w:r w:rsidR="00AB37DA" w:rsidRPr="00DB0CE4">
        <w:rPr>
          <w:rFonts w:cstheme="minorHAnsi"/>
          <w:sz w:val="22"/>
          <w:szCs w:val="22"/>
        </w:rPr>
        <w:t xml:space="preserve"> </w:t>
      </w:r>
      <w:r w:rsidRPr="00DB0CE4">
        <w:rPr>
          <w:rFonts w:cstheme="minorHAnsi"/>
          <w:sz w:val="22"/>
          <w:szCs w:val="22"/>
        </w:rPr>
        <w:t>caused by long-lasting break in the treatment may be reversed by reintroduction of the treatment</w:t>
      </w:r>
      <w:r w:rsidR="00865ABE">
        <w:rPr>
          <w:rFonts w:cstheme="minorHAnsi"/>
          <w:sz w:val="22"/>
          <w:szCs w:val="22"/>
        </w:rPr>
        <w:t xml:space="preserve">. </w:t>
      </w:r>
      <w:r w:rsidR="00F70C1C" w:rsidRPr="00F70C1C">
        <w:rPr>
          <w:rFonts w:cstheme="minorHAnsi"/>
          <w:sz w:val="22"/>
          <w:szCs w:val="22"/>
        </w:rPr>
        <w:t xml:space="preserve">To further solidify our hypothesis that </w:t>
      </w:r>
      <w:r w:rsidR="00AB37DA" w:rsidRPr="0097381C">
        <w:rPr>
          <w:rFonts w:cstheme="minorHAnsi"/>
          <w:sz w:val="22"/>
          <w:szCs w:val="22"/>
        </w:rPr>
        <w:t>PW</w:t>
      </w:r>
      <w:r w:rsidR="00AB37DA">
        <w:rPr>
          <w:rFonts w:cstheme="minorHAnsi"/>
          <w:sz w:val="22"/>
          <w:szCs w:val="22"/>
        </w:rPr>
        <w:t>B</w:t>
      </w:r>
      <w:r w:rsidR="00AB37DA" w:rsidRPr="00F70C1C">
        <w:rPr>
          <w:rFonts w:cstheme="minorHAnsi"/>
          <w:sz w:val="22"/>
          <w:szCs w:val="22"/>
        </w:rPr>
        <w:t xml:space="preserve"> </w:t>
      </w:r>
      <w:r w:rsidR="00F70C1C" w:rsidRPr="00F70C1C">
        <w:rPr>
          <w:rFonts w:cstheme="minorHAnsi"/>
          <w:sz w:val="22"/>
          <w:szCs w:val="22"/>
        </w:rPr>
        <w:t>worsens over time when not treated</w:t>
      </w:r>
      <w:r w:rsidR="00F70C1C">
        <w:t xml:space="preserve">, </w:t>
      </w:r>
      <w:r w:rsidR="00F70C1C">
        <w:rPr>
          <w:rFonts w:cstheme="minorHAnsi"/>
          <w:sz w:val="22"/>
          <w:szCs w:val="22"/>
        </w:rPr>
        <w:t>w</w:t>
      </w:r>
      <w:r w:rsidR="00F70C1C" w:rsidRPr="00F70C1C">
        <w:rPr>
          <w:rFonts w:cstheme="minorHAnsi"/>
          <w:sz w:val="22"/>
          <w:szCs w:val="22"/>
        </w:rPr>
        <w:t xml:space="preserve">e have selected patients who completed a full course of treatment and ceased treatment when further improvement in their </w:t>
      </w:r>
      <w:r w:rsidR="00AB37DA" w:rsidRPr="0097381C">
        <w:rPr>
          <w:rFonts w:cstheme="minorHAnsi"/>
          <w:sz w:val="22"/>
          <w:szCs w:val="22"/>
        </w:rPr>
        <w:t>PW</w:t>
      </w:r>
      <w:r w:rsidR="00AB37DA">
        <w:rPr>
          <w:rFonts w:cstheme="minorHAnsi"/>
          <w:sz w:val="22"/>
          <w:szCs w:val="22"/>
        </w:rPr>
        <w:t>B</w:t>
      </w:r>
      <w:r w:rsidR="00AB37DA" w:rsidRPr="00F70C1C">
        <w:rPr>
          <w:rFonts w:cstheme="minorHAnsi"/>
          <w:sz w:val="22"/>
          <w:szCs w:val="22"/>
        </w:rPr>
        <w:t xml:space="preserve"> </w:t>
      </w:r>
      <w:r w:rsidR="00F70C1C" w:rsidRPr="00F70C1C">
        <w:rPr>
          <w:rFonts w:cstheme="minorHAnsi"/>
          <w:sz w:val="22"/>
          <w:szCs w:val="22"/>
        </w:rPr>
        <w:t>was not achieved after several laser sessions.</w:t>
      </w:r>
      <w:r w:rsidR="001D38AC">
        <w:rPr>
          <w:rFonts w:cstheme="minorHAnsi"/>
          <w:sz w:val="22"/>
          <w:szCs w:val="22"/>
        </w:rPr>
        <w:t xml:space="preserve"> T</w:t>
      </w:r>
      <w:r w:rsidR="001D38AC" w:rsidRPr="001D38AC">
        <w:rPr>
          <w:rFonts w:cstheme="minorHAnsi"/>
          <w:sz w:val="22"/>
          <w:szCs w:val="22"/>
        </w:rPr>
        <w:t xml:space="preserve">hese patients have not been treated for more than four years, allowing us to more strongly support our hypothesis that </w:t>
      </w:r>
      <w:r w:rsidR="00AB37DA" w:rsidRPr="0097381C">
        <w:rPr>
          <w:rFonts w:cstheme="minorHAnsi"/>
          <w:sz w:val="22"/>
          <w:szCs w:val="22"/>
        </w:rPr>
        <w:t>PW</w:t>
      </w:r>
      <w:r w:rsidR="00AB37DA">
        <w:rPr>
          <w:rFonts w:cstheme="minorHAnsi"/>
          <w:sz w:val="22"/>
          <w:szCs w:val="22"/>
        </w:rPr>
        <w:t>B</w:t>
      </w:r>
      <w:r w:rsidR="00AB37DA" w:rsidRPr="001D38AC">
        <w:rPr>
          <w:rFonts w:cstheme="minorHAnsi"/>
          <w:sz w:val="22"/>
          <w:szCs w:val="22"/>
        </w:rPr>
        <w:t xml:space="preserve"> </w:t>
      </w:r>
      <w:r w:rsidR="001D38AC" w:rsidRPr="001D38AC">
        <w:rPr>
          <w:rFonts w:cstheme="minorHAnsi"/>
          <w:sz w:val="22"/>
          <w:szCs w:val="22"/>
        </w:rPr>
        <w:t>worsens over time if not treated.</w:t>
      </w:r>
      <w:r w:rsidR="00017320">
        <w:rPr>
          <w:rFonts w:cstheme="minorHAnsi"/>
          <w:sz w:val="22"/>
          <w:szCs w:val="22"/>
        </w:rPr>
        <w:t xml:space="preserve"> </w:t>
      </w:r>
      <w:r w:rsidR="00017320" w:rsidRPr="00017320">
        <w:rPr>
          <w:rFonts w:cstheme="minorHAnsi"/>
          <w:sz w:val="22"/>
          <w:szCs w:val="22"/>
        </w:rPr>
        <w:t xml:space="preserve">Three out of five selected patients agreed to </w:t>
      </w:r>
      <w:r w:rsidR="00F86E36">
        <w:rPr>
          <w:rFonts w:cstheme="minorHAnsi"/>
          <w:sz w:val="22"/>
          <w:szCs w:val="22"/>
        </w:rPr>
        <w:t xml:space="preserve">our </w:t>
      </w:r>
      <w:r w:rsidR="00017320" w:rsidRPr="00017320">
        <w:rPr>
          <w:rFonts w:cstheme="minorHAnsi"/>
          <w:sz w:val="22"/>
          <w:szCs w:val="22"/>
        </w:rPr>
        <w:t>suggestion of a 3D image evaluation and additional treatment.</w:t>
      </w:r>
      <w:r w:rsidR="001A0B7F">
        <w:rPr>
          <w:rFonts w:cstheme="minorHAnsi"/>
          <w:sz w:val="22"/>
          <w:szCs w:val="22"/>
        </w:rPr>
        <w:t xml:space="preserve"> </w:t>
      </w:r>
      <w:r w:rsidR="001A0B7F" w:rsidRPr="001A0B7F">
        <w:rPr>
          <w:rFonts w:cstheme="minorHAnsi"/>
          <w:sz w:val="22"/>
          <w:szCs w:val="22"/>
        </w:rPr>
        <w:t xml:space="preserve">Analysis of the images </w:t>
      </w:r>
      <w:r w:rsidR="00483B1B">
        <w:rPr>
          <w:rFonts w:cstheme="minorHAnsi"/>
          <w:sz w:val="22"/>
          <w:szCs w:val="22"/>
        </w:rPr>
        <w:t xml:space="preserve">post-break </w:t>
      </w:r>
      <w:r w:rsidR="001A0B7F" w:rsidRPr="001A0B7F">
        <w:rPr>
          <w:rFonts w:cstheme="minorHAnsi"/>
          <w:sz w:val="22"/>
          <w:szCs w:val="22"/>
        </w:rPr>
        <w:t xml:space="preserve">indicated that their </w:t>
      </w:r>
      <w:r w:rsidR="00C6230E" w:rsidRPr="0097381C">
        <w:rPr>
          <w:rFonts w:cstheme="minorHAnsi"/>
          <w:sz w:val="22"/>
          <w:szCs w:val="22"/>
        </w:rPr>
        <w:t>PW</w:t>
      </w:r>
      <w:r w:rsidR="00C6230E">
        <w:rPr>
          <w:rFonts w:cstheme="minorHAnsi"/>
          <w:sz w:val="22"/>
          <w:szCs w:val="22"/>
        </w:rPr>
        <w:t>B</w:t>
      </w:r>
      <w:r w:rsidR="00C6230E" w:rsidRPr="001A0B7F">
        <w:rPr>
          <w:rFonts w:cstheme="minorHAnsi"/>
          <w:sz w:val="22"/>
          <w:szCs w:val="22"/>
        </w:rPr>
        <w:t xml:space="preserve"> </w:t>
      </w:r>
      <w:r w:rsidR="001A0B7F" w:rsidRPr="001A0B7F">
        <w:rPr>
          <w:rFonts w:cstheme="minorHAnsi"/>
          <w:sz w:val="22"/>
          <w:szCs w:val="22"/>
        </w:rPr>
        <w:t xml:space="preserve">had gotten </w:t>
      </w:r>
      <w:r w:rsidR="00E14BED">
        <w:rPr>
          <w:rFonts w:cstheme="minorHAnsi"/>
          <w:sz w:val="22"/>
          <w:szCs w:val="22"/>
        </w:rPr>
        <w:t xml:space="preserve">remarkably </w:t>
      </w:r>
      <w:r w:rsidR="001A0B7F" w:rsidRPr="001A0B7F">
        <w:rPr>
          <w:rFonts w:cstheme="minorHAnsi"/>
          <w:sz w:val="22"/>
          <w:szCs w:val="22"/>
        </w:rPr>
        <w:t xml:space="preserve">worse </w:t>
      </w:r>
      <w:r w:rsidR="00A266E9">
        <w:rPr>
          <w:rFonts w:cstheme="minorHAnsi"/>
          <w:sz w:val="22"/>
          <w:szCs w:val="22"/>
        </w:rPr>
        <w:t>in relation to their last session</w:t>
      </w:r>
      <w:ins w:id="17" w:author="Bartłomiej Kwiek" w:date="2023-05-27T11:23:00Z">
        <w:r w:rsidR="00BF3558">
          <w:rPr>
            <w:rFonts w:cstheme="minorHAnsi"/>
            <w:sz w:val="22"/>
            <w:szCs w:val="22"/>
          </w:rPr>
          <w:t xml:space="preserve"> </w:t>
        </w:r>
      </w:ins>
      <w:r w:rsidR="00A23D7B">
        <w:rPr>
          <w:rFonts w:cstheme="minorHAnsi"/>
          <w:sz w:val="22"/>
          <w:szCs w:val="22"/>
        </w:rPr>
        <w:t xml:space="preserve">(Fig </w:t>
      </w:r>
      <w:r w:rsidR="004328FA">
        <w:rPr>
          <w:rFonts w:cstheme="minorHAnsi"/>
          <w:sz w:val="22"/>
          <w:szCs w:val="22"/>
        </w:rPr>
        <w:t>5</w:t>
      </w:r>
      <w:r w:rsidR="000267F1">
        <w:rPr>
          <w:rFonts w:cstheme="minorHAnsi"/>
          <w:sz w:val="22"/>
          <w:szCs w:val="22"/>
        </w:rPr>
        <w:t>A</w:t>
      </w:r>
      <w:r w:rsidR="00A23D7B">
        <w:rPr>
          <w:rFonts w:cstheme="minorHAnsi"/>
          <w:sz w:val="22"/>
          <w:szCs w:val="22"/>
        </w:rPr>
        <w:t>)</w:t>
      </w:r>
      <w:r w:rsidR="00A266E9">
        <w:rPr>
          <w:rFonts w:cstheme="minorHAnsi"/>
          <w:sz w:val="22"/>
          <w:szCs w:val="22"/>
        </w:rPr>
        <w:t>.</w:t>
      </w:r>
      <w:r w:rsidR="00C537E1">
        <w:rPr>
          <w:rFonts w:cstheme="minorHAnsi"/>
          <w:sz w:val="22"/>
          <w:szCs w:val="22"/>
        </w:rPr>
        <w:t xml:space="preserve"> </w:t>
      </w:r>
      <w:r w:rsidR="00BA658F" w:rsidRPr="00BA658F">
        <w:rPr>
          <w:rFonts w:cstheme="minorHAnsi"/>
          <w:sz w:val="22"/>
          <w:szCs w:val="22"/>
        </w:rPr>
        <w:t xml:space="preserve">Their GCE compared to </w:t>
      </w:r>
      <w:del w:id="18" w:author="Jan Szczekulski" w:date="2023-05-29T12:31:00Z">
        <w:r w:rsidR="00BA658F" w:rsidRPr="00BA658F" w:rsidDel="00FE2F9B">
          <w:rPr>
            <w:rFonts w:cstheme="minorHAnsi"/>
            <w:sz w:val="22"/>
            <w:szCs w:val="22"/>
          </w:rPr>
          <w:delText xml:space="preserve">the </w:delText>
        </w:r>
      </w:del>
      <w:r w:rsidR="00100006">
        <w:rPr>
          <w:rFonts w:cstheme="minorHAnsi"/>
          <w:sz w:val="22"/>
          <w:szCs w:val="22"/>
        </w:rPr>
        <w:t xml:space="preserve">their </w:t>
      </w:r>
      <w:r w:rsidR="00BA658F" w:rsidRPr="00BA658F">
        <w:rPr>
          <w:rFonts w:cstheme="minorHAnsi"/>
          <w:sz w:val="22"/>
          <w:szCs w:val="22"/>
        </w:rPr>
        <w:t xml:space="preserve">last session </w:t>
      </w:r>
      <w:r w:rsidR="00C42A72">
        <w:rPr>
          <w:rFonts w:cstheme="minorHAnsi"/>
          <w:sz w:val="22"/>
          <w:szCs w:val="22"/>
        </w:rPr>
        <w:t xml:space="preserve">worsen by </w:t>
      </w:r>
      <w:r w:rsidR="00BA658F" w:rsidRPr="00BA658F">
        <w:rPr>
          <w:rFonts w:cstheme="minorHAnsi"/>
          <w:sz w:val="22"/>
          <w:szCs w:val="22"/>
        </w:rPr>
        <w:t xml:space="preserve">24.67 percentage points, demonstrating the drastic effect a break in treatment can have on </w:t>
      </w:r>
      <w:r w:rsidR="00C6230E" w:rsidRPr="0097381C">
        <w:rPr>
          <w:rFonts w:cstheme="minorHAnsi"/>
          <w:sz w:val="22"/>
          <w:szCs w:val="22"/>
        </w:rPr>
        <w:t>PW</w:t>
      </w:r>
      <w:r w:rsidR="00C6230E">
        <w:rPr>
          <w:rFonts w:cstheme="minorHAnsi"/>
          <w:sz w:val="22"/>
          <w:szCs w:val="22"/>
        </w:rPr>
        <w:t>B</w:t>
      </w:r>
      <w:r w:rsidR="00C6230E" w:rsidRPr="00BA658F">
        <w:rPr>
          <w:rFonts w:cstheme="minorHAnsi"/>
          <w:sz w:val="22"/>
          <w:szCs w:val="22"/>
        </w:rPr>
        <w:t xml:space="preserve"> </w:t>
      </w:r>
      <w:r w:rsidR="00BA658F" w:rsidRPr="00BA658F">
        <w:rPr>
          <w:rFonts w:cstheme="minorHAnsi"/>
          <w:sz w:val="22"/>
          <w:szCs w:val="22"/>
        </w:rPr>
        <w:t xml:space="preserve">(Fig. </w:t>
      </w:r>
      <w:r w:rsidR="00E76FE6">
        <w:rPr>
          <w:rFonts w:cstheme="minorHAnsi"/>
          <w:sz w:val="22"/>
          <w:szCs w:val="22"/>
        </w:rPr>
        <w:t>5</w:t>
      </w:r>
      <w:r w:rsidR="004B3CA7">
        <w:rPr>
          <w:rFonts w:cstheme="minorHAnsi"/>
          <w:sz w:val="22"/>
          <w:szCs w:val="22"/>
        </w:rPr>
        <w:t>B</w:t>
      </w:r>
      <w:r w:rsidR="00BA658F" w:rsidRPr="00BA658F">
        <w:rPr>
          <w:rFonts w:cstheme="minorHAnsi"/>
          <w:sz w:val="22"/>
          <w:szCs w:val="22"/>
        </w:rPr>
        <w:t>)</w:t>
      </w:r>
      <w:r w:rsidR="0089351A">
        <w:rPr>
          <w:rFonts w:cstheme="minorHAnsi"/>
          <w:sz w:val="22"/>
          <w:szCs w:val="22"/>
        </w:rPr>
        <w:t>.</w:t>
      </w:r>
      <w:r w:rsidR="00D92FE6">
        <w:rPr>
          <w:rFonts w:cstheme="minorHAnsi"/>
          <w:sz w:val="22"/>
          <w:szCs w:val="22"/>
        </w:rPr>
        <w:t xml:space="preserve"> </w:t>
      </w:r>
      <w:r w:rsidR="00D92FE6" w:rsidRPr="00D92FE6">
        <w:rPr>
          <w:rFonts w:cstheme="minorHAnsi"/>
          <w:sz w:val="22"/>
          <w:szCs w:val="22"/>
        </w:rPr>
        <w:t>Patients</w:t>
      </w:r>
      <w:r w:rsidR="00CE6876">
        <w:rPr>
          <w:rFonts w:cstheme="minorHAnsi"/>
          <w:sz w:val="22"/>
          <w:szCs w:val="22"/>
        </w:rPr>
        <w:t xml:space="preserve"> </w:t>
      </w:r>
      <w:r w:rsidR="00D92FE6" w:rsidRPr="009218DC">
        <w:rPr>
          <w:rFonts w:cstheme="minorHAnsi"/>
          <w:color w:val="FF0000"/>
          <w:sz w:val="22"/>
          <w:szCs w:val="22"/>
        </w:rPr>
        <w:t>[BK21]</w:t>
      </w:r>
      <w:r w:rsidR="00D92FE6" w:rsidRPr="00D92FE6">
        <w:rPr>
          <w:rFonts w:cstheme="minorHAnsi"/>
          <w:sz w:val="22"/>
          <w:szCs w:val="22"/>
        </w:rPr>
        <w:t xml:space="preserve"> were able to recover most of previous treatment’s progress within one session. </w:t>
      </w:r>
      <w:r w:rsidR="0044551C" w:rsidRPr="0044551C">
        <w:rPr>
          <w:rFonts w:cstheme="minorHAnsi"/>
          <w:sz w:val="22"/>
          <w:szCs w:val="22"/>
        </w:rPr>
        <w:t xml:space="preserve">Of the three patients, two fully recovered in one session, while the third person recovered 23 absolute percentage points of GCE in a single session </w:t>
      </w:r>
      <w:r w:rsidR="00D92FE6" w:rsidRPr="00D92FE6">
        <w:rPr>
          <w:rFonts w:cstheme="minorHAnsi"/>
          <w:sz w:val="22"/>
          <w:szCs w:val="22"/>
        </w:rPr>
        <w:t xml:space="preserve">(Fig. </w:t>
      </w:r>
      <w:r w:rsidR="004328FA">
        <w:rPr>
          <w:rFonts w:cstheme="minorHAnsi"/>
          <w:sz w:val="22"/>
          <w:szCs w:val="22"/>
        </w:rPr>
        <w:t>5</w:t>
      </w:r>
      <w:r w:rsidR="00D92FE6" w:rsidRPr="00D92FE6">
        <w:rPr>
          <w:rFonts w:cstheme="minorHAnsi"/>
          <w:sz w:val="22"/>
          <w:szCs w:val="22"/>
        </w:rPr>
        <w:t xml:space="preserve">A) </w:t>
      </w:r>
      <w:r w:rsidR="00D92FE6" w:rsidRPr="00DD1677">
        <w:rPr>
          <w:rFonts w:cstheme="minorHAnsi"/>
          <w:color w:val="FF0000"/>
          <w:sz w:val="22"/>
          <w:szCs w:val="22"/>
        </w:rPr>
        <w:t>[BK22] [BK23]</w:t>
      </w:r>
    </w:p>
    <w:p w14:paraId="44D17F79" w14:textId="77777777" w:rsidR="00F17BEF" w:rsidRDefault="00F17BEF" w:rsidP="002A2D84">
      <w:pPr>
        <w:tabs>
          <w:tab w:val="left" w:pos="3612"/>
        </w:tabs>
        <w:rPr>
          <w:rFonts w:cstheme="minorHAnsi"/>
          <w:sz w:val="22"/>
          <w:szCs w:val="22"/>
        </w:rPr>
      </w:pPr>
    </w:p>
    <w:p w14:paraId="695A0B16" w14:textId="77777777" w:rsidR="00EC49DE" w:rsidRDefault="00EC49DE" w:rsidP="002A2D84">
      <w:pPr>
        <w:tabs>
          <w:tab w:val="left" w:pos="3612"/>
        </w:tabs>
        <w:rPr>
          <w:rFonts w:cstheme="minorHAnsi"/>
          <w:sz w:val="22"/>
          <w:szCs w:val="22"/>
        </w:rPr>
      </w:pPr>
    </w:p>
    <w:p w14:paraId="3F1CF13D" w14:textId="77777777" w:rsidR="00EC49DE" w:rsidRDefault="00EC49DE" w:rsidP="002A2D84">
      <w:pPr>
        <w:tabs>
          <w:tab w:val="left" w:pos="3612"/>
        </w:tabs>
        <w:rPr>
          <w:rFonts w:cstheme="minorHAnsi"/>
          <w:sz w:val="22"/>
          <w:szCs w:val="22"/>
        </w:rPr>
      </w:pPr>
    </w:p>
    <w:p w14:paraId="6DE06DA3" w14:textId="77777777" w:rsidR="00EC49DE" w:rsidRDefault="00EC49DE" w:rsidP="002A2D84">
      <w:pPr>
        <w:tabs>
          <w:tab w:val="left" w:pos="3612"/>
        </w:tabs>
        <w:rPr>
          <w:rFonts w:cstheme="minorHAnsi"/>
          <w:sz w:val="22"/>
          <w:szCs w:val="22"/>
        </w:rPr>
      </w:pPr>
    </w:p>
    <w:p w14:paraId="4EDCC541" w14:textId="77777777" w:rsidR="00EC49DE" w:rsidRDefault="00EC49DE" w:rsidP="002A2D84">
      <w:pPr>
        <w:tabs>
          <w:tab w:val="left" w:pos="3612"/>
        </w:tabs>
        <w:rPr>
          <w:rFonts w:cstheme="minorHAnsi"/>
          <w:sz w:val="22"/>
          <w:szCs w:val="22"/>
        </w:rPr>
      </w:pPr>
    </w:p>
    <w:p w14:paraId="32AF82DB" w14:textId="77777777" w:rsidR="00EC49DE" w:rsidRDefault="00EC49DE" w:rsidP="002A2D84">
      <w:pPr>
        <w:tabs>
          <w:tab w:val="left" w:pos="3612"/>
        </w:tabs>
        <w:rPr>
          <w:rFonts w:cstheme="minorHAnsi"/>
          <w:sz w:val="22"/>
          <w:szCs w:val="22"/>
        </w:rPr>
      </w:pPr>
    </w:p>
    <w:p w14:paraId="4C68A93B" w14:textId="77777777" w:rsidR="00EC49DE" w:rsidRDefault="00EC49DE" w:rsidP="002A2D84">
      <w:pPr>
        <w:tabs>
          <w:tab w:val="left" w:pos="3612"/>
        </w:tabs>
        <w:rPr>
          <w:rFonts w:cstheme="minorHAnsi"/>
          <w:sz w:val="22"/>
          <w:szCs w:val="22"/>
        </w:rPr>
      </w:pPr>
    </w:p>
    <w:p w14:paraId="03DCF0DB" w14:textId="77777777" w:rsidR="00EC49DE" w:rsidRDefault="00EC49DE" w:rsidP="002A2D84">
      <w:pPr>
        <w:tabs>
          <w:tab w:val="left" w:pos="3612"/>
        </w:tabs>
        <w:rPr>
          <w:rFonts w:cstheme="minorHAnsi"/>
          <w:sz w:val="22"/>
          <w:szCs w:val="22"/>
        </w:rPr>
      </w:pPr>
    </w:p>
    <w:p w14:paraId="384A3B6D" w14:textId="58FCD384" w:rsidR="00A9356D" w:rsidRDefault="008D5090" w:rsidP="002A2D84">
      <w:pPr>
        <w:tabs>
          <w:tab w:val="left" w:pos="3612"/>
        </w:tabs>
        <w:rPr>
          <w:rFonts w:cstheme="minorHAnsi"/>
          <w:sz w:val="22"/>
          <w:szCs w:val="22"/>
        </w:rPr>
      </w:pPr>
      <w:r>
        <w:rPr>
          <w:rFonts w:cstheme="minorHAnsi"/>
          <w:noProof/>
          <w:sz w:val="22"/>
          <w:szCs w:val="22"/>
        </w:rPr>
        <w:lastRenderedPageBreak/>
        <mc:AlternateContent>
          <mc:Choice Requires="wps">
            <w:drawing>
              <wp:anchor distT="0" distB="0" distL="114300" distR="114300" simplePos="0" relativeHeight="251659264" behindDoc="0" locked="0" layoutInCell="1" allowOverlap="1" wp14:anchorId="250E1F74" wp14:editId="440E8492">
                <wp:simplePos x="0" y="0"/>
                <wp:positionH relativeFrom="column">
                  <wp:posOffset>333786</wp:posOffset>
                </wp:positionH>
                <wp:positionV relativeFrom="paragraph">
                  <wp:posOffset>161925</wp:posOffset>
                </wp:positionV>
                <wp:extent cx="582706" cy="1875790"/>
                <wp:effectExtent l="0" t="0" r="1905" b="3810"/>
                <wp:wrapNone/>
                <wp:docPr id="8" name="Pole tekstowe 8"/>
                <wp:cNvGraphicFramePr/>
                <a:graphic xmlns:a="http://schemas.openxmlformats.org/drawingml/2006/main">
                  <a:graphicData uri="http://schemas.microsoft.com/office/word/2010/wordprocessingShape">
                    <wps:wsp>
                      <wps:cNvSpPr txBox="1"/>
                      <wps:spPr>
                        <a:xfrm>
                          <a:off x="0" y="0"/>
                          <a:ext cx="582706" cy="1875790"/>
                        </a:xfrm>
                        <a:prstGeom prst="rect">
                          <a:avLst/>
                        </a:prstGeom>
                        <a:solidFill>
                          <a:schemeClr val="lt1"/>
                        </a:solidFill>
                        <a:ln w="6350">
                          <a:noFill/>
                        </a:ln>
                      </wps:spPr>
                      <wps:txbx>
                        <w:txbxContent>
                          <w:p w14:paraId="17033F34" w14:textId="3C8E71FC" w:rsidR="00BC2A5C" w:rsidRPr="00536B2B" w:rsidRDefault="00BC2A5C" w:rsidP="008D5090">
                            <w:pPr>
                              <w:jc w:val="center"/>
                              <w:rPr>
                                <w:i/>
                                <w:iCs/>
                                <w:sz w:val="16"/>
                                <w:szCs w:val="16"/>
                                <w:lang w:val="pl-PL"/>
                              </w:rPr>
                            </w:pPr>
                            <w:proofErr w:type="spellStart"/>
                            <w:r w:rsidRPr="00536B2B">
                              <w:rPr>
                                <w:i/>
                                <w:iCs/>
                                <w:sz w:val="16"/>
                                <w:szCs w:val="16"/>
                                <w:lang w:val="pl-PL"/>
                              </w:rPr>
                              <w:t>Patient</w:t>
                            </w:r>
                            <w:proofErr w:type="spellEnd"/>
                            <w:r w:rsidRPr="00536B2B">
                              <w:rPr>
                                <w:i/>
                                <w:iCs/>
                                <w:sz w:val="16"/>
                                <w:szCs w:val="16"/>
                                <w:lang w:val="pl-PL"/>
                              </w:rPr>
                              <w:t xml:space="preserve"> 1</w:t>
                            </w:r>
                          </w:p>
                          <w:p w14:paraId="3FB79854" w14:textId="015BA8CF" w:rsidR="00BC2A5C" w:rsidRPr="00536B2B" w:rsidRDefault="00BC2A5C" w:rsidP="008D5090">
                            <w:pPr>
                              <w:jc w:val="center"/>
                              <w:rPr>
                                <w:i/>
                                <w:iCs/>
                                <w:sz w:val="16"/>
                                <w:szCs w:val="16"/>
                                <w:lang w:val="pl-PL"/>
                              </w:rPr>
                            </w:pPr>
                          </w:p>
                          <w:p w14:paraId="3467BBF5" w14:textId="0AA266AC" w:rsidR="00BC2A5C" w:rsidRPr="00536B2B" w:rsidRDefault="00BC2A5C" w:rsidP="008D5090">
                            <w:pPr>
                              <w:jc w:val="center"/>
                              <w:rPr>
                                <w:i/>
                                <w:iCs/>
                                <w:sz w:val="16"/>
                                <w:szCs w:val="16"/>
                                <w:lang w:val="pl-PL"/>
                              </w:rPr>
                            </w:pPr>
                          </w:p>
                          <w:p w14:paraId="13498A19" w14:textId="0743A65B" w:rsidR="00BC2A5C" w:rsidRPr="00536B2B" w:rsidRDefault="00BC2A5C" w:rsidP="008D5090">
                            <w:pPr>
                              <w:jc w:val="center"/>
                              <w:rPr>
                                <w:i/>
                                <w:iCs/>
                                <w:sz w:val="16"/>
                                <w:szCs w:val="16"/>
                                <w:lang w:val="pl-PL"/>
                              </w:rPr>
                            </w:pPr>
                          </w:p>
                          <w:p w14:paraId="4951B4E8" w14:textId="5E96012F" w:rsidR="00BC2A5C" w:rsidRPr="00536B2B" w:rsidRDefault="00BC2A5C" w:rsidP="008D5090">
                            <w:pPr>
                              <w:jc w:val="center"/>
                              <w:rPr>
                                <w:i/>
                                <w:iCs/>
                                <w:sz w:val="16"/>
                                <w:szCs w:val="16"/>
                                <w:lang w:val="pl-PL"/>
                              </w:rPr>
                            </w:pPr>
                          </w:p>
                          <w:p w14:paraId="3BB84297" w14:textId="0B8592DF" w:rsidR="00BC2A5C" w:rsidRPr="00536B2B" w:rsidRDefault="00BC2A5C" w:rsidP="008D5090">
                            <w:pPr>
                              <w:jc w:val="center"/>
                              <w:rPr>
                                <w:i/>
                                <w:iCs/>
                                <w:sz w:val="16"/>
                                <w:szCs w:val="16"/>
                                <w:lang w:val="pl-PL"/>
                              </w:rPr>
                            </w:pPr>
                            <w:proofErr w:type="spellStart"/>
                            <w:r w:rsidRPr="00536B2B">
                              <w:rPr>
                                <w:i/>
                                <w:iCs/>
                                <w:sz w:val="16"/>
                                <w:szCs w:val="16"/>
                                <w:lang w:val="pl-PL"/>
                              </w:rPr>
                              <w:t>Patient</w:t>
                            </w:r>
                            <w:proofErr w:type="spellEnd"/>
                            <w:r w:rsidRPr="00536B2B">
                              <w:rPr>
                                <w:i/>
                                <w:iCs/>
                                <w:sz w:val="16"/>
                                <w:szCs w:val="16"/>
                                <w:lang w:val="pl-PL"/>
                              </w:rPr>
                              <w:t xml:space="preserve"> 2</w:t>
                            </w:r>
                          </w:p>
                          <w:p w14:paraId="1E603407" w14:textId="6BB8C12A" w:rsidR="00BC2A5C" w:rsidRPr="00536B2B" w:rsidRDefault="00BC2A5C" w:rsidP="008D5090">
                            <w:pPr>
                              <w:jc w:val="center"/>
                              <w:rPr>
                                <w:i/>
                                <w:iCs/>
                                <w:sz w:val="16"/>
                                <w:szCs w:val="16"/>
                                <w:lang w:val="pl-PL"/>
                              </w:rPr>
                            </w:pPr>
                          </w:p>
                          <w:p w14:paraId="29D7532F" w14:textId="449EED58" w:rsidR="00BC2A5C" w:rsidRPr="00536B2B" w:rsidRDefault="00BC2A5C" w:rsidP="008D5090">
                            <w:pPr>
                              <w:jc w:val="center"/>
                              <w:rPr>
                                <w:i/>
                                <w:iCs/>
                                <w:sz w:val="16"/>
                                <w:szCs w:val="16"/>
                                <w:lang w:val="pl-PL"/>
                              </w:rPr>
                            </w:pPr>
                          </w:p>
                          <w:p w14:paraId="20041672" w14:textId="57DDE635" w:rsidR="00BC2A5C" w:rsidRPr="00536B2B" w:rsidRDefault="00BC2A5C" w:rsidP="008D5090">
                            <w:pPr>
                              <w:jc w:val="center"/>
                              <w:rPr>
                                <w:i/>
                                <w:iCs/>
                                <w:sz w:val="16"/>
                                <w:szCs w:val="16"/>
                                <w:lang w:val="pl-PL"/>
                              </w:rPr>
                            </w:pPr>
                          </w:p>
                          <w:p w14:paraId="76D57470" w14:textId="75E0F02F" w:rsidR="00BC2A5C" w:rsidRPr="00536B2B" w:rsidRDefault="00BC2A5C" w:rsidP="008D5090">
                            <w:pPr>
                              <w:jc w:val="center"/>
                              <w:rPr>
                                <w:i/>
                                <w:iCs/>
                                <w:sz w:val="16"/>
                                <w:szCs w:val="16"/>
                                <w:lang w:val="pl-PL"/>
                              </w:rPr>
                            </w:pPr>
                          </w:p>
                          <w:p w14:paraId="516B32E2" w14:textId="1F356DB3" w:rsidR="00BC2A5C" w:rsidRPr="00536B2B" w:rsidRDefault="00BC2A5C" w:rsidP="008D5090">
                            <w:pPr>
                              <w:jc w:val="center"/>
                              <w:rPr>
                                <w:i/>
                                <w:iCs/>
                                <w:sz w:val="16"/>
                                <w:szCs w:val="16"/>
                                <w:lang w:val="pl-PL"/>
                              </w:rPr>
                            </w:pPr>
                            <w:proofErr w:type="spellStart"/>
                            <w:r w:rsidRPr="00536B2B">
                              <w:rPr>
                                <w:i/>
                                <w:iCs/>
                                <w:sz w:val="16"/>
                                <w:szCs w:val="16"/>
                                <w:lang w:val="pl-PL"/>
                              </w:rPr>
                              <w:t>Patient</w:t>
                            </w:r>
                            <w:proofErr w:type="spellEnd"/>
                            <w:r w:rsidRPr="00536B2B">
                              <w:rPr>
                                <w:i/>
                                <w:iCs/>
                                <w:sz w:val="16"/>
                                <w:szCs w:val="16"/>
                                <w:lang w:val="pl-PL"/>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E1F74" id="_x0000_t202" coordsize="21600,21600" o:spt="202" path="m,l,21600r21600,l21600,xe">
                <v:stroke joinstyle="miter"/>
                <v:path gradientshapeok="t" o:connecttype="rect"/>
              </v:shapetype>
              <v:shape id="Pole tekstowe 8" o:spid="_x0000_s1026" type="#_x0000_t202" style="position:absolute;margin-left:26.3pt;margin-top:12.75pt;width:45.9pt;height:14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" fillcolor="white [3201]" stroked="f" strokeweight=".5pt">
                <v:textbox>
                  <w:txbxContent>
                    <w:p w14:paraId="17033F34" w14:textId="3C8E71FC" w:rsidR="00BC2A5C" w:rsidRPr="00536B2B" w:rsidRDefault="00BC2A5C" w:rsidP="008D5090">
                      <w:pPr>
                        <w:jc w:val="center"/>
                        <w:rPr>
                          <w:i/>
                          <w:iCs/>
                          <w:sz w:val="16"/>
                          <w:szCs w:val="16"/>
                          <w:lang w:val="pl-PL"/>
                        </w:rPr>
                      </w:pPr>
                      <w:proofErr w:type="spellStart"/>
                      <w:r w:rsidRPr="00536B2B">
                        <w:rPr>
                          <w:i/>
                          <w:iCs/>
                          <w:sz w:val="16"/>
                          <w:szCs w:val="16"/>
                          <w:lang w:val="pl-PL"/>
                        </w:rPr>
                        <w:t>Patient</w:t>
                      </w:r>
                      <w:proofErr w:type="spellEnd"/>
                      <w:r w:rsidRPr="00536B2B">
                        <w:rPr>
                          <w:i/>
                          <w:iCs/>
                          <w:sz w:val="16"/>
                          <w:szCs w:val="16"/>
                          <w:lang w:val="pl-PL"/>
                        </w:rPr>
                        <w:t xml:space="preserve"> 1</w:t>
                      </w:r>
                    </w:p>
                    <w:p w14:paraId="3FB79854" w14:textId="015BA8CF" w:rsidR="00BC2A5C" w:rsidRPr="00536B2B" w:rsidRDefault="00BC2A5C" w:rsidP="008D5090">
                      <w:pPr>
                        <w:jc w:val="center"/>
                        <w:rPr>
                          <w:i/>
                          <w:iCs/>
                          <w:sz w:val="16"/>
                          <w:szCs w:val="16"/>
                          <w:lang w:val="pl-PL"/>
                        </w:rPr>
                      </w:pPr>
                    </w:p>
                    <w:p w14:paraId="3467BBF5" w14:textId="0AA266AC" w:rsidR="00BC2A5C" w:rsidRPr="00536B2B" w:rsidRDefault="00BC2A5C" w:rsidP="008D5090">
                      <w:pPr>
                        <w:jc w:val="center"/>
                        <w:rPr>
                          <w:i/>
                          <w:iCs/>
                          <w:sz w:val="16"/>
                          <w:szCs w:val="16"/>
                          <w:lang w:val="pl-PL"/>
                        </w:rPr>
                      </w:pPr>
                    </w:p>
                    <w:p w14:paraId="13498A19" w14:textId="0743A65B" w:rsidR="00BC2A5C" w:rsidRPr="00536B2B" w:rsidRDefault="00BC2A5C" w:rsidP="008D5090">
                      <w:pPr>
                        <w:jc w:val="center"/>
                        <w:rPr>
                          <w:i/>
                          <w:iCs/>
                          <w:sz w:val="16"/>
                          <w:szCs w:val="16"/>
                          <w:lang w:val="pl-PL"/>
                        </w:rPr>
                      </w:pPr>
                    </w:p>
                    <w:p w14:paraId="4951B4E8" w14:textId="5E96012F" w:rsidR="00BC2A5C" w:rsidRPr="00536B2B" w:rsidRDefault="00BC2A5C" w:rsidP="008D5090">
                      <w:pPr>
                        <w:jc w:val="center"/>
                        <w:rPr>
                          <w:i/>
                          <w:iCs/>
                          <w:sz w:val="16"/>
                          <w:szCs w:val="16"/>
                          <w:lang w:val="pl-PL"/>
                        </w:rPr>
                      </w:pPr>
                    </w:p>
                    <w:p w14:paraId="3BB84297" w14:textId="0B8592DF" w:rsidR="00BC2A5C" w:rsidRPr="00536B2B" w:rsidRDefault="00BC2A5C" w:rsidP="008D5090">
                      <w:pPr>
                        <w:jc w:val="center"/>
                        <w:rPr>
                          <w:i/>
                          <w:iCs/>
                          <w:sz w:val="16"/>
                          <w:szCs w:val="16"/>
                          <w:lang w:val="pl-PL"/>
                        </w:rPr>
                      </w:pPr>
                      <w:proofErr w:type="spellStart"/>
                      <w:r w:rsidRPr="00536B2B">
                        <w:rPr>
                          <w:i/>
                          <w:iCs/>
                          <w:sz w:val="16"/>
                          <w:szCs w:val="16"/>
                          <w:lang w:val="pl-PL"/>
                        </w:rPr>
                        <w:t>Patient</w:t>
                      </w:r>
                      <w:proofErr w:type="spellEnd"/>
                      <w:r w:rsidRPr="00536B2B">
                        <w:rPr>
                          <w:i/>
                          <w:iCs/>
                          <w:sz w:val="16"/>
                          <w:szCs w:val="16"/>
                          <w:lang w:val="pl-PL"/>
                        </w:rPr>
                        <w:t xml:space="preserve"> 2</w:t>
                      </w:r>
                    </w:p>
                    <w:p w14:paraId="1E603407" w14:textId="6BB8C12A" w:rsidR="00BC2A5C" w:rsidRPr="00536B2B" w:rsidRDefault="00BC2A5C" w:rsidP="008D5090">
                      <w:pPr>
                        <w:jc w:val="center"/>
                        <w:rPr>
                          <w:i/>
                          <w:iCs/>
                          <w:sz w:val="16"/>
                          <w:szCs w:val="16"/>
                          <w:lang w:val="pl-PL"/>
                        </w:rPr>
                      </w:pPr>
                    </w:p>
                    <w:p w14:paraId="29D7532F" w14:textId="449EED58" w:rsidR="00BC2A5C" w:rsidRPr="00536B2B" w:rsidRDefault="00BC2A5C" w:rsidP="008D5090">
                      <w:pPr>
                        <w:jc w:val="center"/>
                        <w:rPr>
                          <w:i/>
                          <w:iCs/>
                          <w:sz w:val="16"/>
                          <w:szCs w:val="16"/>
                          <w:lang w:val="pl-PL"/>
                        </w:rPr>
                      </w:pPr>
                    </w:p>
                    <w:p w14:paraId="20041672" w14:textId="57DDE635" w:rsidR="00BC2A5C" w:rsidRPr="00536B2B" w:rsidRDefault="00BC2A5C" w:rsidP="008D5090">
                      <w:pPr>
                        <w:jc w:val="center"/>
                        <w:rPr>
                          <w:i/>
                          <w:iCs/>
                          <w:sz w:val="16"/>
                          <w:szCs w:val="16"/>
                          <w:lang w:val="pl-PL"/>
                        </w:rPr>
                      </w:pPr>
                    </w:p>
                    <w:p w14:paraId="76D57470" w14:textId="75E0F02F" w:rsidR="00BC2A5C" w:rsidRPr="00536B2B" w:rsidRDefault="00BC2A5C" w:rsidP="008D5090">
                      <w:pPr>
                        <w:jc w:val="center"/>
                        <w:rPr>
                          <w:i/>
                          <w:iCs/>
                          <w:sz w:val="16"/>
                          <w:szCs w:val="16"/>
                          <w:lang w:val="pl-PL"/>
                        </w:rPr>
                      </w:pPr>
                    </w:p>
                    <w:p w14:paraId="516B32E2" w14:textId="1F356DB3" w:rsidR="00BC2A5C" w:rsidRPr="00536B2B" w:rsidRDefault="00BC2A5C" w:rsidP="008D5090">
                      <w:pPr>
                        <w:jc w:val="center"/>
                        <w:rPr>
                          <w:i/>
                          <w:iCs/>
                          <w:sz w:val="16"/>
                          <w:szCs w:val="16"/>
                          <w:lang w:val="pl-PL"/>
                        </w:rPr>
                      </w:pPr>
                      <w:proofErr w:type="spellStart"/>
                      <w:r w:rsidRPr="00536B2B">
                        <w:rPr>
                          <w:i/>
                          <w:iCs/>
                          <w:sz w:val="16"/>
                          <w:szCs w:val="16"/>
                          <w:lang w:val="pl-PL"/>
                        </w:rPr>
                        <w:t>Patient</w:t>
                      </w:r>
                      <w:proofErr w:type="spellEnd"/>
                      <w:r w:rsidRPr="00536B2B">
                        <w:rPr>
                          <w:i/>
                          <w:iCs/>
                          <w:sz w:val="16"/>
                          <w:szCs w:val="16"/>
                          <w:lang w:val="pl-PL"/>
                        </w:rPr>
                        <w:t xml:space="preserve"> 3</w:t>
                      </w:r>
                    </w:p>
                  </w:txbxContent>
                </v:textbox>
              </v:shape>
            </w:pict>
          </mc:Fallback>
        </mc:AlternateContent>
      </w:r>
    </w:p>
    <w:p w14:paraId="5F697FD1" w14:textId="67D056E2" w:rsidR="0027241A" w:rsidRPr="0027241A" w:rsidRDefault="00D4055B" w:rsidP="008D5090">
      <w:pPr>
        <w:ind w:left="720" w:firstLine="720"/>
        <w:rPr>
          <w:noProof/>
        </w:rPr>
      </w:pPr>
      <w:r w:rsidRPr="00D4055B">
        <w:rPr>
          <w:noProof/>
          <w:lang w:eastAsia="pl-PL"/>
        </w:rPr>
        <w:drawing>
          <wp:inline distT="0" distB="0" distL="0" distR="0" wp14:anchorId="4F853E03" wp14:editId="182B5EAB">
            <wp:extent cx="4242277" cy="1875795"/>
            <wp:effectExtent l="0" t="0" r="0" b="3810"/>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wykres&#10;&#10;Opis wygenerowany automatycznie"/>
                    <pic:cNvPicPr/>
                  </pic:nvPicPr>
                  <pic:blipFill>
                    <a:blip r:embed="rId17"/>
                    <a:stretch>
                      <a:fillRect/>
                    </a:stretch>
                  </pic:blipFill>
                  <pic:spPr>
                    <a:xfrm>
                      <a:off x="0" y="0"/>
                      <a:ext cx="4364948" cy="1930036"/>
                    </a:xfrm>
                    <a:prstGeom prst="rect">
                      <a:avLst/>
                    </a:prstGeom>
                  </pic:spPr>
                </pic:pic>
              </a:graphicData>
            </a:graphic>
          </wp:inline>
        </w:drawing>
      </w:r>
      <w:r w:rsidRPr="00D4055B">
        <w:rPr>
          <w:noProof/>
        </w:rPr>
        <w:t xml:space="preserve"> </w:t>
      </w:r>
    </w:p>
    <w:p w14:paraId="2845EC7E" w14:textId="77777777" w:rsidR="00D13336" w:rsidRDefault="0027241A" w:rsidP="0027241A">
      <w:pPr>
        <w:rPr>
          <w:rFonts w:cstheme="minorHAnsi"/>
          <w:i/>
          <w:iCs/>
          <w:sz w:val="22"/>
          <w:szCs w:val="22"/>
        </w:rPr>
      </w:pPr>
      <w:r>
        <w:rPr>
          <w:rFonts w:cstheme="minorHAnsi"/>
          <w:i/>
          <w:iCs/>
          <w:sz w:val="22"/>
          <w:szCs w:val="22"/>
        </w:rPr>
        <w:t xml:space="preserve">                          </w:t>
      </w:r>
      <w:r w:rsidRPr="00AF0928">
        <w:rPr>
          <w:rFonts w:cstheme="minorHAnsi"/>
          <w:i/>
          <w:iCs/>
          <w:sz w:val="22"/>
          <w:szCs w:val="22"/>
        </w:rPr>
        <w:t xml:space="preserve">    </w:t>
      </w:r>
      <w:r>
        <w:rPr>
          <w:rFonts w:cstheme="minorHAnsi"/>
          <w:i/>
          <w:iCs/>
          <w:sz w:val="22"/>
          <w:szCs w:val="22"/>
        </w:rPr>
        <w:t xml:space="preserve">                        </w:t>
      </w:r>
      <w:r w:rsidRPr="00AF0928">
        <w:rPr>
          <w:rFonts w:cstheme="minorHAnsi"/>
          <w:i/>
          <w:iCs/>
          <w:sz w:val="22"/>
          <w:szCs w:val="22"/>
        </w:rPr>
        <w:t xml:space="preserve"> </w:t>
      </w:r>
      <w:r w:rsidR="0017042A">
        <w:rPr>
          <w:rFonts w:cstheme="minorHAnsi"/>
          <w:i/>
          <w:iCs/>
          <w:sz w:val="22"/>
          <w:szCs w:val="22"/>
        </w:rPr>
        <w:tab/>
      </w:r>
      <w:r w:rsidRPr="00AF0928">
        <w:rPr>
          <w:rFonts w:cstheme="minorHAnsi"/>
          <w:i/>
          <w:iCs/>
          <w:sz w:val="22"/>
          <w:szCs w:val="22"/>
        </w:rPr>
        <w:t xml:space="preserve"> Figure 5A          </w:t>
      </w:r>
    </w:p>
    <w:p w14:paraId="2C105268" w14:textId="7EFF6EAD" w:rsidR="0027241A" w:rsidRDefault="0027241A" w:rsidP="0027241A">
      <w:pPr>
        <w:rPr>
          <w:noProof/>
        </w:rPr>
      </w:pPr>
      <w:r w:rsidRPr="00AF0928">
        <w:rPr>
          <w:rFonts w:cstheme="minorHAnsi"/>
          <w:i/>
          <w:iCs/>
          <w:sz w:val="22"/>
          <w:szCs w:val="22"/>
        </w:rPr>
        <w:t xml:space="preserve">                            </w:t>
      </w:r>
      <w:r>
        <w:rPr>
          <w:rFonts w:cstheme="minorHAnsi"/>
          <w:i/>
          <w:iCs/>
          <w:sz w:val="22"/>
          <w:szCs w:val="22"/>
        </w:rPr>
        <w:t xml:space="preserve">           </w:t>
      </w:r>
      <w:r w:rsidRPr="00AF0928">
        <w:rPr>
          <w:rFonts w:cstheme="minorHAnsi"/>
          <w:i/>
          <w:iCs/>
          <w:sz w:val="22"/>
          <w:szCs w:val="22"/>
        </w:rPr>
        <w:t xml:space="preserve">           </w:t>
      </w:r>
    </w:p>
    <w:p w14:paraId="4F243960" w14:textId="3A000A94" w:rsidR="00A9356D" w:rsidRPr="00D4055B" w:rsidRDefault="00CA0F2E" w:rsidP="004E3CC0">
      <w:pPr>
        <w:rPr>
          <w:noProof/>
        </w:rPr>
      </w:pPr>
      <w:r>
        <w:tab/>
      </w:r>
      <w:commentRangeStart w:id="19"/>
      <w:commentRangeStart w:id="20"/>
      <w:commentRangeStart w:id="21"/>
      <w:r>
        <w:fldChar w:fldCharType="begin"/>
      </w:r>
      <w:r>
        <w:instrText xml:space="preserve"> INCLUDEPICTURE "https://scontent.xx.fbcdn.net/v/t1.15752-9/345865975_696041508948195_4460341700013296026_n.png?stp=dst-png_p403x403&amp;_nc_cat=104&amp;ccb=1-7&amp;_nc_sid=aee45a&amp;_nc_ohc=cVosGCn-uksAX9-UkdP&amp;_nc_ad=z-m&amp;_nc_cid=0&amp;_nc_ht=scontent.xx&amp;oh=03_AdSNiK0COFi5ucnMn8-m62_8Qewy0s_LA5Go1n9teVBQcw&amp;oe=648B4C0A" \* MERGEFORMATINET </w:instrText>
      </w:r>
      <w:r>
        <w:fldChar w:fldCharType="separate"/>
      </w:r>
      <w:r>
        <w:rPr>
          <w:noProof/>
        </w:rPr>
        <w:drawing>
          <wp:inline distT="0" distB="0" distL="0" distR="0" wp14:anchorId="23D1A241" wp14:editId="3C4A6876">
            <wp:extent cx="4076820" cy="3335169"/>
            <wp:effectExtent l="0" t="0" r="0" b="5080"/>
            <wp:docPr id="1882225966" name="Picture 1" descr="Otwórz zdję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wórz zdjęc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359" cy="3358516"/>
                    </a:xfrm>
                    <a:prstGeom prst="rect">
                      <a:avLst/>
                    </a:prstGeom>
                    <a:noFill/>
                    <a:ln>
                      <a:noFill/>
                    </a:ln>
                  </pic:spPr>
                </pic:pic>
              </a:graphicData>
            </a:graphic>
          </wp:inline>
        </w:drawing>
      </w:r>
      <w:r>
        <w:fldChar w:fldCharType="end"/>
      </w:r>
      <w:commentRangeEnd w:id="19"/>
      <w:r w:rsidR="00BF3558">
        <w:rPr>
          <w:rStyle w:val="CommentReference"/>
        </w:rPr>
        <w:commentReference w:id="19"/>
      </w:r>
      <w:commentRangeEnd w:id="20"/>
      <w:r w:rsidR="00BF3558">
        <w:rPr>
          <w:rStyle w:val="CommentReference"/>
        </w:rPr>
        <w:commentReference w:id="20"/>
      </w:r>
      <w:commentRangeEnd w:id="21"/>
      <w:r w:rsidR="008E587B">
        <w:rPr>
          <w:rStyle w:val="CommentReference"/>
        </w:rPr>
        <w:commentReference w:id="21"/>
      </w:r>
    </w:p>
    <w:p w14:paraId="4EFC5AA7" w14:textId="141AB0A0" w:rsidR="00AF0928" w:rsidRPr="00AF0928" w:rsidRDefault="0027241A" w:rsidP="00AF0928">
      <w:pPr>
        <w:tabs>
          <w:tab w:val="left" w:pos="3612"/>
        </w:tabs>
        <w:rPr>
          <w:rFonts w:cstheme="minorHAnsi"/>
          <w:i/>
          <w:iCs/>
          <w:sz w:val="22"/>
          <w:szCs w:val="22"/>
        </w:rPr>
      </w:pPr>
      <w:r>
        <w:rPr>
          <w:rFonts w:cstheme="minorHAnsi"/>
          <w:i/>
          <w:iCs/>
          <w:sz w:val="22"/>
          <w:szCs w:val="22"/>
        </w:rPr>
        <w:tab/>
      </w:r>
      <w:r w:rsidR="00AF0928">
        <w:rPr>
          <w:rFonts w:cstheme="minorHAnsi"/>
          <w:i/>
          <w:iCs/>
          <w:sz w:val="22"/>
          <w:szCs w:val="22"/>
        </w:rPr>
        <w:t>Figure 5B</w:t>
      </w:r>
    </w:p>
    <w:p w14:paraId="170C2725" w14:textId="40C77023" w:rsidR="00244243" w:rsidRDefault="00244243" w:rsidP="002A2D84">
      <w:pPr>
        <w:tabs>
          <w:tab w:val="left" w:pos="3612"/>
        </w:tabs>
        <w:rPr>
          <w:rFonts w:cstheme="minorHAnsi"/>
          <w:sz w:val="22"/>
          <w:szCs w:val="22"/>
        </w:rPr>
      </w:pPr>
    </w:p>
    <w:p w14:paraId="3E25CCC0" w14:textId="63F5CD42" w:rsidR="00AF0928" w:rsidRDefault="00AF0928" w:rsidP="002A2D84">
      <w:pPr>
        <w:tabs>
          <w:tab w:val="left" w:pos="3612"/>
        </w:tabs>
        <w:rPr>
          <w:rFonts w:cstheme="minorHAnsi"/>
          <w:sz w:val="22"/>
          <w:szCs w:val="22"/>
        </w:rPr>
      </w:pPr>
    </w:p>
    <w:p w14:paraId="4664B4DF" w14:textId="36E63430" w:rsidR="00244243" w:rsidRPr="00F8043A" w:rsidRDefault="00244243" w:rsidP="002A2D84">
      <w:pPr>
        <w:tabs>
          <w:tab w:val="left" w:pos="3612"/>
        </w:tabs>
        <w:rPr>
          <w:rFonts w:cstheme="minorHAnsi"/>
          <w:i/>
          <w:iCs/>
          <w:sz w:val="22"/>
          <w:szCs w:val="22"/>
        </w:rPr>
      </w:pPr>
      <w:r w:rsidRPr="00F8043A">
        <w:rPr>
          <w:rFonts w:cstheme="minorHAnsi"/>
          <w:i/>
          <w:iCs/>
          <w:sz w:val="22"/>
          <w:szCs w:val="22"/>
        </w:rPr>
        <w:t xml:space="preserve">Figure </w:t>
      </w:r>
      <w:r w:rsidR="00B61686">
        <w:rPr>
          <w:rFonts w:cstheme="minorHAnsi"/>
          <w:i/>
          <w:iCs/>
          <w:sz w:val="22"/>
          <w:szCs w:val="22"/>
        </w:rPr>
        <w:t>5</w:t>
      </w:r>
      <w:r w:rsidRPr="00F8043A">
        <w:rPr>
          <w:rFonts w:cstheme="minorHAnsi"/>
          <w:i/>
          <w:iCs/>
          <w:sz w:val="22"/>
          <w:szCs w:val="22"/>
        </w:rPr>
        <w:t>. The worsening of PW</w:t>
      </w:r>
      <w:r w:rsidR="00972AF0">
        <w:rPr>
          <w:rFonts w:cstheme="minorHAnsi"/>
          <w:i/>
          <w:iCs/>
          <w:sz w:val="22"/>
          <w:szCs w:val="22"/>
        </w:rPr>
        <w:t>B</w:t>
      </w:r>
      <w:r w:rsidRPr="00F8043A">
        <w:rPr>
          <w:rFonts w:cstheme="minorHAnsi"/>
          <w:i/>
          <w:iCs/>
          <w:sz w:val="22"/>
          <w:szCs w:val="22"/>
        </w:rPr>
        <w:t xml:space="preserve"> caused by a long break from treatment can be reversed by re-introduction of the treatment. The figure and pictures present data of 3 patients who have taken 4.5+ year break from treatment. The pictures show absolute GCE measurement of patients' PW</w:t>
      </w:r>
      <w:r w:rsidR="00817299">
        <w:rPr>
          <w:rFonts w:cstheme="minorHAnsi"/>
          <w:i/>
          <w:iCs/>
          <w:sz w:val="22"/>
          <w:szCs w:val="22"/>
        </w:rPr>
        <w:t>B</w:t>
      </w:r>
      <w:r w:rsidRPr="00F8043A">
        <w:rPr>
          <w:rFonts w:cstheme="minorHAnsi"/>
          <w:i/>
          <w:iCs/>
          <w:sz w:val="22"/>
          <w:szCs w:val="22"/>
        </w:rPr>
        <w:t xml:space="preserve"> before and after induction treatment as well as absolute GCE post-treatment break and after treatment has been re-introduced. The graph shows the mean GCE of the </w:t>
      </w:r>
      <w:proofErr w:type="gramStart"/>
      <w:r w:rsidRPr="00F8043A">
        <w:rPr>
          <w:rFonts w:cstheme="minorHAnsi"/>
          <w:i/>
          <w:iCs/>
          <w:sz w:val="22"/>
          <w:szCs w:val="22"/>
        </w:rPr>
        <w:t>aforementioned 3</w:t>
      </w:r>
      <w:proofErr w:type="gramEnd"/>
      <w:r w:rsidRPr="00F8043A">
        <w:rPr>
          <w:rFonts w:cstheme="minorHAnsi"/>
          <w:i/>
          <w:iCs/>
          <w:sz w:val="22"/>
          <w:szCs w:val="22"/>
        </w:rPr>
        <w:t xml:space="preserve"> patients.</w:t>
      </w:r>
    </w:p>
    <w:p w14:paraId="10151F80" w14:textId="77777777" w:rsidR="007F2C46" w:rsidRDefault="007F2C46" w:rsidP="002A2D84">
      <w:pPr>
        <w:tabs>
          <w:tab w:val="left" w:pos="3612"/>
        </w:tabs>
        <w:rPr>
          <w:rFonts w:cstheme="minorHAnsi"/>
          <w:sz w:val="22"/>
          <w:szCs w:val="22"/>
        </w:rPr>
      </w:pPr>
    </w:p>
    <w:p w14:paraId="0A4680C3" w14:textId="510CFF90" w:rsidR="007F2C46" w:rsidRDefault="007F2C46" w:rsidP="002A2D84">
      <w:pPr>
        <w:tabs>
          <w:tab w:val="left" w:pos="3612"/>
        </w:tabs>
        <w:rPr>
          <w:rFonts w:cstheme="minorHAnsi"/>
          <w:sz w:val="22"/>
          <w:szCs w:val="22"/>
        </w:rPr>
      </w:pPr>
    </w:p>
    <w:p w14:paraId="678F8D73" w14:textId="421447D7" w:rsidR="00483C48" w:rsidRDefault="00AF0928" w:rsidP="002A2D84">
      <w:pPr>
        <w:tabs>
          <w:tab w:val="left" w:pos="3612"/>
        </w:tabs>
        <w:rPr>
          <w:rFonts w:cstheme="minorHAnsi"/>
          <w:sz w:val="22"/>
          <w:szCs w:val="22"/>
        </w:rPr>
      </w:pPr>
      <w:r>
        <w:rPr>
          <w:rFonts w:cstheme="minorHAnsi"/>
          <w:sz w:val="22"/>
          <w:szCs w:val="22"/>
        </w:rPr>
        <w:t xml:space="preserve"> </w:t>
      </w:r>
    </w:p>
    <w:p w14:paraId="6DDE8873" w14:textId="3331F915" w:rsidR="00483C48" w:rsidRDefault="00483C48" w:rsidP="002A2D84">
      <w:pPr>
        <w:tabs>
          <w:tab w:val="left" w:pos="3612"/>
        </w:tabs>
        <w:rPr>
          <w:b/>
          <w:bCs/>
          <w:color w:val="000000"/>
          <w:sz w:val="32"/>
          <w:szCs w:val="32"/>
        </w:rPr>
      </w:pPr>
      <w:r>
        <w:rPr>
          <w:b/>
          <w:bCs/>
          <w:color w:val="000000"/>
          <w:sz w:val="32"/>
          <w:szCs w:val="32"/>
        </w:rPr>
        <w:t>Discussion</w:t>
      </w:r>
    </w:p>
    <w:p w14:paraId="6612FE8C" w14:textId="77777777" w:rsidR="006C4688" w:rsidRDefault="006C4688" w:rsidP="002A2D84">
      <w:pPr>
        <w:tabs>
          <w:tab w:val="left" w:pos="3612"/>
        </w:tabs>
        <w:rPr>
          <w:b/>
          <w:bCs/>
          <w:color w:val="000000"/>
          <w:sz w:val="32"/>
          <w:szCs w:val="32"/>
        </w:rPr>
      </w:pPr>
    </w:p>
    <w:p w14:paraId="36ED3AC8" w14:textId="7822985B" w:rsidR="00925938" w:rsidRDefault="006C4688" w:rsidP="002A2D84">
      <w:pPr>
        <w:tabs>
          <w:tab w:val="left" w:pos="3612"/>
        </w:tabs>
        <w:rPr>
          <w:rFonts w:cstheme="minorHAnsi"/>
          <w:sz w:val="22"/>
          <w:szCs w:val="22"/>
        </w:rPr>
      </w:pPr>
      <w:r w:rsidRPr="006C4688">
        <w:rPr>
          <w:rFonts w:cstheme="minorHAnsi"/>
          <w:sz w:val="22"/>
          <w:szCs w:val="22"/>
        </w:rPr>
        <w:t xml:space="preserve">Previous studies have demonstrated that a large spot 532 nm laser with contact cooling is </w:t>
      </w:r>
      <w:r w:rsidR="00846B5C">
        <w:rPr>
          <w:rFonts w:cstheme="minorHAnsi"/>
          <w:sz w:val="22"/>
          <w:szCs w:val="22"/>
        </w:rPr>
        <w:t xml:space="preserve">effective in </w:t>
      </w:r>
      <w:r w:rsidR="00883958" w:rsidRPr="0097381C">
        <w:rPr>
          <w:rFonts w:cstheme="minorHAnsi"/>
          <w:sz w:val="22"/>
          <w:szCs w:val="22"/>
        </w:rPr>
        <w:t>PW</w:t>
      </w:r>
      <w:r w:rsidR="00883958">
        <w:rPr>
          <w:rFonts w:cstheme="minorHAnsi"/>
          <w:sz w:val="22"/>
          <w:szCs w:val="22"/>
        </w:rPr>
        <w:t>B</w:t>
      </w:r>
      <w:r w:rsidR="00883958">
        <w:rPr>
          <w:rFonts w:cstheme="minorHAnsi"/>
          <w:sz w:val="22"/>
          <w:szCs w:val="22"/>
        </w:rPr>
        <w:t xml:space="preserve"> </w:t>
      </w:r>
      <w:r w:rsidR="00846B5C">
        <w:rPr>
          <w:rFonts w:cstheme="minorHAnsi"/>
          <w:sz w:val="22"/>
          <w:szCs w:val="22"/>
        </w:rPr>
        <w:t xml:space="preserve">treatment of </w:t>
      </w:r>
      <w:r w:rsidRPr="006C4688">
        <w:rPr>
          <w:rFonts w:cstheme="minorHAnsi"/>
          <w:sz w:val="22"/>
          <w:szCs w:val="22"/>
        </w:rPr>
        <w:t>Caucasian patients</w:t>
      </w:r>
      <w:r w:rsidR="00846B5C">
        <w:rPr>
          <w:rFonts w:cstheme="minorHAnsi"/>
          <w:sz w:val="22"/>
          <w:szCs w:val="22"/>
        </w:rPr>
        <w:t>.</w:t>
      </w:r>
      <w:r w:rsidR="00086C03">
        <w:rPr>
          <w:rFonts w:cstheme="minorHAnsi"/>
          <w:sz w:val="22"/>
          <w:szCs w:val="22"/>
        </w:rPr>
        <w:t xml:space="preserve"> </w:t>
      </w:r>
      <w:r w:rsidR="00F06C50">
        <w:rPr>
          <w:rFonts w:cstheme="minorHAnsi"/>
          <w:sz w:val="22"/>
          <w:szCs w:val="22"/>
        </w:rPr>
        <w:t xml:space="preserve">In </w:t>
      </w:r>
      <w:r w:rsidR="00C63E9E">
        <w:rPr>
          <w:rFonts w:cstheme="minorHAnsi"/>
          <w:sz w:val="22"/>
          <w:szCs w:val="22"/>
        </w:rPr>
        <w:t xml:space="preserve">the </w:t>
      </w:r>
      <w:r w:rsidR="00837BCC">
        <w:rPr>
          <w:rFonts w:cstheme="minorHAnsi"/>
          <w:sz w:val="22"/>
          <w:szCs w:val="22"/>
        </w:rPr>
        <w:t>earlier</w:t>
      </w:r>
      <w:r w:rsidR="00F06C50">
        <w:rPr>
          <w:rFonts w:cstheme="minorHAnsi"/>
          <w:sz w:val="22"/>
          <w:szCs w:val="22"/>
        </w:rPr>
        <w:t xml:space="preserve"> study we’ve </w:t>
      </w:r>
      <w:r w:rsidR="0031631C">
        <w:rPr>
          <w:rFonts w:cstheme="minorHAnsi"/>
          <w:sz w:val="22"/>
          <w:szCs w:val="22"/>
        </w:rPr>
        <w:t xml:space="preserve">recorded </w:t>
      </w:r>
      <w:r w:rsidR="00D32E32">
        <w:rPr>
          <w:rFonts w:cstheme="minorHAnsi"/>
          <w:sz w:val="22"/>
          <w:szCs w:val="22"/>
        </w:rPr>
        <w:t xml:space="preserve">the </w:t>
      </w:r>
      <w:r w:rsidR="00086C03" w:rsidRPr="00086C03">
        <w:rPr>
          <w:rFonts w:cstheme="minorHAnsi"/>
          <w:sz w:val="22"/>
          <w:szCs w:val="22"/>
        </w:rPr>
        <w:t>median maximum improvement (</w:t>
      </w:r>
      <w:proofErr w:type="spellStart"/>
      <w:r w:rsidR="00086C03" w:rsidRPr="00086C03">
        <w:rPr>
          <w:rFonts w:cstheme="minorHAnsi"/>
          <w:sz w:val="22"/>
          <w:szCs w:val="22"/>
        </w:rPr>
        <w:t>GCE</w:t>
      </w:r>
      <w:r w:rsidR="005A68C9">
        <w:rPr>
          <w:rFonts w:cstheme="minorHAnsi"/>
          <w:sz w:val="22"/>
          <w:szCs w:val="22"/>
        </w:rPr>
        <w:t>max</w:t>
      </w:r>
      <w:proofErr w:type="spellEnd"/>
      <w:r w:rsidR="00086C03" w:rsidRPr="00086C03">
        <w:rPr>
          <w:rFonts w:cstheme="minorHAnsi"/>
          <w:sz w:val="22"/>
          <w:szCs w:val="22"/>
        </w:rPr>
        <w:t xml:space="preserve">) </w:t>
      </w:r>
      <w:r w:rsidR="003B6572">
        <w:rPr>
          <w:rFonts w:cstheme="minorHAnsi"/>
          <w:sz w:val="22"/>
          <w:szCs w:val="22"/>
        </w:rPr>
        <w:t>of</w:t>
      </w:r>
      <w:r w:rsidR="00086C03" w:rsidRPr="00086C03">
        <w:rPr>
          <w:rFonts w:cstheme="minorHAnsi"/>
          <w:sz w:val="22"/>
          <w:szCs w:val="22"/>
        </w:rPr>
        <w:t xml:space="preserve"> 70.4</w:t>
      </w:r>
      <w:r w:rsidR="003A2EBA">
        <w:rPr>
          <w:rFonts w:cstheme="minorHAnsi"/>
          <w:sz w:val="22"/>
          <w:szCs w:val="22"/>
        </w:rPr>
        <w:t>%</w:t>
      </w:r>
      <w:r w:rsidR="00086C03" w:rsidRPr="00086C03">
        <w:rPr>
          <w:rFonts w:cstheme="minorHAnsi"/>
          <w:sz w:val="22"/>
          <w:szCs w:val="22"/>
        </w:rPr>
        <w:t xml:space="preserve"> in previously untreated and </w:t>
      </w:r>
      <w:r w:rsidR="00AF0928">
        <w:rPr>
          <w:rFonts w:cstheme="minorHAnsi"/>
          <w:color w:val="FF0000"/>
          <w:sz w:val="22"/>
          <w:szCs w:val="22"/>
        </w:rPr>
        <w:t>59,09</w:t>
      </w:r>
      <w:r w:rsidR="003A194D" w:rsidRPr="008C4738">
        <w:rPr>
          <w:rFonts w:cstheme="minorHAnsi"/>
          <w:color w:val="FF0000"/>
          <w:sz w:val="22"/>
          <w:szCs w:val="22"/>
        </w:rPr>
        <w:t>%</w:t>
      </w:r>
      <w:r w:rsidR="0027241A">
        <w:rPr>
          <w:rFonts w:cstheme="minorHAnsi"/>
          <w:color w:val="FF0000"/>
          <w:sz w:val="22"/>
          <w:szCs w:val="22"/>
        </w:rPr>
        <w:t xml:space="preserve"> </w:t>
      </w:r>
      <w:r w:rsidR="00086C03" w:rsidRPr="00CE3904">
        <w:rPr>
          <w:rFonts w:cstheme="minorHAnsi"/>
          <w:color w:val="FF0000"/>
          <w:sz w:val="22"/>
          <w:szCs w:val="22"/>
        </w:rPr>
        <w:t>[BK24]</w:t>
      </w:r>
      <w:r w:rsidR="00086C03" w:rsidRPr="00086C03">
        <w:rPr>
          <w:rFonts w:cstheme="minorHAnsi"/>
          <w:sz w:val="22"/>
          <w:szCs w:val="22"/>
        </w:rPr>
        <w:t xml:space="preserve"> </w:t>
      </w:r>
      <w:r w:rsidR="0027241A">
        <w:rPr>
          <w:rFonts w:cstheme="minorHAnsi"/>
          <w:sz w:val="22"/>
          <w:szCs w:val="22"/>
        </w:rPr>
        <w:fldChar w:fldCharType="begin"/>
      </w:r>
      <w:r w:rsidR="0027241A">
        <w:rPr>
          <w:rFonts w:cstheme="minorHAnsi"/>
          <w:sz w:val="22"/>
          <w:szCs w:val="22"/>
        </w:rPr>
        <w:instrText xml:space="preserve"> ADDIN EN.CITE &lt;EndNote&gt;&lt;Cite&gt;&lt;Author&gt;Kwiek&lt;/Author&gt;&lt;Year&gt;2020&lt;/Year&gt;&lt;RecNum&gt;19&lt;/RecNum&gt;&lt;DisplayText&gt;(8)&lt;/DisplayText&gt;&lt;record&gt;&lt;rec-number&gt;19&lt;/rec-number&gt;&lt;foreign-keys&gt;&lt;key app="EN" db-id="x2022552yt9f0ketedn5df5y2dp5sv5sa5pr" timestamp="1682625987"&gt;19&lt;/key&gt;&lt;/foreign-keys&gt;&lt;ref-type name="Journal Article"&gt;17&lt;/ref-type&gt;&lt;contributors&gt;&lt;authors&gt;&lt;author&gt;Kwiek, B.&lt;/author&gt;&lt;author&gt;Sieczych, J.&lt;/author&gt;&lt;author&gt;Rożalski, M.&lt;/author&gt;&lt;author&gt;Kowalewski, C.&lt;/author&gt;&lt;author&gt;Ambroziak, M.&lt;/author&gt;&lt;/authors&gt;&lt;/contributors&gt;&lt;auth-address&gt;Department of Dermatology and Immunodermatology, Medical University of Warsaw, Warsaw, Poland.&amp;#xD;Department of Dermatology and Venereology, Medical University of Warsaw, Warsaw, Poland.&amp;#xD;Clinic Ambroziak, Warsaw, Poland.&lt;/auth-address&gt;&lt;titles&gt;&lt;title&gt;Usefulness of three-dimensional digital image analysis for objective evaluation of the efficacy of non-facial port-wine stain treatment with large spot 532 nm laser&lt;/title&gt;&lt;secondary-title&gt;Postepy Dermatol Alergol&lt;/secondary-title&gt;&lt;/titles&gt;&lt;periodical&gt;&lt;full-title&gt;Postepy Dermatol Alergol&lt;/full-title&gt;&lt;/periodical&gt;&lt;pages&gt;572-578&lt;/pages&gt;&lt;volume&gt;37&lt;/volume&gt;&lt;number&gt;4&lt;/number&gt;&lt;edition&gt;20200311&lt;/edition&gt;&lt;keywords&gt;&lt;keyword&gt;3d&lt;/keyword&gt;&lt;keyword&gt;Ktp&lt;/keyword&gt;&lt;keyword&gt;laser&lt;/keyword&gt;&lt;keyword&gt;port-wine stain&lt;/keyword&gt;&lt;keyword&gt;pulse dye laser&lt;/keyword&gt;&lt;/keywords&gt;&lt;dates&gt;&lt;year&gt;2020&lt;/year&gt;&lt;pub-dates&gt;&lt;date&gt;Aug&lt;/date&gt;&lt;/pub-dates&gt;&lt;/dates&gt;&lt;isbn&gt;1642-395X (Print)&amp;#xD;1642-395x&lt;/isbn&gt;&lt;accession-num&gt;32994781&lt;/accession-num&gt;&lt;urls&gt;&lt;/urls&gt;&lt;custom1&gt;The authors declare no conflict of interest.&lt;/custom1&gt;&lt;custom2&gt;PMC7507166&lt;/custom2&gt;&lt;electronic-resource-num&gt;10.5114/ada.2019.83520&lt;/electronic-resource-num&gt;&lt;remote-database-provider&gt;NLM&lt;/remote-database-provider&gt;&lt;language&gt;eng&lt;/language&gt;&lt;/record&gt;&lt;/Cite&gt;&lt;/EndNote&gt;</w:instrText>
      </w:r>
      <w:r w:rsidR="0027241A">
        <w:rPr>
          <w:rFonts w:cstheme="minorHAnsi"/>
          <w:sz w:val="22"/>
          <w:szCs w:val="22"/>
        </w:rPr>
        <w:fldChar w:fldCharType="separate"/>
      </w:r>
      <w:r w:rsidR="0027241A">
        <w:rPr>
          <w:rFonts w:cstheme="minorHAnsi"/>
          <w:noProof/>
          <w:sz w:val="22"/>
          <w:szCs w:val="22"/>
        </w:rPr>
        <w:t>(8)</w:t>
      </w:r>
      <w:r w:rsidR="0027241A">
        <w:rPr>
          <w:rFonts w:cstheme="minorHAnsi"/>
          <w:sz w:val="22"/>
          <w:szCs w:val="22"/>
        </w:rPr>
        <w:fldChar w:fldCharType="end"/>
      </w:r>
      <w:r w:rsidR="0027241A">
        <w:rPr>
          <w:rFonts w:cstheme="minorHAnsi"/>
          <w:sz w:val="22"/>
          <w:szCs w:val="22"/>
        </w:rPr>
        <w:t xml:space="preserve"> </w:t>
      </w:r>
      <w:r w:rsidR="00086C03" w:rsidRPr="00086C03">
        <w:rPr>
          <w:rFonts w:cstheme="minorHAnsi"/>
          <w:sz w:val="22"/>
          <w:szCs w:val="22"/>
        </w:rPr>
        <w:t xml:space="preserve">in previously treated </w:t>
      </w:r>
      <w:r w:rsidR="00883958" w:rsidRPr="0097381C">
        <w:rPr>
          <w:rFonts w:cstheme="minorHAnsi"/>
          <w:sz w:val="22"/>
          <w:szCs w:val="22"/>
        </w:rPr>
        <w:t>PW</w:t>
      </w:r>
      <w:r w:rsidR="00883958">
        <w:rPr>
          <w:rFonts w:cstheme="minorHAnsi"/>
          <w:sz w:val="22"/>
          <w:szCs w:val="22"/>
        </w:rPr>
        <w:t>B</w:t>
      </w:r>
      <w:r w:rsidR="00086C03" w:rsidRPr="00086C03">
        <w:rPr>
          <w:rFonts w:cstheme="minorHAnsi"/>
          <w:sz w:val="22"/>
          <w:szCs w:val="22"/>
        </w:rPr>
        <w:t>.</w:t>
      </w:r>
      <w:r w:rsidR="00F327B0">
        <w:rPr>
          <w:rFonts w:cstheme="minorHAnsi"/>
          <w:sz w:val="22"/>
          <w:szCs w:val="22"/>
        </w:rPr>
        <w:t xml:space="preserve"> </w:t>
      </w:r>
      <w:r w:rsidR="00F327B0" w:rsidRPr="00F327B0">
        <w:rPr>
          <w:rFonts w:cstheme="minorHAnsi"/>
          <w:sz w:val="22"/>
          <w:szCs w:val="22"/>
        </w:rPr>
        <w:t xml:space="preserve">In this study, the </w:t>
      </w:r>
      <w:proofErr w:type="spellStart"/>
      <w:r w:rsidR="00F327B0" w:rsidRPr="00F327B0">
        <w:rPr>
          <w:rFonts w:cstheme="minorHAnsi"/>
          <w:sz w:val="22"/>
          <w:szCs w:val="22"/>
        </w:rPr>
        <w:t>GCEmax</w:t>
      </w:r>
      <w:proofErr w:type="spellEnd"/>
      <w:r w:rsidR="00F327B0" w:rsidRPr="00F327B0">
        <w:rPr>
          <w:rFonts w:cstheme="minorHAnsi"/>
          <w:sz w:val="22"/>
          <w:szCs w:val="22"/>
        </w:rPr>
        <w:t xml:space="preserve"> value was </w:t>
      </w:r>
      <w:r w:rsidR="00D14060" w:rsidRPr="00D14060">
        <w:rPr>
          <w:rFonts w:cstheme="minorHAnsi"/>
          <w:sz w:val="22"/>
          <w:szCs w:val="22"/>
        </w:rPr>
        <w:t>62.69</w:t>
      </w:r>
      <w:r w:rsidR="008957E8">
        <w:rPr>
          <w:rFonts w:cstheme="minorHAnsi"/>
          <w:sz w:val="22"/>
          <w:szCs w:val="22"/>
        </w:rPr>
        <w:t>%</w:t>
      </w:r>
      <w:r w:rsidR="00F327B0" w:rsidRPr="00F327B0">
        <w:rPr>
          <w:rFonts w:cstheme="minorHAnsi"/>
          <w:sz w:val="22"/>
          <w:szCs w:val="22"/>
        </w:rPr>
        <w:t>, which is lower than in the preceding studies</w:t>
      </w:r>
      <w:r w:rsidR="00A95671">
        <w:rPr>
          <w:rFonts w:cstheme="minorHAnsi"/>
          <w:sz w:val="22"/>
          <w:szCs w:val="22"/>
        </w:rPr>
        <w:t xml:space="preserve">, most likely due to </w:t>
      </w:r>
      <w:r w:rsidR="00525F1F">
        <w:rPr>
          <w:rFonts w:cstheme="minorHAnsi"/>
          <w:sz w:val="22"/>
          <w:szCs w:val="22"/>
        </w:rPr>
        <w:t xml:space="preserve">filtering down to </w:t>
      </w:r>
      <w:r w:rsidR="00F327F5">
        <w:rPr>
          <w:rFonts w:cstheme="minorHAnsi"/>
          <w:sz w:val="22"/>
          <w:szCs w:val="22"/>
        </w:rPr>
        <w:t>patients who</w:t>
      </w:r>
      <w:r w:rsidR="00D93B23">
        <w:rPr>
          <w:rFonts w:cstheme="minorHAnsi"/>
          <w:sz w:val="22"/>
          <w:szCs w:val="22"/>
        </w:rPr>
        <w:t xml:space="preserve"> </w:t>
      </w:r>
      <w:r w:rsidR="00F327B0" w:rsidRPr="00F327B0">
        <w:rPr>
          <w:rFonts w:cstheme="minorHAnsi"/>
          <w:sz w:val="22"/>
          <w:szCs w:val="22"/>
        </w:rPr>
        <w:t xml:space="preserve">had at least two laser treatments documented </w:t>
      </w:r>
      <w:r w:rsidR="00F327B0" w:rsidRPr="00F327B0">
        <w:rPr>
          <w:rFonts w:cstheme="minorHAnsi"/>
          <w:sz w:val="22"/>
          <w:szCs w:val="22"/>
        </w:rPr>
        <w:lastRenderedPageBreak/>
        <w:t>with 3D photography in succession</w:t>
      </w:r>
      <w:r w:rsidR="00375EE4">
        <w:rPr>
          <w:rFonts w:cstheme="minorHAnsi"/>
          <w:sz w:val="22"/>
          <w:szCs w:val="22"/>
        </w:rPr>
        <w:t>.</w:t>
      </w:r>
      <w:r w:rsidR="003F0535">
        <w:rPr>
          <w:rFonts w:cstheme="minorHAnsi"/>
          <w:sz w:val="22"/>
          <w:szCs w:val="22"/>
        </w:rPr>
        <w:t xml:space="preserve"> </w:t>
      </w:r>
      <w:r w:rsidR="00837BCC">
        <w:rPr>
          <w:rFonts w:cstheme="minorHAnsi"/>
          <w:sz w:val="22"/>
          <w:szCs w:val="22"/>
        </w:rPr>
        <w:t>In the great majority of previous studies</w:t>
      </w:r>
      <w:r w:rsidR="00815551" w:rsidRPr="00815551">
        <w:rPr>
          <w:rFonts w:cstheme="minorHAnsi"/>
          <w:sz w:val="22"/>
          <w:szCs w:val="22"/>
        </w:rPr>
        <w:t xml:space="preserve">, the efficacy of </w:t>
      </w:r>
      <w:r w:rsidR="00B55202" w:rsidRPr="0097381C">
        <w:rPr>
          <w:rFonts w:cstheme="minorHAnsi"/>
          <w:sz w:val="22"/>
          <w:szCs w:val="22"/>
        </w:rPr>
        <w:t>PW</w:t>
      </w:r>
      <w:r w:rsidR="00B55202">
        <w:rPr>
          <w:rFonts w:cstheme="minorHAnsi"/>
          <w:sz w:val="22"/>
          <w:szCs w:val="22"/>
        </w:rPr>
        <w:t>B</w:t>
      </w:r>
      <w:r w:rsidR="00B55202" w:rsidRPr="00815551">
        <w:rPr>
          <w:rFonts w:cstheme="minorHAnsi"/>
          <w:sz w:val="22"/>
          <w:szCs w:val="22"/>
        </w:rPr>
        <w:t xml:space="preserve"> </w:t>
      </w:r>
      <w:r w:rsidR="00815551" w:rsidRPr="00815551">
        <w:rPr>
          <w:rFonts w:cstheme="minorHAnsi"/>
          <w:sz w:val="22"/>
          <w:szCs w:val="22"/>
        </w:rPr>
        <w:t>treatment has been measured subjectively by a doctor employing a “one-view” approach</w:t>
      </w:r>
      <w:r w:rsidR="00315E35">
        <w:rPr>
          <w:rFonts w:cstheme="minorHAnsi"/>
          <w:color w:val="FF0000"/>
          <w:sz w:val="22"/>
          <w:szCs w:val="22"/>
        </w:rPr>
        <w:fldChar w:fldCharType="begin"/>
      </w:r>
      <w:r w:rsidR="00C070D9">
        <w:rPr>
          <w:rFonts w:cstheme="minorHAnsi"/>
          <w:color w:val="FF0000"/>
          <w:sz w:val="22"/>
          <w:szCs w:val="22"/>
        </w:rPr>
        <w:instrText xml:space="preserve"> ADDIN EN.CITE &lt;EndNote&gt;&lt;Cite&gt;&lt;Author&gt;Micali&lt;/Author&gt;&lt;Year&gt;2011&lt;/Year&gt;&lt;RecNum&gt;26&lt;/RecNum&gt;&lt;DisplayText&gt;(20)&lt;/DisplayText&gt;&lt;record&gt;&lt;rec-number&gt;26&lt;/rec-number&gt;&lt;foreign-keys&gt;&lt;key app="EN" db-id="x2022552yt9f0ketedn5df5y2dp5sv5sa5pr" timestamp="1682626358"&gt;26&lt;/key&gt;&lt;/foreign-keys&gt;&lt;ref-type name="Journal Article"&gt;17&lt;/ref-type&gt;&lt;contributors&gt;&lt;authors&gt;&lt;author&gt;Micali, G.&lt;/author&gt;&lt;author&gt;Lacarrubba, F.&lt;/author&gt;&lt;author&gt;Massimino, D.&lt;/author&gt;&lt;author&gt;Schwartz, R. A.&lt;/author&gt;&lt;/authors&gt;&lt;/contributors&gt;&lt;auth-address&gt;Dermatology Clinic, University of Catania, Catania, Italy. cldermct@nti.it&lt;/auth-address&gt;&lt;titles&gt;&lt;title&gt;Dermatoscopy: alternative uses in daily clinical practice&lt;/title&gt;&lt;secondary-title&gt;J Am Acad Dermatol&lt;/secondary-title&gt;&lt;/titles&gt;&lt;periodical&gt;&lt;full-title&gt;J Am Acad Dermatol&lt;/full-title&gt;&lt;/periodical&gt;&lt;pages&gt;1135-46&lt;/pages&gt;&lt;volume&gt;64&lt;/volume&gt;&lt;number&gt;6&lt;/number&gt;&lt;edition&gt;20110203&lt;/edition&gt;&lt;keywords&gt;&lt;keyword&gt;Alopecia/diagnosis&lt;/keyword&gt;&lt;keyword&gt;Alopecia Areata/diagnosis&lt;/keyword&gt;&lt;keyword&gt;Animals&lt;/keyword&gt;&lt;keyword&gt;*Dermoscopy/instrumentation/methods&lt;/keyword&gt;&lt;keyword&gt;Ectoparasitic Infestations/*diagnosis&lt;/keyword&gt;&lt;keyword&gt;Hair Diseases/*diagnosis&lt;/keyword&gt;&lt;keyword&gt;Humans&lt;/keyword&gt;&lt;keyword&gt;Leishmaniasis, Cutaneous/diagnosis&lt;/keyword&gt;&lt;keyword&gt;Lupus Vulgaris/diagnosis&lt;/keyword&gt;&lt;keyword&gt;Molluscum Contagiosum/diagnosis&lt;/keyword&gt;&lt;keyword&gt;Nail Diseases/*diagnosis&lt;/keyword&gt;&lt;keyword&gt;Papillomavirus Infections/diagnosis&lt;/keyword&gt;&lt;keyword&gt;Phthirus&lt;/keyword&gt;&lt;keyword&gt;Port-Wine Stain/diagnosis&lt;/keyword&gt;&lt;keyword&gt;Psoriasis/diagnosis&lt;/keyword&gt;&lt;keyword&gt;Scabies/diagnosis&lt;/keyword&gt;&lt;keyword&gt;Skin Diseases/*diagnosis&lt;/keyword&gt;&lt;/keywords&gt;&lt;dates&gt;&lt;year&gt;2011&lt;/year&gt;&lt;pub-dates&gt;&lt;date&gt;Jun&lt;/date&gt;&lt;/pub-dates&gt;&lt;/dates&gt;&lt;isbn&gt;0190-9622&lt;/isbn&gt;&lt;accession-num&gt;21292346&lt;/accession-num&gt;&lt;urls&gt;&lt;/urls&gt;&lt;electronic-resource-num&gt;10.1016/j.jaad.2010.03.010&lt;/electronic-resource-num&gt;&lt;remote-database-provider&gt;NLM&lt;/remote-database-provider&gt;&lt;language&gt;eng&lt;/language&gt;&lt;/record&gt;&lt;/Cite&gt;&lt;/EndNote&gt;</w:instrText>
      </w:r>
      <w:r w:rsidR="00315E35">
        <w:rPr>
          <w:rFonts w:cstheme="minorHAnsi"/>
          <w:color w:val="FF0000"/>
          <w:sz w:val="22"/>
          <w:szCs w:val="22"/>
        </w:rPr>
        <w:fldChar w:fldCharType="separate"/>
      </w:r>
      <w:r w:rsidR="00C070D9">
        <w:rPr>
          <w:rFonts w:cstheme="minorHAnsi"/>
          <w:noProof/>
          <w:color w:val="FF0000"/>
          <w:sz w:val="22"/>
          <w:szCs w:val="22"/>
        </w:rPr>
        <w:t>(20)</w:t>
      </w:r>
      <w:r w:rsidR="00315E35">
        <w:rPr>
          <w:rFonts w:cstheme="minorHAnsi"/>
          <w:color w:val="FF0000"/>
          <w:sz w:val="22"/>
          <w:szCs w:val="22"/>
        </w:rPr>
        <w:fldChar w:fldCharType="end"/>
      </w:r>
      <w:r w:rsidR="00815551" w:rsidRPr="00815551">
        <w:rPr>
          <w:rFonts w:cstheme="minorHAnsi"/>
          <w:sz w:val="22"/>
          <w:szCs w:val="22"/>
        </w:rPr>
        <w:t xml:space="preserve"> and a limited grading system. This method, however, is not sensitive enough to detect even minor changes. An objective measure of 3D </w:t>
      </w:r>
      <w:proofErr w:type="spellStart"/>
      <w:r w:rsidR="00815551" w:rsidRPr="00815551">
        <w:rPr>
          <w:rFonts w:cstheme="minorHAnsi"/>
          <w:sz w:val="22"/>
          <w:szCs w:val="22"/>
        </w:rPr>
        <w:t>color</w:t>
      </w:r>
      <w:proofErr w:type="spellEnd"/>
      <w:r w:rsidR="00815551" w:rsidRPr="00815551">
        <w:rPr>
          <w:rFonts w:cstheme="minorHAnsi"/>
          <w:sz w:val="22"/>
          <w:szCs w:val="22"/>
        </w:rPr>
        <w:t xml:space="preserve"> and area assessment </w:t>
      </w:r>
      <w:r w:rsidR="000A68BA" w:rsidRPr="000A68BA">
        <w:rPr>
          <w:rFonts w:cstheme="minorHAnsi"/>
          <w:sz w:val="22"/>
          <w:szCs w:val="22"/>
        </w:rPr>
        <w:t xml:space="preserve">gives accurate results on </w:t>
      </w:r>
      <w:r w:rsidR="00340EC3" w:rsidRPr="000A68BA">
        <w:rPr>
          <w:rFonts w:cstheme="minorHAnsi"/>
          <w:sz w:val="22"/>
          <w:szCs w:val="22"/>
        </w:rPr>
        <w:t>continuous</w:t>
      </w:r>
      <w:r w:rsidR="000A68BA" w:rsidRPr="000A68BA">
        <w:rPr>
          <w:rFonts w:cstheme="minorHAnsi"/>
          <w:sz w:val="22"/>
          <w:szCs w:val="22"/>
        </w:rPr>
        <w:t xml:space="preserve"> percentage scale</w:t>
      </w:r>
      <w:r w:rsidR="00D43017">
        <w:rPr>
          <w:rFonts w:cstheme="minorHAnsi"/>
          <w:sz w:val="22"/>
          <w:szCs w:val="22"/>
        </w:rPr>
        <w:t xml:space="preserve">, </w:t>
      </w:r>
      <w:r w:rsidR="00815551" w:rsidRPr="00815551">
        <w:rPr>
          <w:rFonts w:cstheme="minorHAnsi"/>
          <w:sz w:val="22"/>
          <w:szCs w:val="22"/>
        </w:rPr>
        <w:t>which is particularly necessary when examining factors influencing the final outcome of the treatment</w:t>
      </w:r>
      <w:r w:rsidR="00315E35">
        <w:rPr>
          <w:rFonts w:cstheme="minorHAnsi"/>
          <w:color w:val="FF0000"/>
          <w:sz w:val="22"/>
          <w:szCs w:val="22"/>
        </w:rPr>
        <w:fldChar w:fldCharType="begin"/>
      </w:r>
      <w:r w:rsidR="00C070D9">
        <w:rPr>
          <w:rFonts w:cstheme="minorHAnsi"/>
          <w:color w:val="FF0000"/>
          <w:sz w:val="22"/>
          <w:szCs w:val="22"/>
        </w:rPr>
        <w:instrText xml:space="preserve"> ADDIN EN.CITE &lt;EndNote&gt;&lt;Cite&gt;&lt;Author&gt;Szychta&lt;/Author&gt;&lt;Year&gt;2013&lt;/Year&gt;&lt;RecNum&gt;27&lt;/RecNum&gt;&lt;DisplayText&gt;(21)&lt;/DisplayText&gt;&lt;record&gt;&lt;rec-number&gt;27&lt;/rec-number&gt;&lt;foreign-keys&gt;&lt;key app="EN" db-id="x2022552yt9f0ketedn5df5y2dp5sv5sa5pr" timestamp="1682626423"&gt;27&lt;/key&gt;&lt;/foreign-keys&gt;&lt;ref-type name="Journal Article"&gt;17&lt;/ref-type&gt;&lt;contributors&gt;&lt;authors&gt;&lt;author&gt;Szychta, P.&lt;/author&gt;&lt;author&gt;Al-Nakib, K.&lt;/author&gt;&lt;author&gt;Anderson, W.&lt;/author&gt;&lt;author&gt;Stewart, K.&lt;/author&gt;&lt;author&gt;Quaba, A.&lt;/author&gt;&lt;/authors&gt;&lt;/contributors&gt;&lt;auth-address&gt;Plastic and Reconstructive Surgery Department, St John&amp;apos;s Hospital, Howden Road West, Livingston, West Lothian, EH54 6PP, UK, szychta@yahoo.pl.&lt;/auth-address&gt;&lt;titles&gt;&lt;title&gt;Quantitative method for evaluation of aesthetic results after laser treatment for birthmarks&lt;/title&gt;&lt;secondary-title&gt;Lasers Med Sci&lt;/secondary-title&gt;&lt;/titles&gt;&lt;periodical&gt;&lt;full-title&gt;Lasers Med Sci&lt;/full-title&gt;&lt;/periodical&gt;&lt;pages&gt;1567-72&lt;/pages&gt;&lt;volume&gt;28&lt;/volume&gt;&lt;number&gt;6&lt;/number&gt;&lt;edition&gt;20130207&lt;/edition&gt;&lt;keywords&gt;&lt;keyword&gt;Adult&lt;/keyword&gt;&lt;keyword&gt;Color&lt;/keyword&gt;&lt;keyword&gt;Face&lt;/keyword&gt;&lt;keyword&gt;Humans&lt;/keyword&gt;&lt;keyword&gt;Lasers, Dye/*therapeutic use&lt;/keyword&gt;&lt;keyword&gt;Neck&lt;/keyword&gt;&lt;keyword&gt;Photography&lt;/keyword&gt;&lt;keyword&gt;Port-Wine Stain/pathology/*surgery&lt;/keyword&gt;&lt;keyword&gt;Retrospective Studies&lt;/keyword&gt;&lt;keyword&gt;Skin Pigmentation&lt;/keyword&gt;&lt;keyword&gt;Software&lt;/keyword&gt;&lt;keyword&gt;Treatment Outcome&lt;/keyword&gt;&lt;/keywords&gt;&lt;dates&gt;&lt;year&gt;2013&lt;/year&gt;&lt;pub-dates&gt;&lt;date&gt;Nov&lt;/date&gt;&lt;/pub-dates&gt;&lt;/dates&gt;&lt;isbn&gt;0268-8921 (Print)&amp;#xD;0268-8921&lt;/isbn&gt;&lt;accession-num&gt;23388877&lt;/accession-num&gt;&lt;urls&gt;&lt;/urls&gt;&lt;custom2&gt;PMC3824844&lt;/custom2&gt;&lt;electronic-resource-num&gt;10.1007/s10103-013-1272-y&lt;/electronic-resource-num&gt;&lt;remote-database-provider&gt;NLM&lt;/remote-database-provider&gt;&lt;language&gt;eng&lt;/language&gt;&lt;/record&gt;&lt;/Cite&gt;&lt;/EndNote&gt;</w:instrText>
      </w:r>
      <w:r w:rsidR="00315E35">
        <w:rPr>
          <w:rFonts w:cstheme="minorHAnsi"/>
          <w:color w:val="FF0000"/>
          <w:sz w:val="22"/>
          <w:szCs w:val="22"/>
        </w:rPr>
        <w:fldChar w:fldCharType="separate"/>
      </w:r>
      <w:r w:rsidR="00C070D9">
        <w:rPr>
          <w:rFonts w:cstheme="minorHAnsi"/>
          <w:noProof/>
          <w:color w:val="FF0000"/>
          <w:sz w:val="22"/>
          <w:szCs w:val="22"/>
        </w:rPr>
        <w:t>(21)</w:t>
      </w:r>
      <w:r w:rsidR="00315E35">
        <w:rPr>
          <w:rFonts w:cstheme="minorHAnsi"/>
          <w:color w:val="FF0000"/>
          <w:sz w:val="22"/>
          <w:szCs w:val="22"/>
        </w:rPr>
        <w:fldChar w:fldCharType="end"/>
      </w:r>
      <w:r w:rsidR="00815551" w:rsidRPr="00815551">
        <w:rPr>
          <w:rFonts w:cstheme="minorHAnsi"/>
          <w:sz w:val="22"/>
          <w:szCs w:val="22"/>
        </w:rPr>
        <w:t>.</w:t>
      </w:r>
      <w:r w:rsidR="00C15A2E">
        <w:rPr>
          <w:rFonts w:cstheme="minorHAnsi"/>
          <w:sz w:val="22"/>
          <w:szCs w:val="22"/>
        </w:rPr>
        <w:t xml:space="preserve"> </w:t>
      </w:r>
      <w:r w:rsidR="00C15A2E" w:rsidRPr="00C15A2E">
        <w:rPr>
          <w:rFonts w:cstheme="minorHAnsi"/>
          <w:sz w:val="22"/>
          <w:szCs w:val="22"/>
        </w:rPr>
        <w:t xml:space="preserve">Treatment of </w:t>
      </w:r>
      <w:r w:rsidR="00B55202" w:rsidRPr="0097381C">
        <w:rPr>
          <w:rFonts w:cstheme="minorHAnsi"/>
          <w:sz w:val="22"/>
          <w:szCs w:val="22"/>
        </w:rPr>
        <w:t>PW</w:t>
      </w:r>
      <w:r w:rsidR="00B55202">
        <w:rPr>
          <w:rFonts w:cstheme="minorHAnsi"/>
          <w:sz w:val="22"/>
          <w:szCs w:val="22"/>
        </w:rPr>
        <w:t>B</w:t>
      </w:r>
      <w:r w:rsidR="00B55202" w:rsidRPr="00C15A2E">
        <w:rPr>
          <w:rFonts w:cstheme="minorHAnsi"/>
          <w:sz w:val="22"/>
          <w:szCs w:val="22"/>
        </w:rPr>
        <w:t xml:space="preserve"> </w:t>
      </w:r>
      <w:r w:rsidR="00C15A2E" w:rsidRPr="00C15A2E">
        <w:rPr>
          <w:rFonts w:cstheme="minorHAnsi"/>
          <w:sz w:val="22"/>
          <w:szCs w:val="22"/>
        </w:rPr>
        <w:t xml:space="preserve">with laser requires multiple sessions </w:t>
      </w:r>
      <w:r w:rsidR="001B391D">
        <w:rPr>
          <w:rFonts w:cstheme="minorHAnsi"/>
          <w:sz w:val="22"/>
          <w:szCs w:val="22"/>
        </w:rPr>
        <w:t xml:space="preserve">to achieve a </w:t>
      </w:r>
      <w:r w:rsidR="00C15A2E" w:rsidRPr="00C15A2E">
        <w:rPr>
          <w:rFonts w:cstheme="minorHAnsi"/>
          <w:sz w:val="22"/>
          <w:szCs w:val="22"/>
        </w:rPr>
        <w:t>complete result, making traditional subjective techniques of efficacy evaluation inadequate for the detection of minor percentage improvements between treatments</w:t>
      </w:r>
      <w:r w:rsidR="00271AAA">
        <w:rPr>
          <w:rFonts w:cstheme="minorHAnsi"/>
          <w:sz w:val="22"/>
          <w:szCs w:val="22"/>
        </w:rPr>
        <w:t xml:space="preserve"> - </w:t>
      </w:r>
      <w:r w:rsidR="00C15A2E" w:rsidRPr="00C15A2E">
        <w:rPr>
          <w:rFonts w:cstheme="minorHAnsi"/>
          <w:sz w:val="22"/>
          <w:szCs w:val="22"/>
        </w:rPr>
        <w:t>especially in the later stages of the treatment when the maximum improvement is close to being achieved.</w:t>
      </w:r>
      <w:r w:rsidR="00F535A0">
        <w:rPr>
          <w:rFonts w:cstheme="minorHAnsi"/>
          <w:sz w:val="22"/>
          <w:szCs w:val="22"/>
        </w:rPr>
        <w:t xml:space="preserve"> </w:t>
      </w:r>
      <w:r w:rsidR="00F535A0" w:rsidRPr="00F535A0">
        <w:rPr>
          <w:rFonts w:cstheme="minorHAnsi"/>
          <w:sz w:val="22"/>
          <w:szCs w:val="22"/>
        </w:rPr>
        <w:t>Use of objective and accurate efficacy assessments ensures a close look at the reality of treatment scheduling and its effect on the clinical result.</w:t>
      </w:r>
    </w:p>
    <w:p w14:paraId="5E7BB2FB" w14:textId="77777777" w:rsidR="00925938" w:rsidRDefault="00925938" w:rsidP="002A2D84">
      <w:pPr>
        <w:tabs>
          <w:tab w:val="left" w:pos="3612"/>
        </w:tabs>
        <w:rPr>
          <w:rFonts w:cstheme="minorHAnsi"/>
          <w:sz w:val="22"/>
          <w:szCs w:val="22"/>
        </w:rPr>
      </w:pPr>
    </w:p>
    <w:p w14:paraId="02A575C6" w14:textId="40130256" w:rsidR="003F527A" w:rsidRDefault="004224D8" w:rsidP="002A2D84">
      <w:pPr>
        <w:tabs>
          <w:tab w:val="left" w:pos="3612"/>
        </w:tabs>
        <w:rPr>
          <w:rFonts w:cstheme="minorHAnsi"/>
          <w:sz w:val="22"/>
          <w:szCs w:val="22"/>
        </w:rPr>
      </w:pPr>
      <w:r w:rsidRPr="004224D8">
        <w:rPr>
          <w:rFonts w:cstheme="minorHAnsi"/>
          <w:sz w:val="22"/>
          <w:szCs w:val="22"/>
        </w:rPr>
        <w:t xml:space="preserve">There are number of studies suggesting that early treatment of </w:t>
      </w:r>
      <w:r w:rsidR="00B55202" w:rsidRPr="0097381C">
        <w:rPr>
          <w:rFonts w:cstheme="minorHAnsi"/>
          <w:sz w:val="22"/>
          <w:szCs w:val="22"/>
        </w:rPr>
        <w:t>PW</w:t>
      </w:r>
      <w:r w:rsidR="00B55202">
        <w:rPr>
          <w:rFonts w:cstheme="minorHAnsi"/>
          <w:sz w:val="22"/>
          <w:szCs w:val="22"/>
        </w:rPr>
        <w:t>B</w:t>
      </w:r>
      <w:r w:rsidR="00B55202" w:rsidRPr="004224D8">
        <w:rPr>
          <w:rFonts w:cstheme="minorHAnsi"/>
          <w:sz w:val="22"/>
          <w:szCs w:val="22"/>
        </w:rPr>
        <w:t xml:space="preserve"> </w:t>
      </w:r>
      <w:r w:rsidRPr="004224D8">
        <w:rPr>
          <w:rFonts w:cstheme="minorHAnsi"/>
          <w:sz w:val="22"/>
          <w:szCs w:val="22"/>
        </w:rPr>
        <w:t xml:space="preserve">within the first weeks and months of life can alter the course of the disease and result in better </w:t>
      </w:r>
      <w:r w:rsidR="003C41D3">
        <w:rPr>
          <w:rFonts w:cstheme="minorHAnsi"/>
          <w:sz w:val="22"/>
          <w:szCs w:val="22"/>
        </w:rPr>
        <w:t xml:space="preserve">treatment </w:t>
      </w:r>
      <w:r w:rsidRPr="004224D8">
        <w:rPr>
          <w:rFonts w:cstheme="minorHAnsi"/>
          <w:sz w:val="22"/>
          <w:szCs w:val="22"/>
        </w:rPr>
        <w:t>outcomes</w:t>
      </w:r>
      <w:r w:rsidR="007714A0">
        <w:rPr>
          <w:rFonts w:cstheme="minorHAnsi"/>
          <w:color w:val="FF0000"/>
          <w:sz w:val="22"/>
          <w:szCs w:val="22"/>
        </w:rPr>
        <w:fldChar w:fldCharType="begin"/>
      </w:r>
      <w:r w:rsidR="007714A0">
        <w:rPr>
          <w:rFonts w:cstheme="minorHAnsi"/>
          <w:color w:val="FF0000"/>
          <w:sz w:val="22"/>
          <w:szCs w:val="22"/>
        </w:rPr>
        <w:instrText xml:space="preserve"> ADDIN EN.CITE &lt;EndNote&gt;&lt;Cite&gt;&lt;Author&gt;Minkis&lt;/Author&gt;&lt;Year&gt;2009&lt;/Year&gt;&lt;RecNum&gt;29&lt;/RecNum&gt;&lt;DisplayText&gt;(22)&lt;/DisplayText&gt;&lt;record&gt;&lt;rec-number&gt;29&lt;/rec-number&gt;&lt;foreign-keys&gt;&lt;key app="EN" db-id="x2022552yt9f0ketedn5df5y2dp5sv5sa5pr" timestamp="1682706218"&gt;29&lt;/key&gt;&lt;/foreign-keys&gt;&lt;ref-type name="Journal Article"&gt;17&lt;/ref-type&gt;&lt;contributors&gt;&lt;authors&gt;&lt;author&gt;Minkis, K.&lt;/author&gt;&lt;author&gt;Geronemus, R. G.&lt;/author&gt;&lt;author&gt;Hale, E. K.&lt;/author&gt;&lt;/authors&gt;&lt;/contributors&gt;&lt;auth-address&gt;New York University School of Medicine, New York, NY 10016, USA.&lt;/auth-address&gt;&lt;titles&gt;&lt;title&gt;Port wine stain progression: a potential consequence of delayed and inadequate treatment?&lt;/title&gt;&lt;secondary-title&gt;Lasers Surg Med&lt;/secondary-title&gt;&lt;/titles&gt;&lt;periodical&gt;&lt;full-title&gt;Lasers Surg Med&lt;/full-title&gt;&lt;/periodical&gt;&lt;pages&gt;423-6&lt;/pages&gt;&lt;volume&gt;41&lt;/volume&gt;&lt;number&gt;6&lt;/number&gt;&lt;keywords&gt;&lt;keyword&gt;Adult&lt;/keyword&gt;&lt;keyword&gt;Humans&lt;/keyword&gt;&lt;keyword&gt;Lasers, Dye/*therapeutic use&lt;/keyword&gt;&lt;keyword&gt;Lasers, Gas/*therapeutic use&lt;/keyword&gt;&lt;keyword&gt;*Low-Level Light Therapy&lt;/keyword&gt;&lt;keyword&gt;Male&lt;/keyword&gt;&lt;keyword&gt;Patient Compliance&lt;/keyword&gt;&lt;keyword&gt;Port-Wine Stain/*pathology/*radiotherapy&lt;/keyword&gt;&lt;keyword&gt;Treatment Failure&lt;/keyword&gt;&lt;/keywords&gt;&lt;dates&gt;&lt;year&gt;2009&lt;/year&gt;&lt;pub-dates&gt;&lt;date&gt;Aug&lt;/date&gt;&lt;/pub-dates&gt;&lt;/dates&gt;&lt;isbn&gt;0196-8092 (Print)&amp;#xD;0196-8092&lt;/isbn&gt;&lt;accession-num&gt;19588535&lt;/accession-num&gt;&lt;urls&gt;&lt;/urls&gt;&lt;custom2&gt;PMC4690461&lt;/custom2&gt;&lt;custom6&gt;NIHMS637534&lt;/custom6&gt;&lt;electronic-resource-num&gt;10.1002/lsm.20788&lt;/electronic-resource-num&gt;&lt;remote-database-provider&gt;NLM&lt;/remote-database-provider&gt;&lt;language&gt;eng&lt;/language&gt;&lt;/record&gt;&lt;/Cite&gt;&lt;/EndNote&gt;</w:instrText>
      </w:r>
      <w:r w:rsidR="007714A0">
        <w:rPr>
          <w:rFonts w:cstheme="minorHAnsi"/>
          <w:color w:val="FF0000"/>
          <w:sz w:val="22"/>
          <w:szCs w:val="22"/>
        </w:rPr>
        <w:fldChar w:fldCharType="separate"/>
      </w:r>
      <w:r w:rsidR="007714A0">
        <w:rPr>
          <w:rFonts w:cstheme="minorHAnsi"/>
          <w:noProof/>
          <w:color w:val="FF0000"/>
          <w:sz w:val="22"/>
          <w:szCs w:val="22"/>
        </w:rPr>
        <w:t>(22)</w:t>
      </w:r>
      <w:r w:rsidR="007714A0">
        <w:rPr>
          <w:rFonts w:cstheme="minorHAnsi"/>
          <w:color w:val="FF0000"/>
          <w:sz w:val="22"/>
          <w:szCs w:val="22"/>
        </w:rPr>
        <w:fldChar w:fldCharType="end"/>
      </w:r>
      <w:r w:rsidR="00372921">
        <w:rPr>
          <w:rFonts w:cstheme="minorHAnsi"/>
          <w:sz w:val="22"/>
          <w:szCs w:val="22"/>
        </w:rPr>
        <w:t>.</w:t>
      </w:r>
      <w:r w:rsidR="00500B62">
        <w:rPr>
          <w:rFonts w:cstheme="minorHAnsi"/>
          <w:sz w:val="22"/>
          <w:szCs w:val="22"/>
        </w:rPr>
        <w:t xml:space="preserve"> </w:t>
      </w:r>
      <w:r w:rsidR="00500B62" w:rsidRPr="00500B62">
        <w:rPr>
          <w:rFonts w:cstheme="minorHAnsi"/>
          <w:sz w:val="22"/>
          <w:szCs w:val="22"/>
        </w:rPr>
        <w:t xml:space="preserve">However, </w:t>
      </w:r>
      <w:proofErr w:type="gramStart"/>
      <w:r w:rsidR="00500B62" w:rsidRPr="00500B62">
        <w:rPr>
          <w:rFonts w:cstheme="minorHAnsi"/>
          <w:sz w:val="22"/>
          <w:szCs w:val="22"/>
        </w:rPr>
        <w:t>the majority of</w:t>
      </w:r>
      <w:proofErr w:type="gramEnd"/>
      <w:r w:rsidR="00500B62" w:rsidRPr="00500B62">
        <w:rPr>
          <w:rFonts w:cstheme="minorHAnsi"/>
          <w:sz w:val="22"/>
          <w:szCs w:val="22"/>
        </w:rPr>
        <w:t xml:space="preserve"> our patients have not received early treatment or have received no treatment at all.</w:t>
      </w:r>
      <w:r w:rsidR="00B84200">
        <w:rPr>
          <w:rFonts w:cstheme="minorHAnsi"/>
          <w:sz w:val="22"/>
          <w:szCs w:val="22"/>
        </w:rPr>
        <w:t xml:space="preserve"> </w:t>
      </w:r>
      <w:r w:rsidR="00B84200" w:rsidRPr="00B84200">
        <w:rPr>
          <w:rFonts w:cstheme="minorHAnsi"/>
          <w:sz w:val="22"/>
          <w:szCs w:val="22"/>
        </w:rPr>
        <w:t>Given the cost to the patient, it is important to limit the number of procedures to necessary minimum.</w:t>
      </w:r>
      <w:r w:rsidR="00B84200">
        <w:rPr>
          <w:rFonts w:cstheme="minorHAnsi"/>
          <w:sz w:val="22"/>
          <w:szCs w:val="22"/>
        </w:rPr>
        <w:t xml:space="preserve"> </w:t>
      </w:r>
      <w:r w:rsidR="00B84200" w:rsidRPr="00B84200">
        <w:rPr>
          <w:rFonts w:cstheme="minorHAnsi"/>
          <w:sz w:val="22"/>
          <w:szCs w:val="22"/>
        </w:rPr>
        <w:t xml:space="preserve">Monitoring the treatment with objective 3D photography may help to find the plateau </w:t>
      </w:r>
      <w:r w:rsidR="00AF4D28">
        <w:rPr>
          <w:rFonts w:cstheme="minorHAnsi"/>
          <w:sz w:val="22"/>
          <w:szCs w:val="22"/>
        </w:rPr>
        <w:t>for</w:t>
      </w:r>
      <w:r w:rsidR="00B84200" w:rsidRPr="00B84200">
        <w:rPr>
          <w:rFonts w:cstheme="minorHAnsi"/>
          <w:sz w:val="22"/>
          <w:szCs w:val="22"/>
        </w:rPr>
        <w:t xml:space="preserve"> individual patients, as our data has shown that it occurs around the 9th laser session</w:t>
      </w:r>
      <w:r w:rsidR="00E53E23" w:rsidRPr="00E53E23">
        <w:t xml:space="preserve"> </w:t>
      </w:r>
      <w:r w:rsidR="00E53E23" w:rsidRPr="00E53E23">
        <w:rPr>
          <w:rFonts w:cstheme="minorHAnsi"/>
          <w:color w:val="FF0000"/>
          <w:sz w:val="22"/>
          <w:szCs w:val="22"/>
        </w:rPr>
        <w:t>[BK25]</w:t>
      </w:r>
      <w:r w:rsidR="00B84200" w:rsidRPr="00B84200">
        <w:rPr>
          <w:rFonts w:cstheme="minorHAnsi"/>
          <w:sz w:val="22"/>
          <w:szCs w:val="22"/>
        </w:rPr>
        <w:t>.</w:t>
      </w:r>
      <w:r w:rsidR="00A7588C">
        <w:rPr>
          <w:rFonts w:cstheme="minorHAnsi"/>
          <w:sz w:val="22"/>
          <w:szCs w:val="22"/>
        </w:rPr>
        <w:t xml:space="preserve"> </w:t>
      </w:r>
      <w:r w:rsidR="00A7588C" w:rsidRPr="00A7588C">
        <w:rPr>
          <w:rFonts w:cstheme="minorHAnsi"/>
          <w:sz w:val="22"/>
          <w:szCs w:val="22"/>
        </w:rPr>
        <w:t xml:space="preserve">To achieve the best outcome in the shortest time, and to avoid a worsening of lesions due to intervals </w:t>
      </w:r>
      <w:r w:rsidR="004730F7">
        <w:rPr>
          <w:rFonts w:cstheme="minorHAnsi"/>
          <w:sz w:val="22"/>
          <w:szCs w:val="22"/>
        </w:rPr>
        <w:t xml:space="preserve">longer than 6 months </w:t>
      </w:r>
      <w:r w:rsidR="00A7588C" w:rsidRPr="00A7588C">
        <w:rPr>
          <w:rFonts w:cstheme="minorHAnsi"/>
          <w:sz w:val="22"/>
          <w:szCs w:val="22"/>
        </w:rPr>
        <w:t>between sessions, it is important to plan the treatment and keep the intervals short, even less than one month, as this has no effect on single session efficacy.</w:t>
      </w:r>
      <w:r w:rsidR="006E1B52">
        <w:rPr>
          <w:rFonts w:cstheme="minorHAnsi"/>
          <w:sz w:val="22"/>
          <w:szCs w:val="22"/>
        </w:rPr>
        <w:t xml:space="preserve"> </w:t>
      </w:r>
      <w:r w:rsidR="006E1B52" w:rsidRPr="006E1B52">
        <w:rPr>
          <w:rFonts w:cstheme="minorHAnsi"/>
          <w:sz w:val="22"/>
          <w:szCs w:val="22"/>
        </w:rPr>
        <w:t xml:space="preserve">This will not reduce treatment </w:t>
      </w:r>
      <w:proofErr w:type="gramStart"/>
      <w:r w:rsidR="006E1B52" w:rsidRPr="006E1B52">
        <w:rPr>
          <w:rFonts w:cstheme="minorHAnsi"/>
          <w:sz w:val="22"/>
          <w:szCs w:val="22"/>
        </w:rPr>
        <w:t>costs, but</w:t>
      </w:r>
      <w:proofErr w:type="gramEnd"/>
      <w:r w:rsidR="006E1B52" w:rsidRPr="006E1B52">
        <w:rPr>
          <w:rFonts w:cstheme="minorHAnsi"/>
          <w:sz w:val="22"/>
          <w:szCs w:val="22"/>
        </w:rPr>
        <w:t xml:space="preserve"> </w:t>
      </w:r>
      <w:r w:rsidR="004B1721">
        <w:rPr>
          <w:rFonts w:cstheme="minorHAnsi"/>
          <w:sz w:val="22"/>
          <w:szCs w:val="22"/>
        </w:rPr>
        <w:t>will</w:t>
      </w:r>
      <w:r w:rsidR="006E1B52" w:rsidRPr="006E1B52">
        <w:rPr>
          <w:rFonts w:cstheme="minorHAnsi"/>
          <w:sz w:val="22"/>
          <w:szCs w:val="22"/>
        </w:rPr>
        <w:t xml:space="preserve"> help to accomplish what we propose to call 'induction therapy' (Fig. </w:t>
      </w:r>
      <w:r w:rsidR="00ED7818">
        <w:rPr>
          <w:rFonts w:cstheme="minorHAnsi"/>
          <w:sz w:val="22"/>
          <w:szCs w:val="22"/>
        </w:rPr>
        <w:t>6</w:t>
      </w:r>
      <w:r w:rsidR="006E1B52" w:rsidRPr="006E1B52">
        <w:rPr>
          <w:rFonts w:cstheme="minorHAnsi"/>
          <w:sz w:val="22"/>
          <w:szCs w:val="22"/>
        </w:rPr>
        <w:t>)</w:t>
      </w:r>
      <w:r w:rsidR="00341284">
        <w:rPr>
          <w:rFonts w:cstheme="minorHAnsi"/>
          <w:sz w:val="22"/>
          <w:szCs w:val="22"/>
        </w:rPr>
        <w:t xml:space="preserve">. </w:t>
      </w:r>
      <w:r w:rsidR="00341284" w:rsidRPr="00341284">
        <w:rPr>
          <w:rFonts w:cstheme="minorHAnsi"/>
          <w:sz w:val="22"/>
          <w:szCs w:val="22"/>
        </w:rPr>
        <w:t xml:space="preserve">Simultaneously it seems not feasible to further intensively treat the patient as a clear </w:t>
      </w:r>
      <w:r w:rsidR="00BD1AC2" w:rsidRPr="00341284">
        <w:rPr>
          <w:rFonts w:cstheme="minorHAnsi"/>
          <w:sz w:val="22"/>
          <w:szCs w:val="22"/>
        </w:rPr>
        <w:t>plateau</w:t>
      </w:r>
      <w:r w:rsidR="00341284" w:rsidRPr="00341284">
        <w:rPr>
          <w:rFonts w:cstheme="minorHAnsi"/>
          <w:sz w:val="22"/>
          <w:szCs w:val="22"/>
        </w:rPr>
        <w:t xml:space="preserve"> in GCE% was found in current study.</w:t>
      </w:r>
      <w:r w:rsidR="00742291">
        <w:rPr>
          <w:rFonts w:cstheme="minorHAnsi"/>
          <w:sz w:val="22"/>
          <w:szCs w:val="22"/>
        </w:rPr>
        <w:t xml:space="preserve"> </w:t>
      </w:r>
    </w:p>
    <w:p w14:paraId="471BFE86" w14:textId="020E3BA1" w:rsidR="003F527A" w:rsidRDefault="003F527A" w:rsidP="002A2D84">
      <w:pPr>
        <w:tabs>
          <w:tab w:val="left" w:pos="3612"/>
        </w:tabs>
        <w:rPr>
          <w:rFonts w:cstheme="minorHAnsi"/>
          <w:sz w:val="22"/>
          <w:szCs w:val="22"/>
        </w:rPr>
      </w:pPr>
    </w:p>
    <w:p w14:paraId="31327C18" w14:textId="77777777" w:rsidR="00CA0E77" w:rsidRPr="00536B2B" w:rsidRDefault="00CA0E77" w:rsidP="002A2D84">
      <w:pPr>
        <w:tabs>
          <w:tab w:val="left" w:pos="3612"/>
        </w:tabs>
        <w:rPr>
          <w:rFonts w:cstheme="minorHAnsi"/>
          <w:i/>
          <w:iCs/>
          <w:sz w:val="22"/>
          <w:szCs w:val="22"/>
        </w:rPr>
      </w:pPr>
    </w:p>
    <w:p w14:paraId="1BB225B9" w14:textId="77777777" w:rsidR="004F3041" w:rsidRDefault="004F3041" w:rsidP="004F3041">
      <w:pPr>
        <w:tabs>
          <w:tab w:val="left" w:pos="464"/>
        </w:tabs>
        <w:rPr>
          <w:rFonts w:cstheme="minorHAnsi"/>
          <w:sz w:val="22"/>
          <w:szCs w:val="22"/>
          <w:lang w:val="en-US"/>
        </w:rPr>
      </w:pPr>
    </w:p>
    <w:p w14:paraId="10864798" w14:textId="77777777" w:rsidR="006A2B9E" w:rsidRDefault="006A2B9E" w:rsidP="004F3041">
      <w:pPr>
        <w:tabs>
          <w:tab w:val="left" w:pos="464"/>
        </w:tabs>
        <w:rPr>
          <w:rFonts w:cstheme="minorHAnsi"/>
          <w:sz w:val="22"/>
          <w:szCs w:val="22"/>
          <w:lang w:val="en-US"/>
        </w:rPr>
      </w:pPr>
    </w:p>
    <w:p w14:paraId="4F24A66B" w14:textId="77777777" w:rsidR="006A2B9E" w:rsidRDefault="006A2B9E" w:rsidP="004F3041">
      <w:pPr>
        <w:tabs>
          <w:tab w:val="left" w:pos="464"/>
        </w:tabs>
        <w:rPr>
          <w:rFonts w:cstheme="minorHAnsi"/>
          <w:sz w:val="22"/>
          <w:szCs w:val="22"/>
          <w:lang w:val="en-US"/>
        </w:rPr>
      </w:pPr>
    </w:p>
    <w:p w14:paraId="49C8D053" w14:textId="77777777" w:rsidR="006A2B9E" w:rsidRDefault="006A2B9E" w:rsidP="004F3041">
      <w:pPr>
        <w:tabs>
          <w:tab w:val="left" w:pos="464"/>
        </w:tabs>
        <w:rPr>
          <w:rFonts w:cstheme="minorHAnsi"/>
          <w:sz w:val="22"/>
          <w:szCs w:val="22"/>
          <w:lang w:val="en-US"/>
        </w:rPr>
      </w:pPr>
    </w:p>
    <w:p w14:paraId="14E6B1C6" w14:textId="77777777" w:rsidR="006A2B9E" w:rsidRDefault="006A2B9E" w:rsidP="004F3041">
      <w:pPr>
        <w:tabs>
          <w:tab w:val="left" w:pos="464"/>
        </w:tabs>
        <w:rPr>
          <w:rFonts w:cstheme="minorHAnsi"/>
          <w:sz w:val="22"/>
          <w:szCs w:val="22"/>
          <w:lang w:val="en-US"/>
        </w:rPr>
      </w:pPr>
    </w:p>
    <w:p w14:paraId="106275AD" w14:textId="77777777" w:rsidR="006A2B9E" w:rsidRDefault="006A2B9E" w:rsidP="004F3041">
      <w:pPr>
        <w:tabs>
          <w:tab w:val="left" w:pos="464"/>
        </w:tabs>
        <w:rPr>
          <w:rFonts w:cstheme="minorHAnsi"/>
          <w:sz w:val="22"/>
          <w:szCs w:val="22"/>
          <w:lang w:val="en-US"/>
        </w:rPr>
      </w:pPr>
    </w:p>
    <w:p w14:paraId="0C56C16A" w14:textId="77777777" w:rsidR="006A2B9E" w:rsidRDefault="006A2B9E" w:rsidP="004F3041">
      <w:pPr>
        <w:tabs>
          <w:tab w:val="left" w:pos="464"/>
        </w:tabs>
        <w:rPr>
          <w:rFonts w:cstheme="minorHAnsi"/>
          <w:sz w:val="22"/>
          <w:szCs w:val="22"/>
          <w:lang w:val="en-US"/>
        </w:rPr>
      </w:pPr>
    </w:p>
    <w:p w14:paraId="6F16762A" w14:textId="77777777" w:rsidR="006A2B9E" w:rsidRDefault="006A2B9E" w:rsidP="004F3041">
      <w:pPr>
        <w:tabs>
          <w:tab w:val="left" w:pos="464"/>
        </w:tabs>
        <w:rPr>
          <w:rFonts w:cstheme="minorHAnsi"/>
          <w:sz w:val="22"/>
          <w:szCs w:val="22"/>
          <w:lang w:val="en-US"/>
        </w:rPr>
      </w:pPr>
    </w:p>
    <w:p w14:paraId="22F588CB" w14:textId="77777777" w:rsidR="006A2B9E" w:rsidRDefault="006A2B9E" w:rsidP="004F3041">
      <w:pPr>
        <w:tabs>
          <w:tab w:val="left" w:pos="464"/>
        </w:tabs>
        <w:rPr>
          <w:rFonts w:cstheme="minorHAnsi"/>
          <w:sz w:val="22"/>
          <w:szCs w:val="22"/>
          <w:lang w:val="en-US"/>
        </w:rPr>
      </w:pPr>
    </w:p>
    <w:p w14:paraId="12C56DA5" w14:textId="77777777" w:rsidR="006A2B9E" w:rsidRDefault="006A2B9E" w:rsidP="004F3041">
      <w:pPr>
        <w:tabs>
          <w:tab w:val="left" w:pos="464"/>
        </w:tabs>
        <w:rPr>
          <w:rFonts w:cstheme="minorHAnsi"/>
          <w:sz w:val="22"/>
          <w:szCs w:val="22"/>
          <w:lang w:val="en-US"/>
        </w:rPr>
      </w:pPr>
    </w:p>
    <w:p w14:paraId="5AE2C010" w14:textId="77777777" w:rsidR="006A2B9E" w:rsidRDefault="006A2B9E" w:rsidP="004F3041">
      <w:pPr>
        <w:tabs>
          <w:tab w:val="left" w:pos="464"/>
        </w:tabs>
        <w:rPr>
          <w:rFonts w:cstheme="minorHAnsi"/>
          <w:sz w:val="22"/>
          <w:szCs w:val="22"/>
          <w:lang w:val="en-US"/>
        </w:rPr>
      </w:pPr>
    </w:p>
    <w:p w14:paraId="5A335B8B" w14:textId="77777777" w:rsidR="004F3041" w:rsidRDefault="004F3041" w:rsidP="004F3041">
      <w:pPr>
        <w:tabs>
          <w:tab w:val="left" w:pos="464"/>
        </w:tabs>
        <w:rPr>
          <w:rFonts w:cstheme="minorHAnsi"/>
          <w:sz w:val="22"/>
          <w:szCs w:val="22"/>
          <w:lang w:val="en-US"/>
        </w:rPr>
      </w:pPr>
    </w:p>
    <w:p w14:paraId="7F4BCF64" w14:textId="77777777" w:rsidR="004F3041" w:rsidRDefault="004F3041" w:rsidP="004F3041">
      <w:pPr>
        <w:tabs>
          <w:tab w:val="left" w:pos="464"/>
        </w:tabs>
        <w:rPr>
          <w:rFonts w:cstheme="minorHAnsi"/>
          <w:sz w:val="22"/>
          <w:szCs w:val="22"/>
          <w:lang w:val="en-US"/>
        </w:rPr>
      </w:pPr>
    </w:p>
    <w:p w14:paraId="1A601EC0" w14:textId="6515F903" w:rsidR="004F3041" w:rsidRDefault="004F3041" w:rsidP="004F3041">
      <w:pPr>
        <w:tabs>
          <w:tab w:val="left" w:pos="464"/>
        </w:tabs>
        <w:rPr>
          <w:rFonts w:cstheme="minorHAnsi"/>
          <w:sz w:val="22"/>
          <w:szCs w:val="22"/>
          <w:lang w:val="en-US"/>
        </w:rPr>
      </w:pPr>
    </w:p>
    <w:p w14:paraId="5089850D" w14:textId="77777777" w:rsidR="00027B1B" w:rsidRDefault="00027B1B" w:rsidP="004F3041">
      <w:pPr>
        <w:tabs>
          <w:tab w:val="left" w:pos="464"/>
        </w:tabs>
        <w:rPr>
          <w:rFonts w:cstheme="minorHAnsi"/>
          <w:sz w:val="22"/>
          <w:szCs w:val="22"/>
          <w:lang w:val="en-US"/>
        </w:rPr>
      </w:pPr>
    </w:p>
    <w:p w14:paraId="230B6B6C" w14:textId="77777777" w:rsidR="00027B1B" w:rsidRDefault="00027B1B" w:rsidP="004F3041">
      <w:pPr>
        <w:tabs>
          <w:tab w:val="left" w:pos="464"/>
        </w:tabs>
        <w:rPr>
          <w:rFonts w:cstheme="minorHAnsi"/>
          <w:sz w:val="22"/>
          <w:szCs w:val="22"/>
          <w:lang w:val="en-US"/>
        </w:rPr>
      </w:pPr>
    </w:p>
    <w:p w14:paraId="07BA772D" w14:textId="77777777" w:rsidR="00027B1B" w:rsidRDefault="00027B1B" w:rsidP="004F3041">
      <w:pPr>
        <w:tabs>
          <w:tab w:val="left" w:pos="464"/>
        </w:tabs>
        <w:rPr>
          <w:rFonts w:cstheme="minorHAnsi"/>
          <w:sz w:val="22"/>
          <w:szCs w:val="22"/>
          <w:lang w:val="en-US"/>
        </w:rPr>
      </w:pPr>
    </w:p>
    <w:p w14:paraId="5A80F296" w14:textId="77777777" w:rsidR="00027B1B" w:rsidRPr="007714A0" w:rsidRDefault="00027B1B" w:rsidP="004F3041">
      <w:pPr>
        <w:tabs>
          <w:tab w:val="left" w:pos="464"/>
        </w:tabs>
        <w:rPr>
          <w:rFonts w:cstheme="minorHAnsi"/>
          <w:sz w:val="22"/>
          <w:szCs w:val="22"/>
          <w:lang w:val="en-US"/>
        </w:rPr>
      </w:pPr>
    </w:p>
    <w:p w14:paraId="34CAD7BF" w14:textId="72AA3422" w:rsidR="004F3041" w:rsidRDefault="00AA6766" w:rsidP="002A2D84">
      <w:pPr>
        <w:tabs>
          <w:tab w:val="left" w:pos="3612"/>
        </w:tabs>
        <w:rPr>
          <w:rFonts w:cstheme="minorHAnsi"/>
          <w:i/>
          <w:iCs/>
          <w:sz w:val="22"/>
          <w:szCs w:val="22"/>
        </w:rPr>
      </w:pPr>
      <w:r>
        <w:rPr>
          <w:rFonts w:cstheme="minorHAnsi"/>
          <w:noProof/>
          <w:sz w:val="22"/>
          <w:szCs w:val="22"/>
          <w:lang w:val="en-US"/>
        </w:rPr>
        <mc:AlternateContent>
          <mc:Choice Requires="wps">
            <w:drawing>
              <wp:anchor distT="0" distB="0" distL="114300" distR="114300" simplePos="0" relativeHeight="251673600" behindDoc="0" locked="0" layoutInCell="1" allowOverlap="1" wp14:anchorId="428E478A" wp14:editId="069EF956">
                <wp:simplePos x="0" y="0"/>
                <wp:positionH relativeFrom="column">
                  <wp:posOffset>2390140</wp:posOffset>
                </wp:positionH>
                <wp:positionV relativeFrom="paragraph">
                  <wp:posOffset>538480</wp:posOffset>
                </wp:positionV>
                <wp:extent cx="1785333" cy="594360"/>
                <wp:effectExtent l="0" t="0" r="18415" b="15240"/>
                <wp:wrapNone/>
                <wp:docPr id="394353276" name="Rectangle 1"/>
                <wp:cNvGraphicFramePr/>
                <a:graphic xmlns:a="http://schemas.openxmlformats.org/drawingml/2006/main">
                  <a:graphicData uri="http://schemas.microsoft.com/office/word/2010/wordprocessingShape">
                    <wps:wsp>
                      <wps:cNvSpPr/>
                      <wps:spPr>
                        <a:xfrm>
                          <a:off x="0" y="0"/>
                          <a:ext cx="1785333" cy="5943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9A3363" w14:textId="7B34C2F2" w:rsidR="004F3041" w:rsidRDefault="004F3041" w:rsidP="004F3041">
                            <w:pPr>
                              <w:jc w:val="center"/>
                            </w:pPr>
                            <w:r>
                              <w:t>Maintenance Treatment</w:t>
                            </w:r>
                            <w:r>
                              <w:br/>
                            </w:r>
                            <w:r>
                              <w:rPr>
                                <w:sz w:val="16"/>
                                <w:szCs w:val="16"/>
                              </w:rPr>
                              <w:t xml:space="preserve">A laser session at least every 6 months to prevent reoccurrence of </w:t>
                            </w:r>
                            <w:proofErr w:type="gramStart"/>
                            <w:r>
                              <w:rPr>
                                <w:sz w:val="16"/>
                                <w:szCs w:val="16"/>
                              </w:rPr>
                              <w:t>PW</w:t>
                            </w:r>
                            <w:r w:rsidR="00710EBC">
                              <w:rPr>
                                <w:sz w:val="16"/>
                                <w:szCs w:val="16"/>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E478A" id="Rectangle 1" o:spid="_x0000_s1027" style="position:absolute;margin-left:188.2pt;margin-top:42.4pt;width:140.6pt;height:4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" fillcolor="#82a0d7 [2164]" strokecolor="#4472c4 [3204]" strokeweight=".5pt">
                <v:fill color2="#678ccf [2612]" rotate="t" colors="0 #a8b7df;.5 #9aabd9;1 #879ed7" focus="100%" type="gradient">
                  <o:fill v:ext="view" type="gradientUnscaled"/>
                </v:fill>
                <v:textbox>
                  <w:txbxContent>
                    <w:p w14:paraId="299A3363" w14:textId="7B34C2F2" w:rsidR="004F3041" w:rsidRDefault="004F3041" w:rsidP="004F3041">
                      <w:pPr>
                        <w:jc w:val="center"/>
                      </w:pPr>
                      <w:r>
                        <w:t>Maintenance Treatment</w:t>
                      </w:r>
                      <w:r>
                        <w:br/>
                      </w:r>
                      <w:r>
                        <w:rPr>
                          <w:sz w:val="16"/>
                          <w:szCs w:val="16"/>
                        </w:rPr>
                        <w:t xml:space="preserve">A laser session at least every 6 months to prevent reoccurrence of </w:t>
                      </w:r>
                      <w:proofErr w:type="gramStart"/>
                      <w:r>
                        <w:rPr>
                          <w:sz w:val="16"/>
                          <w:szCs w:val="16"/>
                        </w:rPr>
                        <w:t>PW</w:t>
                      </w:r>
                      <w:r w:rsidR="00710EBC">
                        <w:rPr>
                          <w:sz w:val="16"/>
                          <w:szCs w:val="16"/>
                        </w:rPr>
                        <w:t>B</w:t>
                      </w:r>
                      <w:proofErr w:type="gramEnd"/>
                    </w:p>
                  </w:txbxContent>
                </v:textbox>
              </v:rect>
            </w:pict>
          </mc:Fallback>
        </mc:AlternateContent>
      </w:r>
      <w:r>
        <w:rPr>
          <w:rFonts w:cstheme="minorHAnsi"/>
          <w:noProof/>
          <w:sz w:val="22"/>
          <w:szCs w:val="22"/>
          <w:lang w:val="en-US"/>
        </w:rPr>
        <mc:AlternateContent>
          <mc:Choice Requires="wps">
            <w:drawing>
              <wp:anchor distT="0" distB="0" distL="114300" distR="114300" simplePos="0" relativeHeight="251672576" behindDoc="0" locked="0" layoutInCell="1" allowOverlap="1" wp14:anchorId="5259C5B2" wp14:editId="7E7A8F60">
                <wp:simplePos x="0" y="0"/>
                <wp:positionH relativeFrom="column">
                  <wp:posOffset>4693920</wp:posOffset>
                </wp:positionH>
                <wp:positionV relativeFrom="paragraph">
                  <wp:posOffset>538480</wp:posOffset>
                </wp:positionV>
                <wp:extent cx="1813560" cy="594360"/>
                <wp:effectExtent l="0" t="0" r="15240" b="15240"/>
                <wp:wrapNone/>
                <wp:docPr id="1365909326" name="Rectangle 1"/>
                <wp:cNvGraphicFramePr/>
                <a:graphic xmlns:a="http://schemas.openxmlformats.org/drawingml/2006/main">
                  <a:graphicData uri="http://schemas.microsoft.com/office/word/2010/wordprocessingShape">
                    <wps:wsp>
                      <wps:cNvSpPr/>
                      <wps:spPr>
                        <a:xfrm>
                          <a:off x="0" y="0"/>
                          <a:ext cx="1813560" cy="5943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CCDAE07" w14:textId="609B20E0" w:rsidR="004F3041" w:rsidRPr="003B74C0" w:rsidRDefault="00745FF8" w:rsidP="003B74C0">
                            <w:pPr>
                              <w:jc w:val="center"/>
                              <w:rPr>
                                <w:sz w:val="21"/>
                                <w:szCs w:val="21"/>
                              </w:rPr>
                            </w:pPr>
                            <w:r>
                              <w:t>Regenerative</w:t>
                            </w:r>
                            <w:r w:rsidR="004F3041">
                              <w:t xml:space="preserve"> Treatment</w:t>
                            </w:r>
                            <w:r w:rsidR="004F3041">
                              <w:br/>
                            </w:r>
                            <w:r w:rsidR="004F3041">
                              <w:rPr>
                                <w:sz w:val="16"/>
                                <w:szCs w:val="16"/>
                              </w:rPr>
                              <w:t xml:space="preserve">3 laser sessions. </w:t>
                            </w:r>
                            <w:r w:rsidR="005152D3">
                              <w:rPr>
                                <w:sz w:val="16"/>
                                <w:szCs w:val="16"/>
                              </w:rPr>
                              <w:t xml:space="preserve">Each </w:t>
                            </w:r>
                            <w:r w:rsidR="004F3041">
                              <w:rPr>
                                <w:sz w:val="16"/>
                                <w:szCs w:val="16"/>
                              </w:rPr>
                              <w:t xml:space="preserve">4-8 weeks </w:t>
                            </w:r>
                            <w:r w:rsidR="005152D3">
                              <w:rPr>
                                <w:sz w:val="16"/>
                                <w:szCs w:val="16"/>
                              </w:rPr>
                              <w:t xml:space="preserve">apart, </w:t>
                            </w:r>
                            <w:r w:rsidR="004F3041">
                              <w:rPr>
                                <w:sz w:val="16"/>
                                <w:szCs w:val="16"/>
                              </w:rPr>
                              <w:t xml:space="preserve">till plateau is </w:t>
                            </w:r>
                            <w:proofErr w:type="gramStart"/>
                            <w:r w:rsidR="004F3041">
                              <w:rPr>
                                <w:sz w:val="16"/>
                                <w:szCs w:val="16"/>
                              </w:rPr>
                              <w:t>reached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59C5B2" id="_x0000_s1028" style="position:absolute;margin-left:369.6pt;margin-top:42.4pt;width:142.8pt;height:4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" fillcolor="#82a0d7 [2164]" strokecolor="#4472c4 [3204]" strokeweight=".5pt">
                <v:fill color2="#678ccf [2612]" rotate="t" colors="0 #a8b7df;.5 #9aabd9;1 #879ed7" focus="100%" type="gradient">
                  <o:fill v:ext="view" type="gradientUnscaled"/>
                </v:fill>
                <v:textbox>
                  <w:txbxContent>
                    <w:p w14:paraId="6CCDAE07" w14:textId="609B20E0" w:rsidR="004F3041" w:rsidRPr="003B74C0" w:rsidRDefault="00745FF8" w:rsidP="003B74C0">
                      <w:pPr>
                        <w:jc w:val="center"/>
                        <w:rPr>
                          <w:sz w:val="21"/>
                          <w:szCs w:val="21"/>
                        </w:rPr>
                      </w:pPr>
                      <w:r>
                        <w:t>Regenerative</w:t>
                      </w:r>
                      <w:r w:rsidR="004F3041">
                        <w:t xml:space="preserve"> Treatment</w:t>
                      </w:r>
                      <w:r w:rsidR="004F3041">
                        <w:br/>
                      </w:r>
                      <w:r w:rsidR="004F3041">
                        <w:rPr>
                          <w:sz w:val="16"/>
                          <w:szCs w:val="16"/>
                        </w:rPr>
                        <w:t xml:space="preserve">3 laser sessions. </w:t>
                      </w:r>
                      <w:r w:rsidR="005152D3">
                        <w:rPr>
                          <w:sz w:val="16"/>
                          <w:szCs w:val="16"/>
                        </w:rPr>
                        <w:t xml:space="preserve">Each </w:t>
                      </w:r>
                      <w:r w:rsidR="004F3041">
                        <w:rPr>
                          <w:sz w:val="16"/>
                          <w:szCs w:val="16"/>
                        </w:rPr>
                        <w:t xml:space="preserve">4-8 weeks </w:t>
                      </w:r>
                      <w:r w:rsidR="005152D3">
                        <w:rPr>
                          <w:sz w:val="16"/>
                          <w:szCs w:val="16"/>
                        </w:rPr>
                        <w:t xml:space="preserve">apart, </w:t>
                      </w:r>
                      <w:r w:rsidR="004F3041">
                        <w:rPr>
                          <w:sz w:val="16"/>
                          <w:szCs w:val="16"/>
                        </w:rPr>
                        <w:t xml:space="preserve">till plateau is </w:t>
                      </w:r>
                      <w:proofErr w:type="gramStart"/>
                      <w:r w:rsidR="004F3041">
                        <w:rPr>
                          <w:sz w:val="16"/>
                          <w:szCs w:val="16"/>
                        </w:rPr>
                        <w:t>reached</w:t>
                      </w:r>
                      <w:proofErr w:type="gramEnd"/>
                    </w:p>
                  </w:txbxContent>
                </v:textbox>
              </v:rect>
            </w:pict>
          </mc:Fallback>
        </mc:AlternateContent>
      </w:r>
      <w:r>
        <w:rPr>
          <w:rFonts w:cstheme="minorHAnsi"/>
          <w:noProof/>
          <w:sz w:val="22"/>
          <w:szCs w:val="22"/>
          <w:lang w:val="en-US"/>
        </w:rPr>
        <mc:AlternateContent>
          <mc:Choice Requires="wps">
            <w:drawing>
              <wp:anchor distT="0" distB="0" distL="114300" distR="114300" simplePos="0" relativeHeight="251674624" behindDoc="0" locked="0" layoutInCell="1" allowOverlap="1" wp14:anchorId="4B72F605" wp14:editId="11A6727E">
                <wp:simplePos x="0" y="0"/>
                <wp:positionH relativeFrom="column">
                  <wp:posOffset>3613150</wp:posOffset>
                </wp:positionH>
                <wp:positionV relativeFrom="paragraph">
                  <wp:posOffset>1202690</wp:posOffset>
                </wp:positionV>
                <wp:extent cx="1644200" cy="430399"/>
                <wp:effectExtent l="0" t="12700" r="6985" b="14605"/>
                <wp:wrapNone/>
                <wp:docPr id="164532386" name="Curved Up Arrow 6"/>
                <wp:cNvGraphicFramePr/>
                <a:graphic xmlns:a="http://schemas.openxmlformats.org/drawingml/2006/main">
                  <a:graphicData uri="http://schemas.microsoft.com/office/word/2010/wordprocessingShape">
                    <wps:wsp>
                      <wps:cNvSpPr/>
                      <wps:spPr>
                        <a:xfrm flipH="1">
                          <a:off x="0" y="0"/>
                          <a:ext cx="1644200" cy="43039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3EE78D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6" o:spid="_x0000_s1026" type="#_x0000_t104" style="position:absolute;margin-left:284.5pt;margin-top:94.7pt;width:129.45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" adj="18773,20893,5400" fillcolor="#4472c4 [3204]" strokecolor="#1f3763 [1604]" strokeweight="1pt"/>
            </w:pict>
          </mc:Fallback>
        </mc:AlternateContent>
      </w:r>
      <w:r>
        <w:rPr>
          <w:rFonts w:cstheme="minorHAnsi"/>
          <w:noProof/>
          <w:sz w:val="22"/>
          <w:szCs w:val="22"/>
          <w:lang w:val="en-US"/>
        </w:rPr>
        <mc:AlternateContent>
          <mc:Choice Requires="wps">
            <w:drawing>
              <wp:anchor distT="0" distB="0" distL="114300" distR="114300" simplePos="0" relativeHeight="251671552" behindDoc="0" locked="0" layoutInCell="1" allowOverlap="1" wp14:anchorId="17C8A5E1" wp14:editId="7BB32099">
                <wp:simplePos x="0" y="0"/>
                <wp:positionH relativeFrom="column">
                  <wp:posOffset>-457200</wp:posOffset>
                </wp:positionH>
                <wp:positionV relativeFrom="paragraph">
                  <wp:posOffset>538480</wp:posOffset>
                </wp:positionV>
                <wp:extent cx="1813560" cy="594360"/>
                <wp:effectExtent l="0" t="0" r="15240" b="15240"/>
                <wp:wrapNone/>
                <wp:docPr id="211901778" name="Rectangle 1"/>
                <wp:cNvGraphicFramePr/>
                <a:graphic xmlns:a="http://schemas.openxmlformats.org/drawingml/2006/main">
                  <a:graphicData uri="http://schemas.microsoft.com/office/word/2010/wordprocessingShape">
                    <wps:wsp>
                      <wps:cNvSpPr/>
                      <wps:spPr>
                        <a:xfrm>
                          <a:off x="0" y="0"/>
                          <a:ext cx="1813560" cy="5943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EFEAD0" w14:textId="18DB7791" w:rsidR="004F3041" w:rsidRPr="0017469B" w:rsidRDefault="004F3041" w:rsidP="004F3041">
                            <w:pPr>
                              <w:jc w:val="center"/>
                              <w:rPr>
                                <w:sz w:val="21"/>
                                <w:szCs w:val="21"/>
                              </w:rPr>
                            </w:pPr>
                            <w:r>
                              <w:t>Induction Treatment</w:t>
                            </w:r>
                            <w:r>
                              <w:br/>
                            </w:r>
                            <w:r w:rsidRPr="0017469B">
                              <w:rPr>
                                <w:sz w:val="16"/>
                                <w:szCs w:val="16"/>
                              </w:rPr>
                              <w:t xml:space="preserve">9 </w:t>
                            </w:r>
                            <w:r>
                              <w:rPr>
                                <w:sz w:val="16"/>
                                <w:szCs w:val="16"/>
                              </w:rPr>
                              <w:t xml:space="preserve">laser sessions. </w:t>
                            </w:r>
                            <w:r w:rsidR="005152D3">
                              <w:rPr>
                                <w:sz w:val="16"/>
                                <w:szCs w:val="16"/>
                              </w:rPr>
                              <w:t xml:space="preserve">Each </w:t>
                            </w:r>
                            <w:r>
                              <w:rPr>
                                <w:sz w:val="16"/>
                                <w:szCs w:val="16"/>
                              </w:rPr>
                              <w:t xml:space="preserve">4-8 weeks </w:t>
                            </w:r>
                            <w:r w:rsidR="005152D3">
                              <w:rPr>
                                <w:sz w:val="16"/>
                                <w:szCs w:val="16"/>
                              </w:rPr>
                              <w:t xml:space="preserve">apart, </w:t>
                            </w:r>
                            <w:r>
                              <w:rPr>
                                <w:sz w:val="16"/>
                                <w:szCs w:val="16"/>
                              </w:rPr>
                              <w:t xml:space="preserve">till plateau is </w:t>
                            </w:r>
                            <w:proofErr w:type="gramStart"/>
                            <w:r>
                              <w:rPr>
                                <w:sz w:val="16"/>
                                <w:szCs w:val="16"/>
                              </w:rPr>
                              <w:t>reached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7C8A5E1" id="_x0000_s1029" style="position:absolute;margin-left:-36pt;margin-top:42.4pt;width:142.8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" fillcolor="#82a0d7 [2164]" strokecolor="#4472c4 [3204]" strokeweight=".5pt">
                <v:fill color2="#678ccf [2612]" rotate="t" colors="0 #a8b7df;.5 #9aabd9;1 #879ed7" focus="100%" type="gradient">
                  <o:fill v:ext="view" type="gradientUnscaled"/>
                </v:fill>
                <v:textbox>
                  <w:txbxContent>
                    <w:p w14:paraId="38EFEAD0" w14:textId="18DB7791" w:rsidR="004F3041" w:rsidRPr="0017469B" w:rsidRDefault="004F3041" w:rsidP="004F3041">
                      <w:pPr>
                        <w:jc w:val="center"/>
                        <w:rPr>
                          <w:sz w:val="21"/>
                          <w:szCs w:val="21"/>
                        </w:rPr>
                      </w:pPr>
                      <w:r>
                        <w:t>Induction Treatment</w:t>
                      </w:r>
                      <w:r>
                        <w:br/>
                      </w:r>
                      <w:r w:rsidRPr="0017469B">
                        <w:rPr>
                          <w:sz w:val="16"/>
                          <w:szCs w:val="16"/>
                        </w:rPr>
                        <w:t xml:space="preserve">9 </w:t>
                      </w:r>
                      <w:r>
                        <w:rPr>
                          <w:sz w:val="16"/>
                          <w:szCs w:val="16"/>
                        </w:rPr>
                        <w:t xml:space="preserve">laser sessions. </w:t>
                      </w:r>
                      <w:r w:rsidR="005152D3">
                        <w:rPr>
                          <w:sz w:val="16"/>
                          <w:szCs w:val="16"/>
                        </w:rPr>
                        <w:t xml:space="preserve">Each </w:t>
                      </w:r>
                      <w:r>
                        <w:rPr>
                          <w:sz w:val="16"/>
                          <w:szCs w:val="16"/>
                        </w:rPr>
                        <w:t xml:space="preserve">4-8 weeks </w:t>
                      </w:r>
                      <w:r w:rsidR="005152D3">
                        <w:rPr>
                          <w:sz w:val="16"/>
                          <w:szCs w:val="16"/>
                        </w:rPr>
                        <w:t xml:space="preserve">apart, </w:t>
                      </w:r>
                      <w:r>
                        <w:rPr>
                          <w:sz w:val="16"/>
                          <w:szCs w:val="16"/>
                        </w:rPr>
                        <w:t xml:space="preserve">till plateau is </w:t>
                      </w:r>
                      <w:proofErr w:type="gramStart"/>
                      <w:r>
                        <w:rPr>
                          <w:sz w:val="16"/>
                          <w:szCs w:val="16"/>
                        </w:rPr>
                        <w:t>reached</w:t>
                      </w:r>
                      <w:proofErr w:type="gramEnd"/>
                    </w:p>
                  </w:txbxContent>
                </v:textbox>
              </v:rect>
            </w:pict>
          </mc:Fallback>
        </mc:AlternateContent>
      </w:r>
      <w:r>
        <w:rPr>
          <w:rFonts w:cstheme="minorHAnsi"/>
          <w:noProof/>
          <w:sz w:val="22"/>
          <w:szCs w:val="22"/>
          <w:lang w:val="en-US"/>
        </w:rPr>
        <mc:AlternateContent>
          <mc:Choice Requires="wps">
            <w:drawing>
              <wp:anchor distT="0" distB="0" distL="114300" distR="114300" simplePos="0" relativeHeight="251676672" behindDoc="0" locked="0" layoutInCell="1" allowOverlap="1" wp14:anchorId="7488631E" wp14:editId="7B2B5A65">
                <wp:simplePos x="0" y="0"/>
                <wp:positionH relativeFrom="column">
                  <wp:posOffset>1435735</wp:posOffset>
                </wp:positionH>
                <wp:positionV relativeFrom="paragraph">
                  <wp:posOffset>631190</wp:posOffset>
                </wp:positionV>
                <wp:extent cx="905604" cy="434384"/>
                <wp:effectExtent l="0" t="12700" r="21590" b="22860"/>
                <wp:wrapNone/>
                <wp:docPr id="1410087540" name="Right Arrow 7"/>
                <wp:cNvGraphicFramePr/>
                <a:graphic xmlns:a="http://schemas.openxmlformats.org/drawingml/2006/main">
                  <a:graphicData uri="http://schemas.microsoft.com/office/word/2010/wordprocessingShape">
                    <wps:wsp>
                      <wps:cNvSpPr/>
                      <wps:spPr>
                        <a:xfrm>
                          <a:off x="0" y="0"/>
                          <a:ext cx="905604" cy="4343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DA6FA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13.05pt;margin-top:49.7pt;width:71.3pt;height:3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" adj="16420" fillcolor="#4472c4 [3204]" strokecolor="#1f3763 [1604]" strokeweight="1pt"/>
            </w:pict>
          </mc:Fallback>
        </mc:AlternateContent>
      </w:r>
    </w:p>
    <w:p w14:paraId="7E69EADF" w14:textId="77777777" w:rsidR="004F3041" w:rsidRDefault="004F3041" w:rsidP="002A2D84">
      <w:pPr>
        <w:tabs>
          <w:tab w:val="left" w:pos="3612"/>
        </w:tabs>
        <w:rPr>
          <w:rFonts w:cstheme="minorHAnsi"/>
          <w:i/>
          <w:iCs/>
          <w:sz w:val="22"/>
          <w:szCs w:val="22"/>
        </w:rPr>
      </w:pPr>
    </w:p>
    <w:p w14:paraId="3E7CD2F5" w14:textId="2090A243" w:rsidR="004F3041" w:rsidRDefault="004F3041" w:rsidP="002A2D84">
      <w:pPr>
        <w:tabs>
          <w:tab w:val="left" w:pos="3612"/>
        </w:tabs>
        <w:rPr>
          <w:rFonts w:cstheme="minorHAnsi"/>
          <w:i/>
          <w:iCs/>
          <w:sz w:val="22"/>
          <w:szCs w:val="22"/>
        </w:rPr>
      </w:pPr>
    </w:p>
    <w:p w14:paraId="3BAACCE0" w14:textId="39D91B50" w:rsidR="004F3041" w:rsidRDefault="004F3041" w:rsidP="002A2D84">
      <w:pPr>
        <w:tabs>
          <w:tab w:val="left" w:pos="3612"/>
        </w:tabs>
        <w:rPr>
          <w:rFonts w:cstheme="minorHAnsi"/>
          <w:i/>
          <w:iCs/>
          <w:sz w:val="22"/>
          <w:szCs w:val="22"/>
        </w:rPr>
      </w:pPr>
    </w:p>
    <w:p w14:paraId="03FD40FE" w14:textId="77777777" w:rsidR="004F3041" w:rsidRDefault="004F3041" w:rsidP="002A2D84">
      <w:pPr>
        <w:tabs>
          <w:tab w:val="left" w:pos="3612"/>
        </w:tabs>
        <w:rPr>
          <w:rFonts w:cstheme="minorHAnsi"/>
          <w:i/>
          <w:iCs/>
          <w:sz w:val="22"/>
          <w:szCs w:val="22"/>
        </w:rPr>
      </w:pPr>
    </w:p>
    <w:p w14:paraId="61167DBD" w14:textId="77777777" w:rsidR="004F3041" w:rsidRDefault="004F3041" w:rsidP="002A2D84">
      <w:pPr>
        <w:tabs>
          <w:tab w:val="left" w:pos="3612"/>
        </w:tabs>
        <w:rPr>
          <w:rFonts w:cstheme="minorHAnsi"/>
          <w:i/>
          <w:iCs/>
          <w:sz w:val="22"/>
          <w:szCs w:val="22"/>
        </w:rPr>
      </w:pPr>
    </w:p>
    <w:p w14:paraId="2E4EB882" w14:textId="77777777" w:rsidR="004F3041" w:rsidRDefault="004F3041" w:rsidP="002A2D84">
      <w:pPr>
        <w:tabs>
          <w:tab w:val="left" w:pos="3612"/>
        </w:tabs>
        <w:rPr>
          <w:rFonts w:cstheme="minorHAnsi"/>
          <w:i/>
          <w:iCs/>
          <w:sz w:val="22"/>
          <w:szCs w:val="22"/>
        </w:rPr>
      </w:pPr>
    </w:p>
    <w:p w14:paraId="02DF24B1" w14:textId="77777777" w:rsidR="004F3041" w:rsidRDefault="004F3041" w:rsidP="002A2D84">
      <w:pPr>
        <w:tabs>
          <w:tab w:val="left" w:pos="3612"/>
        </w:tabs>
        <w:rPr>
          <w:rFonts w:cstheme="minorHAnsi"/>
          <w:i/>
          <w:iCs/>
          <w:sz w:val="22"/>
          <w:szCs w:val="22"/>
        </w:rPr>
      </w:pPr>
    </w:p>
    <w:p w14:paraId="22ADDF3E" w14:textId="77777777" w:rsidR="004F3041" w:rsidRDefault="004F3041" w:rsidP="002A2D84">
      <w:pPr>
        <w:tabs>
          <w:tab w:val="left" w:pos="3612"/>
        </w:tabs>
        <w:rPr>
          <w:rFonts w:cstheme="minorHAnsi"/>
          <w:i/>
          <w:iCs/>
          <w:sz w:val="22"/>
          <w:szCs w:val="22"/>
        </w:rPr>
      </w:pPr>
    </w:p>
    <w:p w14:paraId="2F35AB0D" w14:textId="77777777" w:rsidR="004F3041" w:rsidRDefault="004F3041" w:rsidP="002A2D84">
      <w:pPr>
        <w:tabs>
          <w:tab w:val="left" w:pos="3612"/>
        </w:tabs>
        <w:rPr>
          <w:rFonts w:cstheme="minorHAnsi"/>
          <w:i/>
          <w:iCs/>
          <w:sz w:val="22"/>
          <w:szCs w:val="22"/>
        </w:rPr>
      </w:pPr>
    </w:p>
    <w:p w14:paraId="3ADB8C1E" w14:textId="77777777" w:rsidR="004F3041" w:rsidRDefault="004F3041" w:rsidP="002A2D84">
      <w:pPr>
        <w:tabs>
          <w:tab w:val="left" w:pos="3612"/>
        </w:tabs>
        <w:rPr>
          <w:rFonts w:cstheme="minorHAnsi"/>
          <w:i/>
          <w:iCs/>
          <w:sz w:val="22"/>
          <w:szCs w:val="22"/>
        </w:rPr>
      </w:pPr>
    </w:p>
    <w:p w14:paraId="73DFEB9B" w14:textId="37D271E0" w:rsidR="00BC2A5C" w:rsidRDefault="003F527A" w:rsidP="002A2D84">
      <w:pPr>
        <w:tabs>
          <w:tab w:val="left" w:pos="3612"/>
        </w:tabs>
        <w:rPr>
          <w:rFonts w:cstheme="minorHAnsi"/>
          <w:i/>
          <w:iCs/>
          <w:color w:val="000000" w:themeColor="text1"/>
          <w:sz w:val="22"/>
          <w:szCs w:val="22"/>
          <w:lang w:val="en-US"/>
        </w:rPr>
      </w:pPr>
      <w:r w:rsidRPr="00536B2B">
        <w:rPr>
          <w:rFonts w:cstheme="minorHAnsi"/>
          <w:i/>
          <w:iCs/>
          <w:sz w:val="22"/>
          <w:szCs w:val="22"/>
        </w:rPr>
        <w:lastRenderedPageBreak/>
        <w:t xml:space="preserve">Figure 6, </w:t>
      </w:r>
      <w:r w:rsidR="00536B2B" w:rsidRPr="00536B2B">
        <w:rPr>
          <w:rFonts w:cstheme="minorHAnsi"/>
          <w:i/>
          <w:iCs/>
          <w:color w:val="000000" w:themeColor="text1"/>
          <w:sz w:val="22"/>
          <w:szCs w:val="22"/>
          <w:lang w:val="en-US"/>
        </w:rPr>
        <w:t xml:space="preserve">To achieve the best therapeutic results in treating Port Wine Stain vascular malformations, we recommend inductive treatment - 9 laser sessions every 4-8 weeks (at a minimum of every 6 months). We also suggest maintenance treatment - at least one laser session every 6 months to prevent disease </w:t>
      </w:r>
      <w:r w:rsidR="0017469B" w:rsidRPr="00536B2B">
        <w:rPr>
          <w:rFonts w:cstheme="minorHAnsi"/>
          <w:i/>
          <w:iCs/>
          <w:color w:val="000000" w:themeColor="text1"/>
          <w:sz w:val="22"/>
          <w:szCs w:val="22"/>
          <w:lang w:val="en-US"/>
        </w:rPr>
        <w:t>re</w:t>
      </w:r>
      <w:r w:rsidR="0017469B">
        <w:rPr>
          <w:rFonts w:cstheme="minorHAnsi"/>
          <w:i/>
          <w:iCs/>
          <w:color w:val="000000" w:themeColor="text1"/>
          <w:sz w:val="22"/>
          <w:szCs w:val="22"/>
          <w:lang w:val="en-US"/>
        </w:rPr>
        <w:t>o</w:t>
      </w:r>
      <w:r w:rsidR="0017469B" w:rsidRPr="00536B2B">
        <w:rPr>
          <w:rFonts w:cstheme="minorHAnsi"/>
          <w:i/>
          <w:iCs/>
          <w:color w:val="000000" w:themeColor="text1"/>
          <w:sz w:val="22"/>
          <w:szCs w:val="22"/>
          <w:lang w:val="en-US"/>
        </w:rPr>
        <w:t>ccurrence</w:t>
      </w:r>
      <w:r w:rsidR="00536B2B" w:rsidRPr="00536B2B">
        <w:rPr>
          <w:rFonts w:cstheme="minorHAnsi"/>
          <w:i/>
          <w:iCs/>
          <w:color w:val="000000" w:themeColor="text1"/>
          <w:sz w:val="22"/>
          <w:szCs w:val="22"/>
          <w:lang w:val="en-US"/>
        </w:rPr>
        <w:t>. If maintenance therapy is neglected, we recommend initiating a regenerative treatment - 3 laser sessions every 4-8 weeks, followed by a return to maintenance therapy.</w:t>
      </w:r>
    </w:p>
    <w:p w14:paraId="24463E79" w14:textId="77777777" w:rsidR="00536B2B" w:rsidRPr="00536B2B" w:rsidRDefault="00536B2B" w:rsidP="002A2D84">
      <w:pPr>
        <w:tabs>
          <w:tab w:val="left" w:pos="3612"/>
        </w:tabs>
        <w:rPr>
          <w:rFonts w:cstheme="minorHAnsi"/>
          <w:color w:val="FF0000"/>
          <w:sz w:val="22"/>
          <w:szCs w:val="22"/>
        </w:rPr>
      </w:pPr>
    </w:p>
    <w:p w14:paraId="27CD5E97" w14:textId="77777777" w:rsidR="009D1444" w:rsidRDefault="009D1444" w:rsidP="002A2D84">
      <w:pPr>
        <w:tabs>
          <w:tab w:val="left" w:pos="3612"/>
        </w:tabs>
        <w:rPr>
          <w:rFonts w:cstheme="minorHAnsi"/>
          <w:sz w:val="22"/>
          <w:szCs w:val="22"/>
        </w:rPr>
      </w:pPr>
    </w:p>
    <w:p w14:paraId="05E78FFD" w14:textId="3ACA225D" w:rsidR="00A5366A" w:rsidRDefault="00742291" w:rsidP="002A2D84">
      <w:pPr>
        <w:tabs>
          <w:tab w:val="left" w:pos="3612"/>
        </w:tabs>
        <w:rPr>
          <w:rFonts w:cstheme="minorHAnsi"/>
          <w:sz w:val="22"/>
          <w:szCs w:val="22"/>
        </w:rPr>
      </w:pPr>
      <w:r w:rsidRPr="00742291">
        <w:rPr>
          <w:rFonts w:cstheme="minorHAnsi"/>
          <w:sz w:val="22"/>
          <w:szCs w:val="22"/>
        </w:rPr>
        <w:t xml:space="preserve">Our findings that disease relapses after treatment cessation for more than 180 days and tends to further worsen within months or even years has led us to propose </w:t>
      </w:r>
      <w:r w:rsidRPr="009D1444">
        <w:rPr>
          <w:rFonts w:cstheme="minorHAnsi"/>
          <w:color w:val="FF0000"/>
          <w:sz w:val="22"/>
          <w:szCs w:val="22"/>
        </w:rPr>
        <w:t>[BK26]</w:t>
      </w:r>
      <w:r w:rsidRPr="00742291">
        <w:rPr>
          <w:rFonts w:cstheme="minorHAnsi"/>
          <w:sz w:val="22"/>
          <w:szCs w:val="22"/>
        </w:rPr>
        <w:t xml:space="preserve">, a maintenance therapy concept (Fig. </w:t>
      </w:r>
      <w:r w:rsidR="009049E9">
        <w:rPr>
          <w:rFonts w:cstheme="minorHAnsi"/>
          <w:sz w:val="22"/>
          <w:szCs w:val="22"/>
        </w:rPr>
        <w:t>6</w:t>
      </w:r>
      <w:r w:rsidRPr="00742291">
        <w:rPr>
          <w:rFonts w:cstheme="minorHAnsi"/>
          <w:sz w:val="22"/>
          <w:szCs w:val="22"/>
        </w:rPr>
        <w:t>).</w:t>
      </w:r>
      <w:r w:rsidR="00257C79">
        <w:rPr>
          <w:rFonts w:cstheme="minorHAnsi"/>
          <w:sz w:val="22"/>
          <w:szCs w:val="22"/>
        </w:rPr>
        <w:t xml:space="preserve"> </w:t>
      </w:r>
      <w:r w:rsidR="00257C79" w:rsidRPr="00257C79">
        <w:rPr>
          <w:rFonts w:cstheme="minorHAnsi"/>
          <w:sz w:val="22"/>
          <w:szCs w:val="22"/>
        </w:rPr>
        <w:t xml:space="preserve">The natural course of </w:t>
      </w:r>
      <w:r w:rsidR="00361AC0" w:rsidRPr="0097381C">
        <w:rPr>
          <w:rFonts w:cstheme="minorHAnsi"/>
          <w:sz w:val="22"/>
          <w:szCs w:val="22"/>
        </w:rPr>
        <w:t>PW</w:t>
      </w:r>
      <w:r w:rsidR="00361AC0">
        <w:rPr>
          <w:rFonts w:cstheme="minorHAnsi"/>
          <w:sz w:val="22"/>
          <w:szCs w:val="22"/>
        </w:rPr>
        <w:t>B</w:t>
      </w:r>
      <w:r w:rsidR="00361AC0" w:rsidRPr="00257C79">
        <w:rPr>
          <w:rFonts w:cstheme="minorHAnsi"/>
          <w:sz w:val="22"/>
          <w:szCs w:val="22"/>
        </w:rPr>
        <w:t xml:space="preserve"> </w:t>
      </w:r>
      <w:r w:rsidR="00257C79" w:rsidRPr="00257C79">
        <w:rPr>
          <w:rFonts w:cstheme="minorHAnsi"/>
          <w:sz w:val="22"/>
          <w:szCs w:val="22"/>
        </w:rPr>
        <w:t xml:space="preserve">treatment leads to a slow but continuous progression of lesion thickening and </w:t>
      </w:r>
      <w:commentRangeStart w:id="22"/>
      <w:r w:rsidR="00257C79" w:rsidRPr="00257C79">
        <w:rPr>
          <w:rFonts w:cstheme="minorHAnsi"/>
          <w:sz w:val="22"/>
          <w:szCs w:val="22"/>
        </w:rPr>
        <w:t>darkening</w:t>
      </w:r>
      <w:commentRangeEnd w:id="22"/>
      <w:r w:rsidR="00837BCC">
        <w:rPr>
          <w:rStyle w:val="CommentReference"/>
        </w:rPr>
        <w:commentReference w:id="22"/>
      </w:r>
      <w:r w:rsidR="00257C79">
        <w:rPr>
          <w:rFonts w:cstheme="minorHAnsi"/>
          <w:sz w:val="22"/>
          <w:szCs w:val="22"/>
        </w:rPr>
        <w:t xml:space="preserve">. </w:t>
      </w:r>
      <w:r w:rsidR="00257C79" w:rsidRPr="00257C79">
        <w:rPr>
          <w:rFonts w:cstheme="minorHAnsi"/>
          <w:sz w:val="22"/>
          <w:szCs w:val="22"/>
        </w:rPr>
        <w:t>Our observations suggest that laser treatments can only temporarily and partially reverse these symptoms. Therefore, to maintain optimal treatment effectiveness, it is advised to have non-intensive maintenance therapy that includes at least two laser sessions annually.</w:t>
      </w:r>
    </w:p>
    <w:p w14:paraId="11A9D425" w14:textId="2EC72DDA" w:rsidR="004B1721" w:rsidRDefault="004D6728" w:rsidP="004B1721">
      <w:pPr>
        <w:tabs>
          <w:tab w:val="left" w:pos="464"/>
        </w:tabs>
        <w:rPr>
          <w:rFonts w:cstheme="minorHAnsi"/>
          <w:sz w:val="22"/>
          <w:szCs w:val="22"/>
        </w:rPr>
      </w:pPr>
      <w:r w:rsidRPr="004D6728">
        <w:rPr>
          <w:rFonts w:cstheme="minorHAnsi"/>
          <w:sz w:val="22"/>
          <w:szCs w:val="22"/>
        </w:rPr>
        <w:t xml:space="preserve">In cases where maintenance treatments are not possible or feasible for the patient, relapse can be significant as reflected in our four-year </w:t>
      </w:r>
      <w:r w:rsidR="00E55DBC">
        <w:rPr>
          <w:rFonts w:cstheme="minorHAnsi"/>
          <w:sz w:val="22"/>
          <w:szCs w:val="22"/>
        </w:rPr>
        <w:t xml:space="preserve">plus </w:t>
      </w:r>
      <w:r w:rsidRPr="004D6728">
        <w:rPr>
          <w:rFonts w:cstheme="minorHAnsi"/>
          <w:sz w:val="22"/>
          <w:szCs w:val="22"/>
        </w:rPr>
        <w:t xml:space="preserve">follow up. Such patients may benefit from 1-3 recovery sessions with a short </w:t>
      </w:r>
      <w:proofErr w:type="gramStart"/>
      <w:r w:rsidRPr="004D6728">
        <w:rPr>
          <w:rFonts w:cstheme="minorHAnsi"/>
          <w:sz w:val="22"/>
          <w:szCs w:val="22"/>
        </w:rPr>
        <w:t>4-8 week</w:t>
      </w:r>
      <w:proofErr w:type="gramEnd"/>
      <w:r w:rsidRPr="004D6728">
        <w:rPr>
          <w:rFonts w:cstheme="minorHAnsi"/>
          <w:sz w:val="22"/>
          <w:szCs w:val="22"/>
        </w:rPr>
        <w:t xml:space="preserve"> interval and then can switch to a maintenance regimen.</w:t>
      </w:r>
      <w:r w:rsidR="00C503D7">
        <w:rPr>
          <w:rFonts w:cstheme="minorHAnsi"/>
          <w:sz w:val="22"/>
          <w:szCs w:val="22"/>
        </w:rPr>
        <w:t xml:space="preserve"> </w:t>
      </w:r>
      <w:r w:rsidR="00C503D7" w:rsidRPr="00C503D7">
        <w:rPr>
          <w:rFonts w:cstheme="minorHAnsi"/>
          <w:sz w:val="22"/>
          <w:szCs w:val="22"/>
        </w:rPr>
        <w:t>Drawing from our previous research, we have established that the large 532 nm dot laser is an effective treatment for facial CM and can be used as first-line therapy in patients with phototypes types I - III. Through objective evaluation of efficacies of the treatment utilizing 3D image analysis, we suggest intensive treatments of up to nine visits and maintenance sessions twice a year.</w:t>
      </w:r>
    </w:p>
    <w:p w14:paraId="66BC67EB" w14:textId="77777777" w:rsidR="00635023" w:rsidRDefault="00635023" w:rsidP="004B1721">
      <w:pPr>
        <w:tabs>
          <w:tab w:val="left" w:pos="464"/>
        </w:tabs>
        <w:rPr>
          <w:rFonts w:cstheme="minorHAnsi"/>
          <w:sz w:val="22"/>
          <w:szCs w:val="22"/>
        </w:rPr>
      </w:pPr>
    </w:p>
    <w:p w14:paraId="3D7B4214" w14:textId="77777777" w:rsidR="00635023" w:rsidRDefault="00635023" w:rsidP="004B1721">
      <w:pPr>
        <w:tabs>
          <w:tab w:val="left" w:pos="464"/>
        </w:tabs>
        <w:rPr>
          <w:rFonts w:cstheme="minorHAnsi"/>
          <w:sz w:val="22"/>
          <w:szCs w:val="22"/>
        </w:rPr>
      </w:pPr>
    </w:p>
    <w:p w14:paraId="178FFFE9" w14:textId="77777777" w:rsidR="00E35264" w:rsidRPr="00911003" w:rsidRDefault="00E35264" w:rsidP="004B1721">
      <w:pPr>
        <w:tabs>
          <w:tab w:val="left" w:pos="464"/>
        </w:tabs>
        <w:rPr>
          <w:b/>
          <w:bCs/>
          <w:color w:val="000000"/>
          <w:sz w:val="32"/>
          <w:szCs w:val="32"/>
          <w:lang w:val="en-US"/>
        </w:rPr>
      </w:pPr>
      <w:r w:rsidRPr="00911003">
        <w:rPr>
          <w:b/>
          <w:bCs/>
          <w:color w:val="000000"/>
          <w:sz w:val="32"/>
          <w:szCs w:val="32"/>
          <w:lang w:val="en-US"/>
        </w:rPr>
        <w:t>Acknowledgments</w:t>
      </w:r>
    </w:p>
    <w:p w14:paraId="3000DFC7" w14:textId="6ABFF6F5" w:rsidR="004B72A4" w:rsidRPr="00911003" w:rsidRDefault="00380D8B" w:rsidP="004B1721">
      <w:pPr>
        <w:tabs>
          <w:tab w:val="left" w:pos="464"/>
        </w:tabs>
        <w:rPr>
          <w:b/>
          <w:bCs/>
          <w:color w:val="000000"/>
          <w:sz w:val="22"/>
          <w:szCs w:val="22"/>
          <w:lang w:val="en-US"/>
        </w:rPr>
      </w:pPr>
      <w:r w:rsidRPr="00911003">
        <w:rPr>
          <w:b/>
          <w:bCs/>
          <w:color w:val="000000"/>
          <w:sz w:val="22"/>
          <w:szCs w:val="22"/>
          <w:lang w:val="en-US"/>
        </w:rPr>
        <w:t>not applicable</w:t>
      </w:r>
    </w:p>
    <w:p w14:paraId="061055A8" w14:textId="35D76626" w:rsidR="004B72A4" w:rsidRDefault="004B72A4" w:rsidP="004B1721">
      <w:pPr>
        <w:tabs>
          <w:tab w:val="left" w:pos="464"/>
        </w:tabs>
        <w:rPr>
          <w:b/>
          <w:bCs/>
          <w:color w:val="000000"/>
          <w:sz w:val="22"/>
          <w:szCs w:val="22"/>
          <w:lang w:val="en-US"/>
        </w:rPr>
      </w:pPr>
    </w:p>
    <w:p w14:paraId="23769081" w14:textId="16927065" w:rsidR="00536B2B" w:rsidRDefault="00536B2B" w:rsidP="004B1721">
      <w:pPr>
        <w:tabs>
          <w:tab w:val="left" w:pos="464"/>
        </w:tabs>
        <w:rPr>
          <w:b/>
          <w:bCs/>
          <w:color w:val="000000"/>
          <w:sz w:val="22"/>
          <w:szCs w:val="22"/>
          <w:lang w:val="en-US"/>
        </w:rPr>
      </w:pPr>
    </w:p>
    <w:p w14:paraId="0AEE89C4" w14:textId="7C27EB15" w:rsidR="00536B2B" w:rsidRDefault="00536B2B" w:rsidP="004B1721">
      <w:pPr>
        <w:tabs>
          <w:tab w:val="left" w:pos="464"/>
        </w:tabs>
        <w:rPr>
          <w:b/>
          <w:bCs/>
          <w:color w:val="000000"/>
          <w:sz w:val="22"/>
          <w:szCs w:val="22"/>
          <w:lang w:val="en-US"/>
        </w:rPr>
      </w:pPr>
    </w:p>
    <w:p w14:paraId="22727E64" w14:textId="77777777" w:rsidR="00536B2B" w:rsidRPr="00911003" w:rsidRDefault="00536B2B" w:rsidP="004B1721">
      <w:pPr>
        <w:tabs>
          <w:tab w:val="left" w:pos="464"/>
        </w:tabs>
        <w:rPr>
          <w:b/>
          <w:bCs/>
          <w:color w:val="000000"/>
          <w:sz w:val="22"/>
          <w:szCs w:val="22"/>
          <w:lang w:val="en-US"/>
        </w:rPr>
      </w:pPr>
    </w:p>
    <w:p w14:paraId="52F012D2" w14:textId="7891A266" w:rsidR="004B72A4" w:rsidRDefault="004B72A4" w:rsidP="004B1721">
      <w:pPr>
        <w:tabs>
          <w:tab w:val="left" w:pos="464"/>
        </w:tabs>
        <w:rPr>
          <w:b/>
          <w:bCs/>
          <w:color w:val="000000"/>
          <w:sz w:val="32"/>
          <w:szCs w:val="32"/>
        </w:rPr>
      </w:pPr>
      <w:r>
        <w:rPr>
          <w:b/>
          <w:bCs/>
          <w:color w:val="000000"/>
          <w:sz w:val="32"/>
          <w:szCs w:val="32"/>
        </w:rPr>
        <w:t>References</w:t>
      </w:r>
    </w:p>
    <w:p w14:paraId="7EA7690C" w14:textId="77777777" w:rsidR="00855D4E" w:rsidRDefault="00855D4E" w:rsidP="004B1721">
      <w:pPr>
        <w:tabs>
          <w:tab w:val="left" w:pos="464"/>
        </w:tabs>
        <w:rPr>
          <w:rFonts w:cstheme="minorHAnsi"/>
          <w:sz w:val="22"/>
          <w:szCs w:val="22"/>
        </w:rPr>
      </w:pPr>
    </w:p>
    <w:p w14:paraId="143921E6" w14:textId="77777777" w:rsidR="0027241A" w:rsidRPr="0027241A" w:rsidRDefault="00855D4E" w:rsidP="0027241A">
      <w:pPr>
        <w:pStyle w:val="EndNoteBibliography"/>
        <w:rPr>
          <w:noProof/>
        </w:rPr>
      </w:pPr>
      <w:r>
        <w:rPr>
          <w:rFonts w:cstheme="minorHAnsi"/>
          <w:sz w:val="22"/>
          <w:szCs w:val="22"/>
        </w:rPr>
        <w:fldChar w:fldCharType="begin"/>
      </w:r>
      <w:r>
        <w:rPr>
          <w:rFonts w:cstheme="minorHAnsi"/>
          <w:sz w:val="22"/>
          <w:szCs w:val="22"/>
        </w:rPr>
        <w:instrText xml:space="preserve"> ADDIN EN.REFLIST </w:instrText>
      </w:r>
      <w:r>
        <w:rPr>
          <w:rFonts w:cstheme="minorHAnsi"/>
          <w:sz w:val="22"/>
          <w:szCs w:val="22"/>
        </w:rPr>
        <w:fldChar w:fldCharType="separate"/>
      </w:r>
      <w:r w:rsidR="0027241A" w:rsidRPr="0027241A">
        <w:rPr>
          <w:noProof/>
        </w:rPr>
        <w:t>1.</w:t>
      </w:r>
      <w:r w:rsidR="0027241A" w:rsidRPr="0027241A">
        <w:rPr>
          <w:noProof/>
        </w:rPr>
        <w:tab/>
        <w:t>Lee JW, Chung HY, Cerrati EW, O TM, Waner M. The Natural History of Soft Tissue Hypertrophy, Bony Hypertrophy, and Nodule Formation in Patients With Untreated Head and Neck Capillary Malformations. Dermatol Surg. 2015;41(11):1241-5.</w:t>
      </w:r>
    </w:p>
    <w:p w14:paraId="63AE4870" w14:textId="77777777" w:rsidR="0027241A" w:rsidRPr="0027241A" w:rsidRDefault="0027241A" w:rsidP="0027241A">
      <w:pPr>
        <w:pStyle w:val="EndNoteBibliography"/>
        <w:rPr>
          <w:noProof/>
        </w:rPr>
      </w:pPr>
      <w:r w:rsidRPr="0027241A">
        <w:rPr>
          <w:noProof/>
        </w:rPr>
        <w:t>2.</w:t>
      </w:r>
      <w:r w:rsidRPr="0027241A">
        <w:rPr>
          <w:noProof/>
        </w:rPr>
        <w:tab/>
        <w:t>Lederhandler MH, Pomerantz H, Orbuch D, Geronemus RG. Treating pediatric port-wine stains in aesthetics. Clin Dermatol. 2022;40(1):11-8.</w:t>
      </w:r>
    </w:p>
    <w:p w14:paraId="167DC8AC" w14:textId="77777777" w:rsidR="0027241A" w:rsidRPr="0027241A" w:rsidRDefault="0027241A" w:rsidP="0027241A">
      <w:pPr>
        <w:pStyle w:val="EndNoteBibliography"/>
        <w:rPr>
          <w:noProof/>
        </w:rPr>
      </w:pPr>
      <w:r w:rsidRPr="0027241A">
        <w:rPr>
          <w:noProof/>
        </w:rPr>
        <w:t>3.</w:t>
      </w:r>
      <w:r w:rsidRPr="0027241A">
        <w:rPr>
          <w:noProof/>
        </w:rPr>
        <w:tab/>
        <w:t>Kwiek B, Rożalski M, Kowalewski C, Ambroziak M. Retrospective single center study of the efficacy of large spot 532 nm laser for the treatment of facial capillary malformations in 44 patients with the use of three-dimensional image analysis. Lasers Surg Med. 2017;49(8):743-9.</w:t>
      </w:r>
    </w:p>
    <w:p w14:paraId="5844F054" w14:textId="77777777" w:rsidR="0027241A" w:rsidRPr="0027241A" w:rsidRDefault="0027241A" w:rsidP="0027241A">
      <w:pPr>
        <w:pStyle w:val="EndNoteBibliography"/>
        <w:rPr>
          <w:noProof/>
        </w:rPr>
      </w:pPr>
      <w:r w:rsidRPr="0027241A">
        <w:rPr>
          <w:noProof/>
        </w:rPr>
        <w:t>4.</w:t>
      </w:r>
      <w:r w:rsidRPr="0027241A">
        <w:rPr>
          <w:noProof/>
        </w:rPr>
        <w:tab/>
        <w:t>Reddy KK, Brauer JA, Idriss MH, Anolik R, Bernstein L, Brightman L, et al. Treatment of port-wine stains with a short pulse width 532-nm Nd:YAG laser. J Drugs Dermatol. 2013;12(1):66-71.</w:t>
      </w:r>
    </w:p>
    <w:p w14:paraId="17C48197" w14:textId="77777777" w:rsidR="0027241A" w:rsidRPr="0027241A" w:rsidRDefault="0027241A" w:rsidP="0027241A">
      <w:pPr>
        <w:pStyle w:val="EndNoteBibliography"/>
        <w:rPr>
          <w:noProof/>
        </w:rPr>
      </w:pPr>
      <w:r w:rsidRPr="0027241A">
        <w:rPr>
          <w:noProof/>
        </w:rPr>
        <w:t>5.</w:t>
      </w:r>
      <w:r w:rsidRPr="0027241A">
        <w:rPr>
          <w:noProof/>
        </w:rPr>
        <w:tab/>
        <w:t>Sabeti S, Ball KL, Burkhart C, Eichenfield L, Fernandez Faith E, Frieden IJ, et al. Consensus Statement for the Management and Treatment of Port-Wine Birthmarks in Sturge-Weber Syndrome. JAMA Dermatol. 2021;157(1):98-104.</w:t>
      </w:r>
    </w:p>
    <w:p w14:paraId="32C4C658" w14:textId="77777777" w:rsidR="0027241A" w:rsidRPr="0027241A" w:rsidRDefault="0027241A" w:rsidP="0027241A">
      <w:pPr>
        <w:pStyle w:val="EndNoteBibliography"/>
        <w:rPr>
          <w:noProof/>
        </w:rPr>
      </w:pPr>
      <w:r w:rsidRPr="0027241A">
        <w:rPr>
          <w:noProof/>
        </w:rPr>
        <w:t>6.</w:t>
      </w:r>
      <w:r w:rsidRPr="0027241A">
        <w:rPr>
          <w:noProof/>
        </w:rPr>
        <w:tab/>
        <w:t>Stier MF, Glick SA, Hirsch RJ. Laser treatment of pediatric vascular lesions: Port wine stains and hemangiomas. J Am Acad Dermatol. 2008;58(2):261-85.</w:t>
      </w:r>
    </w:p>
    <w:p w14:paraId="68EBC09B" w14:textId="77777777" w:rsidR="0027241A" w:rsidRPr="0027241A" w:rsidRDefault="0027241A" w:rsidP="0027241A">
      <w:pPr>
        <w:pStyle w:val="EndNoteBibliography"/>
        <w:rPr>
          <w:noProof/>
        </w:rPr>
      </w:pPr>
      <w:r w:rsidRPr="0027241A">
        <w:rPr>
          <w:noProof/>
        </w:rPr>
        <w:t>7.</w:t>
      </w:r>
      <w:r w:rsidRPr="0027241A">
        <w:rPr>
          <w:noProof/>
        </w:rPr>
        <w:tab/>
        <w:t>Kwiek B, Ambroziak M, Osipowicz K, Kowalewski C, Rożalski M. Treatment of Previously Treated Facial Capillary Malformations: Results of Single-Center Retrospective Objective 3-Dimensional Analysis of the Efficacy of Large Spot 532 nm Lasers. Dermatol Surg. 2018;44(6):803-13.</w:t>
      </w:r>
    </w:p>
    <w:p w14:paraId="70D43BC4" w14:textId="77777777" w:rsidR="0027241A" w:rsidRPr="0027241A" w:rsidRDefault="0027241A" w:rsidP="0027241A">
      <w:pPr>
        <w:pStyle w:val="EndNoteBibliography"/>
        <w:rPr>
          <w:noProof/>
        </w:rPr>
      </w:pPr>
      <w:r w:rsidRPr="0027241A">
        <w:rPr>
          <w:noProof/>
        </w:rPr>
        <w:lastRenderedPageBreak/>
        <w:t>8.</w:t>
      </w:r>
      <w:r w:rsidRPr="0027241A">
        <w:rPr>
          <w:noProof/>
        </w:rPr>
        <w:tab/>
        <w:t>Kwiek B, Sieczych J, Rożalski M, Kowalewski C, Ambroziak M. Usefulness of three-dimensional digital image analysis for objective evaluation of the efficacy of non-facial port-wine stain treatment with large spot 532 nm laser. Postepy Dermatol Alergol. 2020;37(4):572-8.</w:t>
      </w:r>
    </w:p>
    <w:p w14:paraId="6BE6B300" w14:textId="77777777" w:rsidR="0027241A" w:rsidRPr="0027241A" w:rsidRDefault="0027241A" w:rsidP="0027241A">
      <w:pPr>
        <w:pStyle w:val="EndNoteBibliography"/>
        <w:rPr>
          <w:noProof/>
        </w:rPr>
      </w:pPr>
      <w:r w:rsidRPr="0027241A">
        <w:rPr>
          <w:noProof/>
        </w:rPr>
        <w:t>9.</w:t>
      </w:r>
      <w:r w:rsidRPr="0027241A">
        <w:rPr>
          <w:noProof/>
        </w:rPr>
        <w:tab/>
        <w:t>Fitzpatrick RE, Lowe NJ, Goldman MP, Borden H, Behr KL, Ruiz-Esparza J. Flashlamp-pumped pulsed dye laser treatment of port-wine stains. J Dermatol Surg Oncol. 1994;20(11):743-8.</w:t>
      </w:r>
    </w:p>
    <w:p w14:paraId="62A56F42" w14:textId="77777777" w:rsidR="0027241A" w:rsidRPr="0027241A" w:rsidRDefault="0027241A" w:rsidP="0027241A">
      <w:pPr>
        <w:pStyle w:val="EndNoteBibliography"/>
        <w:rPr>
          <w:noProof/>
        </w:rPr>
      </w:pPr>
      <w:r w:rsidRPr="0027241A">
        <w:rPr>
          <w:noProof/>
        </w:rPr>
        <w:t>10.</w:t>
      </w:r>
      <w:r w:rsidRPr="0027241A">
        <w:rPr>
          <w:noProof/>
        </w:rPr>
        <w:tab/>
        <w:t>Kwiek B, Rożalski M, Sieczych J, Paluch Ł, Kowalewski C, Ambroziak M. Predictive value of dermoscopy for the treatment of port-wine stains with large spot 532 nm laser. Lasers Surg Med. 2019;51(7):569-83.</w:t>
      </w:r>
    </w:p>
    <w:p w14:paraId="0DD39E53" w14:textId="77777777" w:rsidR="0027241A" w:rsidRPr="0027241A" w:rsidRDefault="0027241A" w:rsidP="0027241A">
      <w:pPr>
        <w:pStyle w:val="EndNoteBibliography"/>
        <w:rPr>
          <w:noProof/>
        </w:rPr>
      </w:pPr>
      <w:r w:rsidRPr="0027241A">
        <w:rPr>
          <w:noProof/>
        </w:rPr>
        <w:t>11.</w:t>
      </w:r>
      <w:r w:rsidRPr="0027241A">
        <w:rPr>
          <w:noProof/>
        </w:rPr>
        <w:tab/>
        <w:t>Adamič M, Pavlović MD, Troilius Rubin A, Palmetun-Ekbäck M, Boixeda P. Guidelines of care for vascular lasers and intense pulse light sources from the European Society for Laser Dermatology. J Eur Acad Dermatol Venereol. 2015;29(9):1661-78.</w:t>
      </w:r>
    </w:p>
    <w:p w14:paraId="2ACF2E6D" w14:textId="77777777" w:rsidR="0027241A" w:rsidRPr="0027241A" w:rsidRDefault="0027241A" w:rsidP="0027241A">
      <w:pPr>
        <w:pStyle w:val="EndNoteBibliography"/>
        <w:rPr>
          <w:noProof/>
        </w:rPr>
      </w:pPr>
      <w:r w:rsidRPr="0027241A">
        <w:rPr>
          <w:noProof/>
        </w:rPr>
        <w:t>12.</w:t>
      </w:r>
      <w:r w:rsidRPr="0027241A">
        <w:rPr>
          <w:noProof/>
        </w:rPr>
        <w:tab/>
        <w:t>Astner S, Anderson RR. Treating vascular lesions. Dermatol Ther. 2005;18(3):267-81.</w:t>
      </w:r>
    </w:p>
    <w:p w14:paraId="7AAA735F" w14:textId="77777777" w:rsidR="0027241A" w:rsidRPr="0027241A" w:rsidRDefault="0027241A" w:rsidP="0027241A">
      <w:pPr>
        <w:pStyle w:val="EndNoteBibliography"/>
        <w:rPr>
          <w:noProof/>
        </w:rPr>
      </w:pPr>
      <w:r w:rsidRPr="0027241A">
        <w:rPr>
          <w:noProof/>
        </w:rPr>
        <w:t>13.</w:t>
      </w:r>
      <w:r w:rsidRPr="0027241A">
        <w:rPr>
          <w:noProof/>
        </w:rPr>
        <w:tab/>
        <w:t>Izikson L, Nelson JS, Anderson RR. Treatment of hypertrophic and resistant port wine stains with a 755 nm laser: a case series of 20 patients. Lasers Surg Med. 2009;41(6):427-32.</w:t>
      </w:r>
    </w:p>
    <w:p w14:paraId="7831CD55" w14:textId="77777777" w:rsidR="0027241A" w:rsidRPr="0027241A" w:rsidRDefault="0027241A" w:rsidP="0027241A">
      <w:pPr>
        <w:pStyle w:val="EndNoteBibliography"/>
        <w:rPr>
          <w:noProof/>
        </w:rPr>
      </w:pPr>
      <w:r w:rsidRPr="0027241A">
        <w:rPr>
          <w:noProof/>
        </w:rPr>
        <w:t>14.</w:t>
      </w:r>
      <w:r w:rsidRPr="0027241A">
        <w:rPr>
          <w:noProof/>
        </w:rPr>
        <w:tab/>
        <w:t>Brightman LA, Geronemus RG, Reddy KK. Laser treatment of port-wine stains. Clin Cosmet Investig Dermatol. 2015;8:27-33.</w:t>
      </w:r>
    </w:p>
    <w:p w14:paraId="5C075415" w14:textId="77777777" w:rsidR="0027241A" w:rsidRPr="0027241A" w:rsidRDefault="0027241A" w:rsidP="0027241A">
      <w:pPr>
        <w:pStyle w:val="EndNoteBibliography"/>
        <w:rPr>
          <w:noProof/>
        </w:rPr>
      </w:pPr>
      <w:r w:rsidRPr="0027241A">
        <w:rPr>
          <w:noProof/>
        </w:rPr>
        <w:t>15.</w:t>
      </w:r>
      <w:r w:rsidRPr="0027241A">
        <w:rPr>
          <w:noProof/>
        </w:rPr>
        <w:tab/>
        <w:t>Fölster-Holst R, Shukla R, Kassir M, Galadari H, Lotti T, Wollina U, et al. Treatment Update of Port-Wine Stain: A Narrative Review. J Drugs Dermatol. 2021;20(5):515-8.</w:t>
      </w:r>
    </w:p>
    <w:p w14:paraId="34C6A2BC" w14:textId="77777777" w:rsidR="0027241A" w:rsidRPr="0027241A" w:rsidRDefault="0027241A" w:rsidP="0027241A">
      <w:pPr>
        <w:pStyle w:val="EndNoteBibliography"/>
        <w:rPr>
          <w:noProof/>
        </w:rPr>
      </w:pPr>
      <w:r w:rsidRPr="0027241A">
        <w:rPr>
          <w:noProof/>
        </w:rPr>
        <w:t>16.</w:t>
      </w:r>
      <w:r w:rsidRPr="0027241A">
        <w:rPr>
          <w:noProof/>
        </w:rPr>
        <w:tab/>
        <w:t>Woo WK, Jasim ZF, Handley JM. Evaluating the efficacy of treatment of resistant port-wine stains with variable-pulse 595-nm pulsed dye and 532-nm Nd:YAG lasers. Dermatol Surg. 2004;30(2 Pt 1):158-62; discussion 62.</w:t>
      </w:r>
    </w:p>
    <w:p w14:paraId="36E19984" w14:textId="77777777" w:rsidR="0027241A" w:rsidRPr="0027241A" w:rsidRDefault="0027241A" w:rsidP="0027241A">
      <w:pPr>
        <w:pStyle w:val="EndNoteBibliography"/>
        <w:rPr>
          <w:noProof/>
        </w:rPr>
      </w:pPr>
      <w:r w:rsidRPr="0027241A">
        <w:rPr>
          <w:noProof/>
        </w:rPr>
        <w:t>17.</w:t>
      </w:r>
      <w:r w:rsidRPr="0027241A">
        <w:rPr>
          <w:noProof/>
        </w:rPr>
        <w:tab/>
        <w:t>Lorenz S, Scherer K, Wimmershoff MB, Landthaler M, Hohenleutner U. Variable pulse frequency-doubled Nd:YAG laser versus flashlamp-pumped pulsed dye laser in the treatment of port wine stains. Acta Derm Venereol. 2003;83(3):210-3.</w:t>
      </w:r>
    </w:p>
    <w:p w14:paraId="5A9BAEFC" w14:textId="77777777" w:rsidR="0027241A" w:rsidRPr="0027241A" w:rsidRDefault="0027241A" w:rsidP="0027241A">
      <w:pPr>
        <w:pStyle w:val="EndNoteBibliography"/>
        <w:rPr>
          <w:noProof/>
        </w:rPr>
      </w:pPr>
      <w:r w:rsidRPr="0027241A">
        <w:rPr>
          <w:noProof/>
        </w:rPr>
        <w:t>18.</w:t>
      </w:r>
      <w:r w:rsidRPr="0027241A">
        <w:rPr>
          <w:noProof/>
        </w:rPr>
        <w:tab/>
        <w:t>Pençe B, Aybey B, Ergenekon G. Outcomes of 532 nm frequency-doubled Nd:YAG laser use in the treatment of port-wine stains. Dermatol Surg. 2005;31(5):509-17.</w:t>
      </w:r>
    </w:p>
    <w:p w14:paraId="68D1285B" w14:textId="77777777" w:rsidR="0027241A" w:rsidRPr="0027241A" w:rsidRDefault="0027241A" w:rsidP="0027241A">
      <w:pPr>
        <w:pStyle w:val="EndNoteBibliography"/>
        <w:rPr>
          <w:noProof/>
        </w:rPr>
      </w:pPr>
      <w:r w:rsidRPr="0027241A">
        <w:rPr>
          <w:noProof/>
        </w:rPr>
        <w:t>19.</w:t>
      </w:r>
      <w:r w:rsidRPr="0027241A">
        <w:rPr>
          <w:noProof/>
        </w:rPr>
        <w:tab/>
        <w:t>Chowdhury MM, Harris S, Lanigan SW. Potassium titanyl phosphate laser treatment of resistant port-wine stains. Br J Dermatol. 2001;144(4):814-7.</w:t>
      </w:r>
    </w:p>
    <w:p w14:paraId="7BBABCBE" w14:textId="77777777" w:rsidR="0027241A" w:rsidRPr="0027241A" w:rsidRDefault="0027241A" w:rsidP="0027241A">
      <w:pPr>
        <w:pStyle w:val="EndNoteBibliography"/>
        <w:rPr>
          <w:noProof/>
        </w:rPr>
      </w:pPr>
      <w:r w:rsidRPr="0027241A">
        <w:rPr>
          <w:noProof/>
        </w:rPr>
        <w:t>20.</w:t>
      </w:r>
      <w:r w:rsidRPr="0027241A">
        <w:rPr>
          <w:noProof/>
        </w:rPr>
        <w:tab/>
        <w:t>Micali G, Lacarrubba F, Massimino D, Schwartz RA. Dermatoscopy: alternative uses in daily clinical practice. J Am Acad Dermatol. 2011;64(6):1135-46.</w:t>
      </w:r>
    </w:p>
    <w:p w14:paraId="4D4A4C87" w14:textId="77777777" w:rsidR="0027241A" w:rsidRPr="0027241A" w:rsidRDefault="0027241A" w:rsidP="0027241A">
      <w:pPr>
        <w:pStyle w:val="EndNoteBibliography"/>
        <w:rPr>
          <w:noProof/>
        </w:rPr>
      </w:pPr>
      <w:r w:rsidRPr="0027241A">
        <w:rPr>
          <w:noProof/>
        </w:rPr>
        <w:t>21.</w:t>
      </w:r>
      <w:r w:rsidRPr="0027241A">
        <w:rPr>
          <w:noProof/>
        </w:rPr>
        <w:tab/>
        <w:t>Szychta P, Al-Nakib K, Anderson W, Stewart K, Quaba A. Quantitative method for evaluation of aesthetic results after laser treatment for birthmarks. Lasers Med Sci. 2013;28(6):1567-72.</w:t>
      </w:r>
    </w:p>
    <w:p w14:paraId="1BDEE850" w14:textId="77777777" w:rsidR="0027241A" w:rsidRPr="0027241A" w:rsidRDefault="0027241A" w:rsidP="0027241A">
      <w:pPr>
        <w:pStyle w:val="EndNoteBibliography"/>
        <w:rPr>
          <w:noProof/>
        </w:rPr>
      </w:pPr>
      <w:r w:rsidRPr="0027241A">
        <w:rPr>
          <w:noProof/>
        </w:rPr>
        <w:t>22.</w:t>
      </w:r>
      <w:r w:rsidRPr="0027241A">
        <w:rPr>
          <w:noProof/>
        </w:rPr>
        <w:tab/>
        <w:t>Minkis K, Geronemus RG, Hale EK. Port wine stain progression: a potential consequence of delayed and inadequate treatment? Lasers Surg Med. 2009;41(6):423-6.</w:t>
      </w:r>
    </w:p>
    <w:p w14:paraId="505B0C80" w14:textId="3666ABF0" w:rsidR="004B72A4" w:rsidRDefault="00855D4E" w:rsidP="004B1721">
      <w:pPr>
        <w:tabs>
          <w:tab w:val="left" w:pos="464"/>
        </w:tabs>
        <w:rPr>
          <w:rFonts w:cstheme="minorHAnsi"/>
          <w:sz w:val="22"/>
          <w:szCs w:val="22"/>
        </w:rPr>
      </w:pPr>
      <w:r>
        <w:rPr>
          <w:rFonts w:cstheme="minorHAnsi"/>
          <w:sz w:val="22"/>
          <w:szCs w:val="22"/>
        </w:rPr>
        <w:fldChar w:fldCharType="end"/>
      </w:r>
    </w:p>
    <w:p w14:paraId="0E694950" w14:textId="1D677C40" w:rsidR="007714A0" w:rsidRDefault="007714A0" w:rsidP="004B1721">
      <w:pPr>
        <w:tabs>
          <w:tab w:val="left" w:pos="464"/>
        </w:tabs>
        <w:rPr>
          <w:rFonts w:cstheme="minorHAnsi"/>
          <w:sz w:val="22"/>
          <w:szCs w:val="22"/>
        </w:rPr>
      </w:pPr>
    </w:p>
    <w:p w14:paraId="26166663" w14:textId="77777777" w:rsidR="00536B2B" w:rsidRDefault="00536B2B" w:rsidP="004B1721">
      <w:pPr>
        <w:tabs>
          <w:tab w:val="left" w:pos="464"/>
        </w:tabs>
        <w:rPr>
          <w:rFonts w:cstheme="minorHAnsi"/>
          <w:sz w:val="22"/>
          <w:szCs w:val="22"/>
        </w:rPr>
      </w:pPr>
    </w:p>
    <w:p w14:paraId="2C36AB83" w14:textId="77777777" w:rsidR="007714A0" w:rsidRPr="004F7684" w:rsidRDefault="007714A0" w:rsidP="007714A0">
      <w:pPr>
        <w:rPr>
          <w:color w:val="000000"/>
          <w:lang w:val="en-US" w:eastAsia="pl-PL"/>
        </w:rPr>
      </w:pPr>
      <w:r w:rsidRPr="004F7684">
        <w:rPr>
          <w:b/>
          <w:bCs/>
          <w:color w:val="212121"/>
          <w:shd w:val="clear" w:color="auto" w:fill="FFFFFF"/>
          <w:lang w:val="en-US" w:eastAsia="pl-PL"/>
        </w:rPr>
        <w:t>Supporting Information</w:t>
      </w:r>
    </w:p>
    <w:p w14:paraId="485E8C91" w14:textId="77777777" w:rsidR="007714A0" w:rsidRDefault="007714A0" w:rsidP="007714A0">
      <w:pPr>
        <w:rPr>
          <w:color w:val="000000"/>
          <w:sz w:val="22"/>
          <w:szCs w:val="22"/>
          <w:lang w:val="en-US" w:eastAsia="pl-PL"/>
        </w:rPr>
      </w:pPr>
      <w:r w:rsidRPr="00380D8B">
        <w:rPr>
          <w:color w:val="000000"/>
          <w:sz w:val="22"/>
          <w:szCs w:val="22"/>
          <w:lang w:val="en-US" w:eastAsia="pl-PL"/>
        </w:rPr>
        <w:t>not applicable</w:t>
      </w:r>
    </w:p>
    <w:p w14:paraId="6E43778E" w14:textId="77777777" w:rsidR="007714A0" w:rsidRPr="004F7684" w:rsidRDefault="007714A0" w:rsidP="007714A0">
      <w:pPr>
        <w:rPr>
          <w:color w:val="000000"/>
          <w:lang w:val="en-US" w:eastAsia="pl-PL"/>
        </w:rPr>
      </w:pPr>
    </w:p>
    <w:p w14:paraId="52A4E128" w14:textId="16E139C1" w:rsidR="008B5147" w:rsidRPr="00D37880" w:rsidRDefault="007714A0" w:rsidP="00D37880">
      <w:pPr>
        <w:rPr>
          <w:color w:val="000000"/>
          <w:lang w:val="en-US" w:eastAsia="pl-PL"/>
        </w:rPr>
      </w:pPr>
      <w:r w:rsidRPr="004F7684">
        <w:rPr>
          <w:b/>
          <w:bCs/>
          <w:color w:val="000000"/>
          <w:lang w:val="en-US" w:eastAsia="pl-PL"/>
        </w:rPr>
        <w:t>Figure Legends for most Original Articles</w:t>
      </w:r>
    </w:p>
    <w:sectPr w:rsidR="008B5147" w:rsidRPr="00D378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an Szczekulski" w:date="2023-05-29T12:21:00Z" w:initials="JS">
    <w:p w14:paraId="649FABB1" w14:textId="77777777" w:rsidR="00874E52" w:rsidRDefault="00874E52" w:rsidP="00A16962">
      <w:r>
        <w:rPr>
          <w:rStyle w:val="CommentReference"/>
        </w:rPr>
        <w:annotationRef/>
      </w:r>
      <w:r>
        <w:rPr>
          <w:sz w:val="20"/>
          <w:szCs w:val="20"/>
        </w:rPr>
        <w:t>Aren’t we using data only from photographs before the treatment ?</w:t>
      </w:r>
    </w:p>
  </w:comment>
  <w:comment w:id="13" w:author="Jan Szczekulski" w:date="2023-05-29T10:42:00Z" w:initials="JS">
    <w:p w14:paraId="1D6C6FC4" w14:textId="087D5311" w:rsidR="008E587B" w:rsidRDefault="008E587B" w:rsidP="00495212">
      <w:r>
        <w:rPr>
          <w:rStyle w:val="CommentReference"/>
        </w:rPr>
        <w:annotationRef/>
      </w:r>
      <w:r>
        <w:rPr>
          <w:sz w:val="20"/>
          <w:szCs w:val="20"/>
        </w:rPr>
        <w:t>Wszędzie jest teraz “PWB”.</w:t>
      </w:r>
    </w:p>
    <w:p w14:paraId="64087184" w14:textId="77777777" w:rsidR="008E587B" w:rsidRDefault="008E587B" w:rsidP="00495212"/>
    <w:p w14:paraId="32F7C173" w14:textId="77777777" w:rsidR="008E587B" w:rsidRDefault="008E587B" w:rsidP="00495212">
      <w:r>
        <w:rPr>
          <w:sz w:val="20"/>
          <w:szCs w:val="20"/>
        </w:rPr>
        <w:t>Professor wcześniej zmienił w jednym miejscu “PWS” -&gt; “PBS”</w:t>
      </w:r>
    </w:p>
    <w:p w14:paraId="65C53337" w14:textId="77777777" w:rsidR="008E587B" w:rsidRDefault="008E587B" w:rsidP="00495212"/>
    <w:p w14:paraId="0121EAAD" w14:textId="77777777" w:rsidR="008E587B" w:rsidRDefault="008E587B" w:rsidP="00495212">
      <w:r>
        <w:rPr>
          <w:sz w:val="20"/>
          <w:szCs w:val="20"/>
        </w:rPr>
        <w:t>Pomyslalem ze to pomyłka, więc to “PBS” zmieniłem na “PWB” tez</w:t>
      </w:r>
    </w:p>
  </w:comment>
  <w:comment w:id="14" w:author="Jan Szczekulski" w:date="2023-04-01T16:01:00Z" w:initials="JS">
    <w:p w14:paraId="6CE4EEE0" w14:textId="201D400E" w:rsidR="00B226D8" w:rsidRDefault="00A945E4" w:rsidP="00CB7234">
      <w:r>
        <w:rPr>
          <w:rStyle w:val="CommentReference"/>
        </w:rPr>
        <w:annotationRef/>
      </w:r>
      <w:r w:rsidR="00B226D8">
        <w:rPr>
          <w:sz w:val="20"/>
          <w:szCs w:val="20"/>
        </w:rPr>
        <w:t>As per “Preparation of Mauscript” tutorial. Section on “Reporting Statistics”</w:t>
      </w:r>
      <w:r w:rsidR="00B226D8">
        <w:rPr>
          <w:sz w:val="20"/>
          <w:szCs w:val="20"/>
        </w:rPr>
        <w:cr/>
      </w:r>
      <w:r w:rsidR="00B226D8">
        <w:rPr>
          <w:sz w:val="20"/>
          <w:szCs w:val="20"/>
        </w:rPr>
        <w:cr/>
        <w:t>link: https://onlinelibrary.wiley.com/page/journal/10970037/homepage/forauthors.html</w:t>
      </w:r>
    </w:p>
  </w:comment>
  <w:comment w:id="19" w:author="Bartłomiej Kwiek" w:date="2023-05-27T11:26:00Z" w:initials="BK">
    <w:p w14:paraId="33852D6A" w14:textId="77777777" w:rsidR="00BF3558" w:rsidRDefault="00BF3558" w:rsidP="008A4D1E">
      <w:pPr>
        <w:pStyle w:val="CommentText"/>
      </w:pPr>
      <w:r>
        <w:rPr>
          <w:rStyle w:val="CommentReference"/>
        </w:rPr>
        <w:annotationRef/>
      </w:r>
      <w:r>
        <w:t>Wielkość twarzy nie jednakowa. Najlepiej zrobić same głowy, bez ubrań jak w drugich kolumnach pierwszego i drugiego rzędu. Opisy cały czas źle, nie może być GCE w pierszej kolumnie?!</w:t>
      </w:r>
    </w:p>
  </w:comment>
  <w:comment w:id="20" w:author="Bartłomiej Kwiek" w:date="2023-05-27T11:27:00Z" w:initials="BK">
    <w:p w14:paraId="5D19C238" w14:textId="77777777" w:rsidR="00BF3558" w:rsidRDefault="00BF3558" w:rsidP="00743149">
      <w:pPr>
        <w:pStyle w:val="CommentText"/>
      </w:pPr>
      <w:r>
        <w:rPr>
          <w:rStyle w:val="CommentReference"/>
        </w:rPr>
        <w:annotationRef/>
      </w:r>
      <w:r>
        <w:t>5b jest chyba nie potrzebne bo 5 a krzywe sa tożsame i to ładnie widać</w:t>
      </w:r>
    </w:p>
  </w:comment>
  <w:comment w:id="21" w:author="Jan Szczekulski" w:date="2023-05-29T10:41:00Z" w:initials="JS">
    <w:p w14:paraId="1D9F2B60" w14:textId="77777777" w:rsidR="008E587B" w:rsidRDefault="008E587B" w:rsidP="00D2664F">
      <w:r>
        <w:rPr>
          <w:rStyle w:val="CommentReference"/>
        </w:rPr>
        <w:annotationRef/>
      </w:r>
      <w:r>
        <w:rPr>
          <w:sz w:val="20"/>
          <w:szCs w:val="20"/>
        </w:rPr>
        <w:t>Usuniete</w:t>
      </w:r>
    </w:p>
  </w:comment>
  <w:comment w:id="22" w:author="Bartłomiej Kwiek" w:date="2023-05-27T11:58:00Z" w:initials="BK">
    <w:p w14:paraId="7EE30E76" w14:textId="77777777" w:rsidR="00837BCC" w:rsidRDefault="00837BCC" w:rsidP="00FC5D73">
      <w:pPr>
        <w:pStyle w:val="CommentText"/>
      </w:pPr>
      <w:r>
        <w:rPr>
          <w:rStyle w:val="CommentReference"/>
        </w:rPr>
        <w:annotationRef/>
      </w:r>
      <w:r>
        <w:t>piśmiennictwo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FABB1" w15:done="0"/>
  <w15:commentEx w15:paraId="0121EAAD" w15:done="0"/>
  <w15:commentEx w15:paraId="6CE4EEE0" w15:done="0"/>
  <w15:commentEx w15:paraId="33852D6A" w15:done="0"/>
  <w15:commentEx w15:paraId="5D19C238" w15:paraIdParent="33852D6A" w15:done="0"/>
  <w15:commentEx w15:paraId="1D9F2B60" w15:paraIdParent="33852D6A" w15:done="0"/>
  <w15:commentEx w15:paraId="7EE30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1762" w16cex:dateUtc="2023-05-29T10:21:00Z"/>
  <w16cex:commentExtensible w16cex:durableId="281F000E" w16cex:dateUtc="2023-05-29T08:42:00Z"/>
  <w16cex:commentExtensible w16cex:durableId="27D2D3C1" w16cex:dateUtc="2023-04-01T14:01:00Z"/>
  <w16cex:commentExtensible w16cex:durableId="281C676B" w16cex:dateUtc="2023-05-27T09:26:00Z"/>
  <w16cex:commentExtensible w16cex:durableId="281C67AB" w16cex:dateUtc="2023-05-27T09:27:00Z"/>
  <w16cex:commentExtensible w16cex:durableId="281EFFCD" w16cex:dateUtc="2023-05-29T08:41:00Z"/>
  <w16cex:commentExtensible w16cex:durableId="281C6EE3" w16cex:dateUtc="2023-05-27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FABB1" w16cid:durableId="281F1762"/>
  <w16cid:commentId w16cid:paraId="0121EAAD" w16cid:durableId="281F000E"/>
  <w16cid:commentId w16cid:paraId="6CE4EEE0" w16cid:durableId="27D2D3C1"/>
  <w16cid:commentId w16cid:paraId="33852D6A" w16cid:durableId="281C676B"/>
  <w16cid:commentId w16cid:paraId="5D19C238" w16cid:durableId="281C67AB"/>
  <w16cid:commentId w16cid:paraId="1D9F2B60" w16cid:durableId="281EFFCD"/>
  <w16cid:commentId w16cid:paraId="7EE30E76" w16cid:durableId="281C6E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6F3C"/>
    <w:multiLevelType w:val="hybridMultilevel"/>
    <w:tmpl w:val="B164BB04"/>
    <w:lvl w:ilvl="0" w:tplc="AF82813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A351F6"/>
    <w:multiLevelType w:val="hybridMultilevel"/>
    <w:tmpl w:val="0B04FE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303079441">
    <w:abstractNumId w:val="1"/>
  </w:num>
  <w:num w:numId="2" w16cid:durableId="5391752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Windows Live" w15:userId="8d136d88c148276a"/>
  </w15:person>
  <w15:person w15:author="Bartłomiej Kwiek">
    <w15:presenceInfo w15:providerId="Windows Live" w15:userId="bfda1cac6e7f1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022552yt9f0ketedn5df5y2dp5sv5sa5pr&quot;&gt;My EndNote Library BDJ&lt;record-ids&gt;&lt;item&gt;6&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28&lt;/item&gt;&lt;item&gt;29&lt;/item&gt;&lt;/record-ids&gt;&lt;/item&gt;&lt;/Libraries&gt;"/>
  </w:docVars>
  <w:rsids>
    <w:rsidRoot w:val="005E4FA6"/>
    <w:rsid w:val="0000077D"/>
    <w:rsid w:val="00000DBC"/>
    <w:rsid w:val="00007E53"/>
    <w:rsid w:val="000102B7"/>
    <w:rsid w:val="000121F2"/>
    <w:rsid w:val="00014CA6"/>
    <w:rsid w:val="00017320"/>
    <w:rsid w:val="0002020E"/>
    <w:rsid w:val="000220E9"/>
    <w:rsid w:val="0002228D"/>
    <w:rsid w:val="00024397"/>
    <w:rsid w:val="000267F1"/>
    <w:rsid w:val="00026C26"/>
    <w:rsid w:val="00027B1B"/>
    <w:rsid w:val="00027F25"/>
    <w:rsid w:val="00030090"/>
    <w:rsid w:val="000344D7"/>
    <w:rsid w:val="00035952"/>
    <w:rsid w:val="00041EDA"/>
    <w:rsid w:val="000426C1"/>
    <w:rsid w:val="00047700"/>
    <w:rsid w:val="000559B4"/>
    <w:rsid w:val="000621F6"/>
    <w:rsid w:val="00062785"/>
    <w:rsid w:val="0007163C"/>
    <w:rsid w:val="00071BC7"/>
    <w:rsid w:val="000731E8"/>
    <w:rsid w:val="00076D8F"/>
    <w:rsid w:val="000808F3"/>
    <w:rsid w:val="00085C95"/>
    <w:rsid w:val="00086C03"/>
    <w:rsid w:val="000956E1"/>
    <w:rsid w:val="00096066"/>
    <w:rsid w:val="000A68BA"/>
    <w:rsid w:val="000B7353"/>
    <w:rsid w:val="000C065E"/>
    <w:rsid w:val="000C691D"/>
    <w:rsid w:val="000C7231"/>
    <w:rsid w:val="000D31F6"/>
    <w:rsid w:val="000D4794"/>
    <w:rsid w:val="000D5C34"/>
    <w:rsid w:val="000D77C3"/>
    <w:rsid w:val="000E5DC2"/>
    <w:rsid w:val="000F0708"/>
    <w:rsid w:val="000F1906"/>
    <w:rsid w:val="000F6CBA"/>
    <w:rsid w:val="000F7D2D"/>
    <w:rsid w:val="00100006"/>
    <w:rsid w:val="00101CB2"/>
    <w:rsid w:val="001178EC"/>
    <w:rsid w:val="00120769"/>
    <w:rsid w:val="001222C2"/>
    <w:rsid w:val="00126984"/>
    <w:rsid w:val="00126B39"/>
    <w:rsid w:val="001327F7"/>
    <w:rsid w:val="00133CBB"/>
    <w:rsid w:val="00134496"/>
    <w:rsid w:val="00136037"/>
    <w:rsid w:val="00142FFD"/>
    <w:rsid w:val="001433B4"/>
    <w:rsid w:val="00153E4C"/>
    <w:rsid w:val="001611F2"/>
    <w:rsid w:val="001612B2"/>
    <w:rsid w:val="00161D6D"/>
    <w:rsid w:val="00162407"/>
    <w:rsid w:val="00163CED"/>
    <w:rsid w:val="001652FA"/>
    <w:rsid w:val="00165ACC"/>
    <w:rsid w:val="0017042A"/>
    <w:rsid w:val="0017469B"/>
    <w:rsid w:val="00181BA0"/>
    <w:rsid w:val="00184D7B"/>
    <w:rsid w:val="00186088"/>
    <w:rsid w:val="0018671A"/>
    <w:rsid w:val="0019526A"/>
    <w:rsid w:val="001973A5"/>
    <w:rsid w:val="00197962"/>
    <w:rsid w:val="00197D7A"/>
    <w:rsid w:val="001A0B7F"/>
    <w:rsid w:val="001A39BB"/>
    <w:rsid w:val="001A3C08"/>
    <w:rsid w:val="001A4D8F"/>
    <w:rsid w:val="001A59C6"/>
    <w:rsid w:val="001A7B3F"/>
    <w:rsid w:val="001A7D6C"/>
    <w:rsid w:val="001B38D1"/>
    <w:rsid w:val="001B391D"/>
    <w:rsid w:val="001C29DB"/>
    <w:rsid w:val="001C2F32"/>
    <w:rsid w:val="001C3AA9"/>
    <w:rsid w:val="001C4877"/>
    <w:rsid w:val="001D3036"/>
    <w:rsid w:val="001D38AC"/>
    <w:rsid w:val="001D453E"/>
    <w:rsid w:val="001D6E83"/>
    <w:rsid w:val="001E5E25"/>
    <w:rsid w:val="001E5FD4"/>
    <w:rsid w:val="001E77AE"/>
    <w:rsid w:val="001F5E46"/>
    <w:rsid w:val="00204DA7"/>
    <w:rsid w:val="00205790"/>
    <w:rsid w:val="002129D4"/>
    <w:rsid w:val="002132BA"/>
    <w:rsid w:val="00213958"/>
    <w:rsid w:val="00214CC0"/>
    <w:rsid w:val="002175CB"/>
    <w:rsid w:val="002230E6"/>
    <w:rsid w:val="00225D67"/>
    <w:rsid w:val="00226887"/>
    <w:rsid w:val="0023679D"/>
    <w:rsid w:val="00237C37"/>
    <w:rsid w:val="00244243"/>
    <w:rsid w:val="00245DB6"/>
    <w:rsid w:val="002465FB"/>
    <w:rsid w:val="0025174F"/>
    <w:rsid w:val="00251CA7"/>
    <w:rsid w:val="00254F5F"/>
    <w:rsid w:val="002577A6"/>
    <w:rsid w:val="00257C79"/>
    <w:rsid w:val="00263864"/>
    <w:rsid w:val="002638E7"/>
    <w:rsid w:val="00265B28"/>
    <w:rsid w:val="00271A15"/>
    <w:rsid w:val="00271AAA"/>
    <w:rsid w:val="0027241A"/>
    <w:rsid w:val="0028278A"/>
    <w:rsid w:val="00291C27"/>
    <w:rsid w:val="00292D4E"/>
    <w:rsid w:val="002950EB"/>
    <w:rsid w:val="00295817"/>
    <w:rsid w:val="002966A6"/>
    <w:rsid w:val="002970D0"/>
    <w:rsid w:val="00297214"/>
    <w:rsid w:val="002A2D84"/>
    <w:rsid w:val="002A67E7"/>
    <w:rsid w:val="002A68CD"/>
    <w:rsid w:val="002B39F8"/>
    <w:rsid w:val="002C128C"/>
    <w:rsid w:val="002C5D94"/>
    <w:rsid w:val="002D0F3F"/>
    <w:rsid w:val="002D3689"/>
    <w:rsid w:val="002D4C1F"/>
    <w:rsid w:val="002D562B"/>
    <w:rsid w:val="002D5679"/>
    <w:rsid w:val="002D7A03"/>
    <w:rsid w:val="002E1D08"/>
    <w:rsid w:val="002F5435"/>
    <w:rsid w:val="00300F94"/>
    <w:rsid w:val="00300FFE"/>
    <w:rsid w:val="00301469"/>
    <w:rsid w:val="00301DA9"/>
    <w:rsid w:val="00305787"/>
    <w:rsid w:val="00305A36"/>
    <w:rsid w:val="00306352"/>
    <w:rsid w:val="00315E35"/>
    <w:rsid w:val="0031631C"/>
    <w:rsid w:val="0032364F"/>
    <w:rsid w:val="0033085F"/>
    <w:rsid w:val="00333B54"/>
    <w:rsid w:val="00334072"/>
    <w:rsid w:val="00340EC3"/>
    <w:rsid w:val="00341284"/>
    <w:rsid w:val="00341CD1"/>
    <w:rsid w:val="003421C8"/>
    <w:rsid w:val="00352017"/>
    <w:rsid w:val="00355627"/>
    <w:rsid w:val="00360305"/>
    <w:rsid w:val="0036090C"/>
    <w:rsid w:val="00361AC0"/>
    <w:rsid w:val="0036572F"/>
    <w:rsid w:val="00366940"/>
    <w:rsid w:val="00367A81"/>
    <w:rsid w:val="00372921"/>
    <w:rsid w:val="00375EE4"/>
    <w:rsid w:val="00376229"/>
    <w:rsid w:val="00380D8B"/>
    <w:rsid w:val="003830D9"/>
    <w:rsid w:val="00385592"/>
    <w:rsid w:val="00386594"/>
    <w:rsid w:val="00391E37"/>
    <w:rsid w:val="00395484"/>
    <w:rsid w:val="00395CA3"/>
    <w:rsid w:val="00397FA6"/>
    <w:rsid w:val="003A01F6"/>
    <w:rsid w:val="003A194D"/>
    <w:rsid w:val="003A2E49"/>
    <w:rsid w:val="003A2EBA"/>
    <w:rsid w:val="003A3B25"/>
    <w:rsid w:val="003A5055"/>
    <w:rsid w:val="003A6FE6"/>
    <w:rsid w:val="003B6572"/>
    <w:rsid w:val="003B74C0"/>
    <w:rsid w:val="003C21BB"/>
    <w:rsid w:val="003C223D"/>
    <w:rsid w:val="003C392F"/>
    <w:rsid w:val="003C41D3"/>
    <w:rsid w:val="003C7759"/>
    <w:rsid w:val="003D107A"/>
    <w:rsid w:val="003D16DA"/>
    <w:rsid w:val="003D2173"/>
    <w:rsid w:val="003D4A7F"/>
    <w:rsid w:val="003D59D5"/>
    <w:rsid w:val="003E0DBF"/>
    <w:rsid w:val="003E10E7"/>
    <w:rsid w:val="003E4E8E"/>
    <w:rsid w:val="003E4FFB"/>
    <w:rsid w:val="003E74D8"/>
    <w:rsid w:val="003F01B0"/>
    <w:rsid w:val="003F0535"/>
    <w:rsid w:val="003F2833"/>
    <w:rsid w:val="003F527A"/>
    <w:rsid w:val="003F61F3"/>
    <w:rsid w:val="003F74D2"/>
    <w:rsid w:val="00401432"/>
    <w:rsid w:val="00405E25"/>
    <w:rsid w:val="0040666F"/>
    <w:rsid w:val="00411263"/>
    <w:rsid w:val="0041573D"/>
    <w:rsid w:val="004214C0"/>
    <w:rsid w:val="00422223"/>
    <w:rsid w:val="004224D8"/>
    <w:rsid w:val="004243C4"/>
    <w:rsid w:val="00425270"/>
    <w:rsid w:val="0042546F"/>
    <w:rsid w:val="00430190"/>
    <w:rsid w:val="004328FA"/>
    <w:rsid w:val="004343D1"/>
    <w:rsid w:val="00441381"/>
    <w:rsid w:val="00443302"/>
    <w:rsid w:val="0044398D"/>
    <w:rsid w:val="004443E0"/>
    <w:rsid w:val="0044480F"/>
    <w:rsid w:val="0044551C"/>
    <w:rsid w:val="00446275"/>
    <w:rsid w:val="00452664"/>
    <w:rsid w:val="00463818"/>
    <w:rsid w:val="004659FA"/>
    <w:rsid w:val="0047195C"/>
    <w:rsid w:val="004730F7"/>
    <w:rsid w:val="00473CA6"/>
    <w:rsid w:val="0047500B"/>
    <w:rsid w:val="004757AE"/>
    <w:rsid w:val="00477EE6"/>
    <w:rsid w:val="00483B1B"/>
    <w:rsid w:val="00483C48"/>
    <w:rsid w:val="00486D34"/>
    <w:rsid w:val="004A2BCE"/>
    <w:rsid w:val="004B0450"/>
    <w:rsid w:val="004B11E0"/>
    <w:rsid w:val="004B1379"/>
    <w:rsid w:val="004B1721"/>
    <w:rsid w:val="004B3CA7"/>
    <w:rsid w:val="004B4BB0"/>
    <w:rsid w:val="004B6F49"/>
    <w:rsid w:val="004B72A4"/>
    <w:rsid w:val="004C0E0C"/>
    <w:rsid w:val="004C1958"/>
    <w:rsid w:val="004C3A66"/>
    <w:rsid w:val="004D6728"/>
    <w:rsid w:val="004E1782"/>
    <w:rsid w:val="004E2411"/>
    <w:rsid w:val="004E3511"/>
    <w:rsid w:val="004E3CC0"/>
    <w:rsid w:val="004E46DE"/>
    <w:rsid w:val="004F3041"/>
    <w:rsid w:val="004F6A39"/>
    <w:rsid w:val="004F7684"/>
    <w:rsid w:val="00500B62"/>
    <w:rsid w:val="005060DA"/>
    <w:rsid w:val="00511795"/>
    <w:rsid w:val="005152D3"/>
    <w:rsid w:val="00516161"/>
    <w:rsid w:val="00516494"/>
    <w:rsid w:val="00522842"/>
    <w:rsid w:val="00525F1F"/>
    <w:rsid w:val="00526AD4"/>
    <w:rsid w:val="00530EBF"/>
    <w:rsid w:val="0053322E"/>
    <w:rsid w:val="00536B2B"/>
    <w:rsid w:val="00537816"/>
    <w:rsid w:val="0054307A"/>
    <w:rsid w:val="00543E25"/>
    <w:rsid w:val="00544E5F"/>
    <w:rsid w:val="00557FDC"/>
    <w:rsid w:val="005636F3"/>
    <w:rsid w:val="00571A7A"/>
    <w:rsid w:val="0057243A"/>
    <w:rsid w:val="00572EBA"/>
    <w:rsid w:val="0057419D"/>
    <w:rsid w:val="00577BC4"/>
    <w:rsid w:val="00583550"/>
    <w:rsid w:val="005906D7"/>
    <w:rsid w:val="00590FC5"/>
    <w:rsid w:val="0059267F"/>
    <w:rsid w:val="00592D64"/>
    <w:rsid w:val="00594D0F"/>
    <w:rsid w:val="005A1BA3"/>
    <w:rsid w:val="005A1C19"/>
    <w:rsid w:val="005A40D4"/>
    <w:rsid w:val="005A68C9"/>
    <w:rsid w:val="005B0FD7"/>
    <w:rsid w:val="005B1924"/>
    <w:rsid w:val="005B225F"/>
    <w:rsid w:val="005B2DD6"/>
    <w:rsid w:val="005B3E4F"/>
    <w:rsid w:val="005C0AAE"/>
    <w:rsid w:val="005C2481"/>
    <w:rsid w:val="005C2853"/>
    <w:rsid w:val="005D0990"/>
    <w:rsid w:val="005D3A92"/>
    <w:rsid w:val="005D77E4"/>
    <w:rsid w:val="005E040A"/>
    <w:rsid w:val="005E0D7C"/>
    <w:rsid w:val="005E49E2"/>
    <w:rsid w:val="005E4FA6"/>
    <w:rsid w:val="005F6D66"/>
    <w:rsid w:val="005F7012"/>
    <w:rsid w:val="005F7B68"/>
    <w:rsid w:val="005F7BF0"/>
    <w:rsid w:val="00600E01"/>
    <w:rsid w:val="00603451"/>
    <w:rsid w:val="00603AE3"/>
    <w:rsid w:val="00605A92"/>
    <w:rsid w:val="00610334"/>
    <w:rsid w:val="00611BCF"/>
    <w:rsid w:val="00615AEF"/>
    <w:rsid w:val="00616FCF"/>
    <w:rsid w:val="00617286"/>
    <w:rsid w:val="00622AA4"/>
    <w:rsid w:val="0062526C"/>
    <w:rsid w:val="0062599B"/>
    <w:rsid w:val="00626710"/>
    <w:rsid w:val="0062698B"/>
    <w:rsid w:val="00634831"/>
    <w:rsid w:val="00635023"/>
    <w:rsid w:val="00637094"/>
    <w:rsid w:val="006400E9"/>
    <w:rsid w:val="00641736"/>
    <w:rsid w:val="0064678F"/>
    <w:rsid w:val="00646A70"/>
    <w:rsid w:val="00651569"/>
    <w:rsid w:val="0065471B"/>
    <w:rsid w:val="00655ADA"/>
    <w:rsid w:val="00663C92"/>
    <w:rsid w:val="00664AC8"/>
    <w:rsid w:val="00674BA9"/>
    <w:rsid w:val="00676265"/>
    <w:rsid w:val="00677ADC"/>
    <w:rsid w:val="0068310F"/>
    <w:rsid w:val="0069208C"/>
    <w:rsid w:val="006935D8"/>
    <w:rsid w:val="00695388"/>
    <w:rsid w:val="00697251"/>
    <w:rsid w:val="006A22C7"/>
    <w:rsid w:val="006A2B5D"/>
    <w:rsid w:val="006A2B9E"/>
    <w:rsid w:val="006B2639"/>
    <w:rsid w:val="006B712B"/>
    <w:rsid w:val="006B75E3"/>
    <w:rsid w:val="006C00CA"/>
    <w:rsid w:val="006C26B6"/>
    <w:rsid w:val="006C4688"/>
    <w:rsid w:val="006C476C"/>
    <w:rsid w:val="006C6CD2"/>
    <w:rsid w:val="006D1AF9"/>
    <w:rsid w:val="006D42FB"/>
    <w:rsid w:val="006D61BD"/>
    <w:rsid w:val="006E0BD2"/>
    <w:rsid w:val="006E1128"/>
    <w:rsid w:val="006E1B52"/>
    <w:rsid w:val="006E44F9"/>
    <w:rsid w:val="006E4581"/>
    <w:rsid w:val="006E76B7"/>
    <w:rsid w:val="006E77ED"/>
    <w:rsid w:val="006E7C58"/>
    <w:rsid w:val="006F36D7"/>
    <w:rsid w:val="00702447"/>
    <w:rsid w:val="00705605"/>
    <w:rsid w:val="007072FD"/>
    <w:rsid w:val="00710E31"/>
    <w:rsid w:val="00710EBC"/>
    <w:rsid w:val="00711C7C"/>
    <w:rsid w:val="00711E41"/>
    <w:rsid w:val="00715D3E"/>
    <w:rsid w:val="00731A36"/>
    <w:rsid w:val="007331F9"/>
    <w:rsid w:val="007336FC"/>
    <w:rsid w:val="007347F1"/>
    <w:rsid w:val="00740A81"/>
    <w:rsid w:val="00742291"/>
    <w:rsid w:val="00745FF8"/>
    <w:rsid w:val="00756BCD"/>
    <w:rsid w:val="00757EC7"/>
    <w:rsid w:val="007615E6"/>
    <w:rsid w:val="00765EAE"/>
    <w:rsid w:val="007679F6"/>
    <w:rsid w:val="00767C50"/>
    <w:rsid w:val="007714A0"/>
    <w:rsid w:val="00776D05"/>
    <w:rsid w:val="0078216C"/>
    <w:rsid w:val="00784CC9"/>
    <w:rsid w:val="00785338"/>
    <w:rsid w:val="00785782"/>
    <w:rsid w:val="00795030"/>
    <w:rsid w:val="007975A2"/>
    <w:rsid w:val="007A214B"/>
    <w:rsid w:val="007A647E"/>
    <w:rsid w:val="007A7380"/>
    <w:rsid w:val="007B5E4A"/>
    <w:rsid w:val="007C1A81"/>
    <w:rsid w:val="007C7534"/>
    <w:rsid w:val="007D048E"/>
    <w:rsid w:val="007D3D16"/>
    <w:rsid w:val="007D4878"/>
    <w:rsid w:val="007D73B3"/>
    <w:rsid w:val="007E2B4F"/>
    <w:rsid w:val="007E545B"/>
    <w:rsid w:val="007F2C46"/>
    <w:rsid w:val="00804DE5"/>
    <w:rsid w:val="00805197"/>
    <w:rsid w:val="008052BD"/>
    <w:rsid w:val="008119BC"/>
    <w:rsid w:val="00815551"/>
    <w:rsid w:val="00817051"/>
    <w:rsid w:val="00817299"/>
    <w:rsid w:val="00822FCE"/>
    <w:rsid w:val="008235B9"/>
    <w:rsid w:val="00827BF9"/>
    <w:rsid w:val="008302BF"/>
    <w:rsid w:val="00837BCC"/>
    <w:rsid w:val="0084058E"/>
    <w:rsid w:val="008436B5"/>
    <w:rsid w:val="00845774"/>
    <w:rsid w:val="00846B5C"/>
    <w:rsid w:val="00846EB8"/>
    <w:rsid w:val="0084762A"/>
    <w:rsid w:val="00855D4E"/>
    <w:rsid w:val="00862056"/>
    <w:rsid w:val="0086220C"/>
    <w:rsid w:val="00865ABE"/>
    <w:rsid w:val="00870F39"/>
    <w:rsid w:val="00871CB5"/>
    <w:rsid w:val="00873DAF"/>
    <w:rsid w:val="00874E52"/>
    <w:rsid w:val="008777C5"/>
    <w:rsid w:val="00883958"/>
    <w:rsid w:val="008851CA"/>
    <w:rsid w:val="008870B1"/>
    <w:rsid w:val="0089086E"/>
    <w:rsid w:val="008930D5"/>
    <w:rsid w:val="0089351A"/>
    <w:rsid w:val="00894226"/>
    <w:rsid w:val="008957E8"/>
    <w:rsid w:val="008A5BFC"/>
    <w:rsid w:val="008B15E4"/>
    <w:rsid w:val="008B5147"/>
    <w:rsid w:val="008C2863"/>
    <w:rsid w:val="008C4738"/>
    <w:rsid w:val="008C5BD5"/>
    <w:rsid w:val="008D0A28"/>
    <w:rsid w:val="008D1B58"/>
    <w:rsid w:val="008D5090"/>
    <w:rsid w:val="008D5B3F"/>
    <w:rsid w:val="008D7EC3"/>
    <w:rsid w:val="008E0D84"/>
    <w:rsid w:val="008E587B"/>
    <w:rsid w:val="008E77EC"/>
    <w:rsid w:val="008F2E44"/>
    <w:rsid w:val="009035D2"/>
    <w:rsid w:val="009049E9"/>
    <w:rsid w:val="0090724B"/>
    <w:rsid w:val="00911003"/>
    <w:rsid w:val="00917C5D"/>
    <w:rsid w:val="00917FA4"/>
    <w:rsid w:val="009203B8"/>
    <w:rsid w:val="009218DC"/>
    <w:rsid w:val="009245C3"/>
    <w:rsid w:val="00925938"/>
    <w:rsid w:val="00926A3A"/>
    <w:rsid w:val="00933205"/>
    <w:rsid w:val="0094262F"/>
    <w:rsid w:val="00942892"/>
    <w:rsid w:val="009468C5"/>
    <w:rsid w:val="009474C3"/>
    <w:rsid w:val="00951803"/>
    <w:rsid w:val="009519F2"/>
    <w:rsid w:val="00952DCF"/>
    <w:rsid w:val="00957C8A"/>
    <w:rsid w:val="009643B8"/>
    <w:rsid w:val="00965CEB"/>
    <w:rsid w:val="009673D8"/>
    <w:rsid w:val="009717A5"/>
    <w:rsid w:val="00972AF0"/>
    <w:rsid w:val="00973798"/>
    <w:rsid w:val="0097381C"/>
    <w:rsid w:val="00976FBB"/>
    <w:rsid w:val="00977895"/>
    <w:rsid w:val="009778D8"/>
    <w:rsid w:val="00977BFB"/>
    <w:rsid w:val="0098448B"/>
    <w:rsid w:val="00984D77"/>
    <w:rsid w:val="00990F28"/>
    <w:rsid w:val="00993D20"/>
    <w:rsid w:val="00994513"/>
    <w:rsid w:val="00997EEA"/>
    <w:rsid w:val="009A05B9"/>
    <w:rsid w:val="009A4DC4"/>
    <w:rsid w:val="009B768C"/>
    <w:rsid w:val="009C2260"/>
    <w:rsid w:val="009D0276"/>
    <w:rsid w:val="009D1444"/>
    <w:rsid w:val="009D2A7D"/>
    <w:rsid w:val="009D3906"/>
    <w:rsid w:val="009E3966"/>
    <w:rsid w:val="009E4D7F"/>
    <w:rsid w:val="009E6978"/>
    <w:rsid w:val="009F3F5B"/>
    <w:rsid w:val="00A024AF"/>
    <w:rsid w:val="00A0387D"/>
    <w:rsid w:val="00A04136"/>
    <w:rsid w:val="00A10C00"/>
    <w:rsid w:val="00A1243F"/>
    <w:rsid w:val="00A15CE7"/>
    <w:rsid w:val="00A20BDB"/>
    <w:rsid w:val="00A23D7B"/>
    <w:rsid w:val="00A24FA6"/>
    <w:rsid w:val="00A255ED"/>
    <w:rsid w:val="00A266E9"/>
    <w:rsid w:val="00A30BF5"/>
    <w:rsid w:val="00A3297C"/>
    <w:rsid w:val="00A335B1"/>
    <w:rsid w:val="00A361B6"/>
    <w:rsid w:val="00A37FE8"/>
    <w:rsid w:val="00A42410"/>
    <w:rsid w:val="00A43DE0"/>
    <w:rsid w:val="00A447F2"/>
    <w:rsid w:val="00A45015"/>
    <w:rsid w:val="00A477AE"/>
    <w:rsid w:val="00A527B9"/>
    <w:rsid w:val="00A5366A"/>
    <w:rsid w:val="00A562B0"/>
    <w:rsid w:val="00A569FE"/>
    <w:rsid w:val="00A7209C"/>
    <w:rsid w:val="00A7588C"/>
    <w:rsid w:val="00A7632F"/>
    <w:rsid w:val="00A8214E"/>
    <w:rsid w:val="00A9026E"/>
    <w:rsid w:val="00A9356D"/>
    <w:rsid w:val="00A941F8"/>
    <w:rsid w:val="00A945E4"/>
    <w:rsid w:val="00A95671"/>
    <w:rsid w:val="00A95C67"/>
    <w:rsid w:val="00A960CA"/>
    <w:rsid w:val="00A964F9"/>
    <w:rsid w:val="00AA1D18"/>
    <w:rsid w:val="00AA26C1"/>
    <w:rsid w:val="00AA3ED1"/>
    <w:rsid w:val="00AA6766"/>
    <w:rsid w:val="00AB37DA"/>
    <w:rsid w:val="00AB6B1D"/>
    <w:rsid w:val="00AB7D2B"/>
    <w:rsid w:val="00AC0ECE"/>
    <w:rsid w:val="00AC2AD6"/>
    <w:rsid w:val="00AC6EFA"/>
    <w:rsid w:val="00AD1A45"/>
    <w:rsid w:val="00AD7F68"/>
    <w:rsid w:val="00AE0221"/>
    <w:rsid w:val="00AE0BFE"/>
    <w:rsid w:val="00AE385A"/>
    <w:rsid w:val="00AE6287"/>
    <w:rsid w:val="00AF0928"/>
    <w:rsid w:val="00AF2969"/>
    <w:rsid w:val="00AF4D28"/>
    <w:rsid w:val="00AF64DA"/>
    <w:rsid w:val="00B00589"/>
    <w:rsid w:val="00B063A9"/>
    <w:rsid w:val="00B10B4B"/>
    <w:rsid w:val="00B135C1"/>
    <w:rsid w:val="00B157A6"/>
    <w:rsid w:val="00B226D8"/>
    <w:rsid w:val="00B24C5B"/>
    <w:rsid w:val="00B33572"/>
    <w:rsid w:val="00B34095"/>
    <w:rsid w:val="00B34E2A"/>
    <w:rsid w:val="00B3501A"/>
    <w:rsid w:val="00B363D8"/>
    <w:rsid w:val="00B372B2"/>
    <w:rsid w:val="00B444B5"/>
    <w:rsid w:val="00B4617A"/>
    <w:rsid w:val="00B55183"/>
    <w:rsid w:val="00B55202"/>
    <w:rsid w:val="00B5575C"/>
    <w:rsid w:val="00B6114F"/>
    <w:rsid w:val="00B61686"/>
    <w:rsid w:val="00B7339C"/>
    <w:rsid w:val="00B73442"/>
    <w:rsid w:val="00B77B57"/>
    <w:rsid w:val="00B81055"/>
    <w:rsid w:val="00B81EA8"/>
    <w:rsid w:val="00B84200"/>
    <w:rsid w:val="00B85DB6"/>
    <w:rsid w:val="00B860E9"/>
    <w:rsid w:val="00B86D4A"/>
    <w:rsid w:val="00B90E52"/>
    <w:rsid w:val="00B926B5"/>
    <w:rsid w:val="00B9619C"/>
    <w:rsid w:val="00B964D8"/>
    <w:rsid w:val="00B97F55"/>
    <w:rsid w:val="00BA1B8F"/>
    <w:rsid w:val="00BA3301"/>
    <w:rsid w:val="00BA4D4B"/>
    <w:rsid w:val="00BA658F"/>
    <w:rsid w:val="00BB0516"/>
    <w:rsid w:val="00BB31A8"/>
    <w:rsid w:val="00BB406B"/>
    <w:rsid w:val="00BC12F8"/>
    <w:rsid w:val="00BC2A5C"/>
    <w:rsid w:val="00BC3099"/>
    <w:rsid w:val="00BC33A8"/>
    <w:rsid w:val="00BC5463"/>
    <w:rsid w:val="00BD1AC2"/>
    <w:rsid w:val="00BD44BB"/>
    <w:rsid w:val="00BD7331"/>
    <w:rsid w:val="00BE32D3"/>
    <w:rsid w:val="00BE3F7A"/>
    <w:rsid w:val="00BE3F82"/>
    <w:rsid w:val="00BE64EC"/>
    <w:rsid w:val="00BE7AA3"/>
    <w:rsid w:val="00BF1234"/>
    <w:rsid w:val="00BF140E"/>
    <w:rsid w:val="00BF3558"/>
    <w:rsid w:val="00BF4850"/>
    <w:rsid w:val="00C070D9"/>
    <w:rsid w:val="00C07A7B"/>
    <w:rsid w:val="00C12649"/>
    <w:rsid w:val="00C133CC"/>
    <w:rsid w:val="00C15A2E"/>
    <w:rsid w:val="00C17743"/>
    <w:rsid w:val="00C21CA7"/>
    <w:rsid w:val="00C24B20"/>
    <w:rsid w:val="00C25A3D"/>
    <w:rsid w:val="00C319DD"/>
    <w:rsid w:val="00C41815"/>
    <w:rsid w:val="00C41E21"/>
    <w:rsid w:val="00C4234B"/>
    <w:rsid w:val="00C42A72"/>
    <w:rsid w:val="00C4323F"/>
    <w:rsid w:val="00C46835"/>
    <w:rsid w:val="00C46CE5"/>
    <w:rsid w:val="00C4768B"/>
    <w:rsid w:val="00C503D7"/>
    <w:rsid w:val="00C52381"/>
    <w:rsid w:val="00C537E1"/>
    <w:rsid w:val="00C54DA6"/>
    <w:rsid w:val="00C55064"/>
    <w:rsid w:val="00C550A4"/>
    <w:rsid w:val="00C55400"/>
    <w:rsid w:val="00C60806"/>
    <w:rsid w:val="00C6230E"/>
    <w:rsid w:val="00C63209"/>
    <w:rsid w:val="00C63E9E"/>
    <w:rsid w:val="00C6485B"/>
    <w:rsid w:val="00C659C9"/>
    <w:rsid w:val="00C751C8"/>
    <w:rsid w:val="00C76CD6"/>
    <w:rsid w:val="00C860C4"/>
    <w:rsid w:val="00C86578"/>
    <w:rsid w:val="00C87236"/>
    <w:rsid w:val="00C90F28"/>
    <w:rsid w:val="00C931A2"/>
    <w:rsid w:val="00CA0E77"/>
    <w:rsid w:val="00CA0F2E"/>
    <w:rsid w:val="00CA55E6"/>
    <w:rsid w:val="00CB1CF7"/>
    <w:rsid w:val="00CB2665"/>
    <w:rsid w:val="00CC2BFC"/>
    <w:rsid w:val="00CC5928"/>
    <w:rsid w:val="00CC5FA1"/>
    <w:rsid w:val="00CC743C"/>
    <w:rsid w:val="00CC7A5D"/>
    <w:rsid w:val="00CD0831"/>
    <w:rsid w:val="00CD4FB2"/>
    <w:rsid w:val="00CD6404"/>
    <w:rsid w:val="00CE3904"/>
    <w:rsid w:val="00CE42A0"/>
    <w:rsid w:val="00CE58B6"/>
    <w:rsid w:val="00CE6876"/>
    <w:rsid w:val="00CF0481"/>
    <w:rsid w:val="00CF2DD3"/>
    <w:rsid w:val="00D0296B"/>
    <w:rsid w:val="00D0543A"/>
    <w:rsid w:val="00D13336"/>
    <w:rsid w:val="00D1357D"/>
    <w:rsid w:val="00D14060"/>
    <w:rsid w:val="00D17174"/>
    <w:rsid w:val="00D20B67"/>
    <w:rsid w:val="00D21161"/>
    <w:rsid w:val="00D238B4"/>
    <w:rsid w:val="00D30654"/>
    <w:rsid w:val="00D31E2F"/>
    <w:rsid w:val="00D32E32"/>
    <w:rsid w:val="00D33F30"/>
    <w:rsid w:val="00D374A8"/>
    <w:rsid w:val="00D37880"/>
    <w:rsid w:val="00D4055B"/>
    <w:rsid w:val="00D43017"/>
    <w:rsid w:val="00D4501D"/>
    <w:rsid w:val="00D47625"/>
    <w:rsid w:val="00D52990"/>
    <w:rsid w:val="00D53955"/>
    <w:rsid w:val="00D54C14"/>
    <w:rsid w:val="00D55181"/>
    <w:rsid w:val="00D60C66"/>
    <w:rsid w:val="00D64AF7"/>
    <w:rsid w:val="00D86C24"/>
    <w:rsid w:val="00D8766D"/>
    <w:rsid w:val="00D92FE6"/>
    <w:rsid w:val="00D93906"/>
    <w:rsid w:val="00D93B23"/>
    <w:rsid w:val="00DA7029"/>
    <w:rsid w:val="00DB03A2"/>
    <w:rsid w:val="00DB0CE4"/>
    <w:rsid w:val="00DB2EF6"/>
    <w:rsid w:val="00DB4203"/>
    <w:rsid w:val="00DC100F"/>
    <w:rsid w:val="00DC3210"/>
    <w:rsid w:val="00DD1677"/>
    <w:rsid w:val="00DD4E72"/>
    <w:rsid w:val="00DD508E"/>
    <w:rsid w:val="00DE266E"/>
    <w:rsid w:val="00DE568B"/>
    <w:rsid w:val="00DE57A4"/>
    <w:rsid w:val="00DE5ADA"/>
    <w:rsid w:val="00DF201C"/>
    <w:rsid w:val="00DF5E55"/>
    <w:rsid w:val="00E004EC"/>
    <w:rsid w:val="00E05576"/>
    <w:rsid w:val="00E133E6"/>
    <w:rsid w:val="00E14BED"/>
    <w:rsid w:val="00E1600D"/>
    <w:rsid w:val="00E173AC"/>
    <w:rsid w:val="00E21DB9"/>
    <w:rsid w:val="00E35264"/>
    <w:rsid w:val="00E35FC5"/>
    <w:rsid w:val="00E36B0F"/>
    <w:rsid w:val="00E5230B"/>
    <w:rsid w:val="00E53E23"/>
    <w:rsid w:val="00E55D64"/>
    <w:rsid w:val="00E55DBC"/>
    <w:rsid w:val="00E6005F"/>
    <w:rsid w:val="00E62C49"/>
    <w:rsid w:val="00E67280"/>
    <w:rsid w:val="00E7181F"/>
    <w:rsid w:val="00E76FE6"/>
    <w:rsid w:val="00E81313"/>
    <w:rsid w:val="00E8437A"/>
    <w:rsid w:val="00E86A5A"/>
    <w:rsid w:val="00E94E12"/>
    <w:rsid w:val="00E9761E"/>
    <w:rsid w:val="00EA01E8"/>
    <w:rsid w:val="00EA7B89"/>
    <w:rsid w:val="00EB0E2C"/>
    <w:rsid w:val="00EB23C6"/>
    <w:rsid w:val="00EC0D93"/>
    <w:rsid w:val="00EC2028"/>
    <w:rsid w:val="00EC49DE"/>
    <w:rsid w:val="00EC4A41"/>
    <w:rsid w:val="00ED7818"/>
    <w:rsid w:val="00EE1A34"/>
    <w:rsid w:val="00EE4C23"/>
    <w:rsid w:val="00EE787A"/>
    <w:rsid w:val="00EF26C5"/>
    <w:rsid w:val="00EF463C"/>
    <w:rsid w:val="00EF51E8"/>
    <w:rsid w:val="00EF6EB3"/>
    <w:rsid w:val="00F01C34"/>
    <w:rsid w:val="00F06C50"/>
    <w:rsid w:val="00F06DC3"/>
    <w:rsid w:val="00F06E42"/>
    <w:rsid w:val="00F07304"/>
    <w:rsid w:val="00F079AE"/>
    <w:rsid w:val="00F12809"/>
    <w:rsid w:val="00F13C0D"/>
    <w:rsid w:val="00F17BEF"/>
    <w:rsid w:val="00F20818"/>
    <w:rsid w:val="00F24D22"/>
    <w:rsid w:val="00F25963"/>
    <w:rsid w:val="00F3120C"/>
    <w:rsid w:val="00F32654"/>
    <w:rsid w:val="00F327B0"/>
    <w:rsid w:val="00F327F5"/>
    <w:rsid w:val="00F535A0"/>
    <w:rsid w:val="00F5450C"/>
    <w:rsid w:val="00F61B7B"/>
    <w:rsid w:val="00F64133"/>
    <w:rsid w:val="00F657A1"/>
    <w:rsid w:val="00F70C1C"/>
    <w:rsid w:val="00F70C5F"/>
    <w:rsid w:val="00F71CDE"/>
    <w:rsid w:val="00F7294C"/>
    <w:rsid w:val="00F76543"/>
    <w:rsid w:val="00F8043A"/>
    <w:rsid w:val="00F86E36"/>
    <w:rsid w:val="00F91427"/>
    <w:rsid w:val="00F92B2B"/>
    <w:rsid w:val="00F940FB"/>
    <w:rsid w:val="00FA204F"/>
    <w:rsid w:val="00FA262F"/>
    <w:rsid w:val="00FA2D81"/>
    <w:rsid w:val="00FA4764"/>
    <w:rsid w:val="00FA5691"/>
    <w:rsid w:val="00FA70A2"/>
    <w:rsid w:val="00FC1C1D"/>
    <w:rsid w:val="00FC32EE"/>
    <w:rsid w:val="00FC6FFD"/>
    <w:rsid w:val="00FD6E16"/>
    <w:rsid w:val="00FD7C86"/>
    <w:rsid w:val="00FE1BB0"/>
    <w:rsid w:val="00FE2F9B"/>
    <w:rsid w:val="00FF4610"/>
    <w:rsid w:val="00FF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917F"/>
  <w15:chartTrackingRefBased/>
  <w15:docId w15:val="{88B49B17-04CF-F142-AF94-78808879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B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6DA"/>
    <w:pPr>
      <w:spacing w:before="100" w:beforeAutospacing="1" w:after="100" w:afterAutospacing="1"/>
    </w:pPr>
  </w:style>
  <w:style w:type="character" w:styleId="CommentReference">
    <w:name w:val="annotation reference"/>
    <w:basedOn w:val="DefaultParagraphFont"/>
    <w:uiPriority w:val="99"/>
    <w:semiHidden/>
    <w:unhideWhenUsed/>
    <w:rsid w:val="009643B8"/>
    <w:rPr>
      <w:sz w:val="16"/>
      <w:szCs w:val="16"/>
    </w:rPr>
  </w:style>
  <w:style w:type="paragraph" w:styleId="CommentText">
    <w:name w:val="annotation text"/>
    <w:basedOn w:val="Normal"/>
    <w:link w:val="CommentTextChar"/>
    <w:uiPriority w:val="99"/>
    <w:unhideWhenUsed/>
    <w:rsid w:val="009643B8"/>
    <w:rPr>
      <w:sz w:val="20"/>
      <w:szCs w:val="20"/>
    </w:rPr>
  </w:style>
  <w:style w:type="character" w:customStyle="1" w:styleId="CommentTextChar">
    <w:name w:val="Comment Text Char"/>
    <w:basedOn w:val="DefaultParagraphFont"/>
    <w:link w:val="CommentText"/>
    <w:uiPriority w:val="99"/>
    <w:rsid w:val="009643B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643B8"/>
    <w:rPr>
      <w:b/>
      <w:bCs/>
    </w:rPr>
  </w:style>
  <w:style w:type="character" w:customStyle="1" w:styleId="CommentSubjectChar">
    <w:name w:val="Comment Subject Char"/>
    <w:basedOn w:val="CommentTextChar"/>
    <w:link w:val="CommentSubject"/>
    <w:uiPriority w:val="99"/>
    <w:semiHidden/>
    <w:rsid w:val="009643B8"/>
    <w:rPr>
      <w:rFonts w:ascii="Times New Roman" w:eastAsia="Times New Roman" w:hAnsi="Times New Roman" w:cs="Times New Roman"/>
      <w:b/>
      <w:bCs/>
      <w:sz w:val="20"/>
      <w:szCs w:val="20"/>
      <w:lang w:eastAsia="en-GB"/>
    </w:rPr>
  </w:style>
  <w:style w:type="character" w:customStyle="1" w:styleId="apple-tab-span">
    <w:name w:val="apple-tab-span"/>
    <w:basedOn w:val="DefaultParagraphFont"/>
    <w:rsid w:val="00DE5ADA"/>
  </w:style>
  <w:style w:type="paragraph" w:styleId="ListParagraph">
    <w:name w:val="List Paragraph"/>
    <w:basedOn w:val="Normal"/>
    <w:uiPriority w:val="34"/>
    <w:qFormat/>
    <w:rsid w:val="00DE5ADA"/>
    <w:pPr>
      <w:ind w:left="720"/>
      <w:contextualSpacing/>
    </w:pPr>
  </w:style>
  <w:style w:type="character" w:styleId="Hyperlink">
    <w:name w:val="Hyperlink"/>
    <w:basedOn w:val="DefaultParagraphFont"/>
    <w:uiPriority w:val="99"/>
    <w:unhideWhenUsed/>
    <w:rsid w:val="00BB406B"/>
    <w:rPr>
      <w:color w:val="0000FF"/>
      <w:u w:val="single"/>
    </w:rPr>
  </w:style>
  <w:style w:type="character" w:customStyle="1" w:styleId="apple-converted-space">
    <w:name w:val="apple-converted-space"/>
    <w:basedOn w:val="DefaultParagraphFont"/>
    <w:rsid w:val="00BB406B"/>
  </w:style>
  <w:style w:type="character" w:customStyle="1" w:styleId="fm-vol-iss-date">
    <w:name w:val="fm-vol-iss-date"/>
    <w:basedOn w:val="DefaultParagraphFont"/>
    <w:rsid w:val="00BB406B"/>
  </w:style>
  <w:style w:type="character" w:customStyle="1" w:styleId="doi">
    <w:name w:val="doi"/>
    <w:basedOn w:val="DefaultParagraphFont"/>
    <w:rsid w:val="00BB406B"/>
  </w:style>
  <w:style w:type="character" w:customStyle="1" w:styleId="element-citation">
    <w:name w:val="element-citation"/>
    <w:basedOn w:val="DefaultParagraphFont"/>
    <w:rsid w:val="00BB406B"/>
  </w:style>
  <w:style w:type="character" w:customStyle="1" w:styleId="ref-journal">
    <w:name w:val="ref-journal"/>
    <w:basedOn w:val="DefaultParagraphFont"/>
    <w:rsid w:val="00BB406B"/>
  </w:style>
  <w:style w:type="character" w:customStyle="1" w:styleId="ref-vol">
    <w:name w:val="ref-vol"/>
    <w:basedOn w:val="DefaultParagraphFont"/>
    <w:rsid w:val="00BB406B"/>
  </w:style>
  <w:style w:type="paragraph" w:customStyle="1" w:styleId="EndNoteBibliographyTitle">
    <w:name w:val="EndNote Bibliography Title"/>
    <w:basedOn w:val="Normal"/>
    <w:link w:val="EndNoteBibliographyTitleZnak"/>
    <w:rsid w:val="00855D4E"/>
    <w:pPr>
      <w:jc w:val="center"/>
    </w:pPr>
  </w:style>
  <w:style w:type="character" w:customStyle="1" w:styleId="EndNoteBibliographyTitleZnak">
    <w:name w:val="EndNote Bibliography Title Znak"/>
    <w:basedOn w:val="DefaultParagraphFont"/>
    <w:link w:val="EndNoteBibliographyTitle"/>
    <w:rsid w:val="00855D4E"/>
    <w:rPr>
      <w:rFonts w:ascii="Times New Roman" w:eastAsia="Times New Roman" w:hAnsi="Times New Roman" w:cs="Times New Roman"/>
      <w:lang w:eastAsia="en-GB"/>
    </w:rPr>
  </w:style>
  <w:style w:type="paragraph" w:customStyle="1" w:styleId="EndNoteBibliography">
    <w:name w:val="EndNote Bibliography"/>
    <w:basedOn w:val="Normal"/>
    <w:link w:val="EndNoteBibliographyZnak"/>
    <w:rsid w:val="00855D4E"/>
  </w:style>
  <w:style w:type="character" w:customStyle="1" w:styleId="EndNoteBibliographyZnak">
    <w:name w:val="EndNote Bibliography Znak"/>
    <w:basedOn w:val="DefaultParagraphFont"/>
    <w:link w:val="EndNoteBibliography"/>
    <w:rsid w:val="00855D4E"/>
    <w:rPr>
      <w:rFonts w:ascii="Times New Roman" w:eastAsia="Times New Roman" w:hAnsi="Times New Roman" w:cs="Times New Roman"/>
      <w:lang w:eastAsia="en-GB"/>
    </w:rPr>
  </w:style>
  <w:style w:type="paragraph" w:styleId="Revision">
    <w:name w:val="Revision"/>
    <w:hidden/>
    <w:uiPriority w:val="99"/>
    <w:semiHidden/>
    <w:rsid w:val="00F3120C"/>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F3120C"/>
    <w:rPr>
      <w:color w:val="605E5C"/>
      <w:shd w:val="clear" w:color="auto" w:fill="E1DFDD"/>
    </w:rPr>
  </w:style>
  <w:style w:type="character" w:styleId="FollowedHyperlink">
    <w:name w:val="FollowedHyperlink"/>
    <w:basedOn w:val="DefaultParagraphFont"/>
    <w:uiPriority w:val="99"/>
    <w:semiHidden/>
    <w:unhideWhenUsed/>
    <w:rsid w:val="006467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5670">
      <w:bodyDiv w:val="1"/>
      <w:marLeft w:val="0"/>
      <w:marRight w:val="0"/>
      <w:marTop w:val="0"/>
      <w:marBottom w:val="0"/>
      <w:divBdr>
        <w:top w:val="none" w:sz="0" w:space="0" w:color="auto"/>
        <w:left w:val="none" w:sz="0" w:space="0" w:color="auto"/>
        <w:bottom w:val="none" w:sz="0" w:space="0" w:color="auto"/>
        <w:right w:val="none" w:sz="0" w:space="0" w:color="auto"/>
      </w:divBdr>
    </w:div>
    <w:div w:id="488013628">
      <w:bodyDiv w:val="1"/>
      <w:marLeft w:val="0"/>
      <w:marRight w:val="0"/>
      <w:marTop w:val="0"/>
      <w:marBottom w:val="0"/>
      <w:divBdr>
        <w:top w:val="none" w:sz="0" w:space="0" w:color="auto"/>
        <w:left w:val="none" w:sz="0" w:space="0" w:color="auto"/>
        <w:bottom w:val="none" w:sz="0" w:space="0" w:color="auto"/>
        <w:right w:val="none" w:sz="0" w:space="0" w:color="auto"/>
      </w:divBdr>
    </w:div>
    <w:div w:id="515734679">
      <w:bodyDiv w:val="1"/>
      <w:marLeft w:val="0"/>
      <w:marRight w:val="0"/>
      <w:marTop w:val="0"/>
      <w:marBottom w:val="0"/>
      <w:divBdr>
        <w:top w:val="none" w:sz="0" w:space="0" w:color="auto"/>
        <w:left w:val="none" w:sz="0" w:space="0" w:color="auto"/>
        <w:bottom w:val="none" w:sz="0" w:space="0" w:color="auto"/>
        <w:right w:val="none" w:sz="0" w:space="0" w:color="auto"/>
      </w:divBdr>
    </w:div>
    <w:div w:id="535657988">
      <w:bodyDiv w:val="1"/>
      <w:marLeft w:val="0"/>
      <w:marRight w:val="0"/>
      <w:marTop w:val="0"/>
      <w:marBottom w:val="0"/>
      <w:divBdr>
        <w:top w:val="none" w:sz="0" w:space="0" w:color="auto"/>
        <w:left w:val="none" w:sz="0" w:space="0" w:color="auto"/>
        <w:bottom w:val="none" w:sz="0" w:space="0" w:color="auto"/>
        <w:right w:val="none" w:sz="0" w:space="0" w:color="auto"/>
      </w:divBdr>
    </w:div>
    <w:div w:id="692851690">
      <w:bodyDiv w:val="1"/>
      <w:marLeft w:val="0"/>
      <w:marRight w:val="0"/>
      <w:marTop w:val="0"/>
      <w:marBottom w:val="0"/>
      <w:divBdr>
        <w:top w:val="none" w:sz="0" w:space="0" w:color="auto"/>
        <w:left w:val="none" w:sz="0" w:space="0" w:color="auto"/>
        <w:bottom w:val="none" w:sz="0" w:space="0" w:color="auto"/>
        <w:right w:val="none" w:sz="0" w:space="0" w:color="auto"/>
      </w:divBdr>
    </w:div>
    <w:div w:id="695035636">
      <w:bodyDiv w:val="1"/>
      <w:marLeft w:val="0"/>
      <w:marRight w:val="0"/>
      <w:marTop w:val="0"/>
      <w:marBottom w:val="0"/>
      <w:divBdr>
        <w:top w:val="none" w:sz="0" w:space="0" w:color="auto"/>
        <w:left w:val="none" w:sz="0" w:space="0" w:color="auto"/>
        <w:bottom w:val="none" w:sz="0" w:space="0" w:color="auto"/>
        <w:right w:val="none" w:sz="0" w:space="0" w:color="auto"/>
      </w:divBdr>
    </w:div>
    <w:div w:id="966935639">
      <w:bodyDiv w:val="1"/>
      <w:marLeft w:val="0"/>
      <w:marRight w:val="0"/>
      <w:marTop w:val="0"/>
      <w:marBottom w:val="0"/>
      <w:divBdr>
        <w:top w:val="none" w:sz="0" w:space="0" w:color="auto"/>
        <w:left w:val="none" w:sz="0" w:space="0" w:color="auto"/>
        <w:bottom w:val="none" w:sz="0" w:space="0" w:color="auto"/>
        <w:right w:val="none" w:sz="0" w:space="0" w:color="auto"/>
      </w:divBdr>
    </w:div>
    <w:div w:id="1029834400">
      <w:bodyDiv w:val="1"/>
      <w:marLeft w:val="0"/>
      <w:marRight w:val="0"/>
      <w:marTop w:val="0"/>
      <w:marBottom w:val="0"/>
      <w:divBdr>
        <w:top w:val="none" w:sz="0" w:space="0" w:color="auto"/>
        <w:left w:val="none" w:sz="0" w:space="0" w:color="auto"/>
        <w:bottom w:val="none" w:sz="0" w:space="0" w:color="auto"/>
        <w:right w:val="none" w:sz="0" w:space="0" w:color="auto"/>
      </w:divBdr>
    </w:div>
    <w:div w:id="1118835001">
      <w:bodyDiv w:val="1"/>
      <w:marLeft w:val="0"/>
      <w:marRight w:val="0"/>
      <w:marTop w:val="0"/>
      <w:marBottom w:val="0"/>
      <w:divBdr>
        <w:top w:val="none" w:sz="0" w:space="0" w:color="auto"/>
        <w:left w:val="none" w:sz="0" w:space="0" w:color="auto"/>
        <w:bottom w:val="none" w:sz="0" w:space="0" w:color="auto"/>
        <w:right w:val="none" w:sz="0" w:space="0" w:color="auto"/>
      </w:divBdr>
    </w:div>
    <w:div w:id="1172838443">
      <w:bodyDiv w:val="1"/>
      <w:marLeft w:val="0"/>
      <w:marRight w:val="0"/>
      <w:marTop w:val="0"/>
      <w:marBottom w:val="0"/>
      <w:divBdr>
        <w:top w:val="none" w:sz="0" w:space="0" w:color="auto"/>
        <w:left w:val="none" w:sz="0" w:space="0" w:color="auto"/>
        <w:bottom w:val="none" w:sz="0" w:space="0" w:color="auto"/>
        <w:right w:val="none" w:sz="0" w:space="0" w:color="auto"/>
      </w:divBdr>
    </w:div>
    <w:div w:id="1399665087">
      <w:bodyDiv w:val="1"/>
      <w:marLeft w:val="0"/>
      <w:marRight w:val="0"/>
      <w:marTop w:val="0"/>
      <w:marBottom w:val="0"/>
      <w:divBdr>
        <w:top w:val="none" w:sz="0" w:space="0" w:color="auto"/>
        <w:left w:val="none" w:sz="0" w:space="0" w:color="auto"/>
        <w:bottom w:val="none" w:sz="0" w:space="0" w:color="auto"/>
        <w:right w:val="none" w:sz="0" w:space="0" w:color="auto"/>
      </w:divBdr>
    </w:div>
    <w:div w:id="1829978851">
      <w:bodyDiv w:val="1"/>
      <w:marLeft w:val="0"/>
      <w:marRight w:val="0"/>
      <w:marTop w:val="0"/>
      <w:marBottom w:val="0"/>
      <w:divBdr>
        <w:top w:val="none" w:sz="0" w:space="0" w:color="auto"/>
        <w:left w:val="none" w:sz="0" w:space="0" w:color="auto"/>
        <w:bottom w:val="none" w:sz="0" w:space="0" w:color="auto"/>
        <w:right w:val="none" w:sz="0" w:space="0" w:color="auto"/>
      </w:divBdr>
    </w:div>
    <w:div w:id="208406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Bart&#322;omiej"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43615-0B96-4137-BF06-940A637E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5100</Words>
  <Characters>29072</Characters>
  <Application>Microsoft Office Word</Application>
  <DocSecurity>0</DocSecurity>
  <Lines>242</Lines>
  <Paragraphs>68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79</cp:revision>
  <dcterms:created xsi:type="dcterms:W3CDTF">2023-05-27T10:00:00Z</dcterms:created>
  <dcterms:modified xsi:type="dcterms:W3CDTF">2023-05-29T10:31:00Z</dcterms:modified>
</cp:coreProperties>
</file>