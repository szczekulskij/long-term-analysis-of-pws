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A96F2" w14:textId="734D96B3" w:rsidR="0062500D" w:rsidRPr="002D43AE" w:rsidRDefault="0062500D">
      <w:pPr>
        <w:rPr>
          <w:rFonts w:asciiTheme="majorHAnsi" w:hAnsiTheme="majorHAnsi" w:cstheme="majorHAnsi"/>
          <w:b/>
          <w:bCs/>
          <w:lang w:val="en-US"/>
        </w:rPr>
      </w:pPr>
      <w:r w:rsidRPr="002D43AE">
        <w:rPr>
          <w:rFonts w:asciiTheme="majorHAnsi" w:hAnsiTheme="majorHAnsi" w:cstheme="majorHAnsi"/>
          <w:b/>
          <w:bCs/>
          <w:lang w:val="en-US"/>
        </w:rPr>
        <w:t>LONG TERM TREATMENT OF PWS MIGHT REQUIRE A NEW DUAL THERAPY CONSISTING OF INDUCTION AND MAINTENANCE</w:t>
      </w:r>
    </w:p>
    <w:p w14:paraId="029B52A8" w14:textId="1BBEB3CD" w:rsidR="00761334" w:rsidRPr="002D43AE" w:rsidRDefault="00761334">
      <w:pPr>
        <w:rPr>
          <w:rFonts w:asciiTheme="majorHAnsi" w:hAnsiTheme="majorHAnsi" w:cstheme="majorHAnsi"/>
          <w:lang w:val="en-US"/>
        </w:rPr>
      </w:pPr>
    </w:p>
    <w:p w14:paraId="1455976F" w14:textId="77777777" w:rsidR="00761334" w:rsidRPr="00761334" w:rsidRDefault="00761334" w:rsidP="00761334">
      <w:pPr>
        <w:rPr>
          <w:rFonts w:asciiTheme="majorHAnsi" w:hAnsiTheme="majorHAnsi" w:cstheme="majorHAnsi"/>
          <w:sz w:val="21"/>
          <w:szCs w:val="21"/>
        </w:rPr>
      </w:pPr>
      <w:r w:rsidRPr="00761334">
        <w:rPr>
          <w:rFonts w:asciiTheme="majorHAnsi" w:hAnsiTheme="majorHAnsi" w:cstheme="majorHAnsi"/>
          <w:b/>
          <w:bCs/>
          <w:sz w:val="21"/>
          <w:szCs w:val="21"/>
        </w:rPr>
        <w:t>Bartłomiej Kwiek</w:t>
      </w:r>
      <w:r w:rsidRPr="00761334">
        <w:rPr>
          <w:rFonts w:asciiTheme="majorHAnsi" w:hAnsiTheme="majorHAnsi" w:cstheme="majorHAnsi"/>
          <w:sz w:val="21"/>
          <w:szCs w:val="21"/>
        </w:rPr>
        <w:t>, Assoc. Prof. Lazarski University, Klinika Ambroziak, Warsaw, Poland</w:t>
      </w:r>
    </w:p>
    <w:p w14:paraId="329F47CE" w14:textId="77777777" w:rsidR="00761334" w:rsidRPr="00761334" w:rsidRDefault="00761334" w:rsidP="00761334">
      <w:pPr>
        <w:rPr>
          <w:rFonts w:asciiTheme="majorHAnsi" w:hAnsiTheme="majorHAnsi" w:cstheme="majorHAnsi"/>
          <w:sz w:val="21"/>
          <w:szCs w:val="21"/>
        </w:rPr>
      </w:pPr>
      <w:r w:rsidRPr="00761334">
        <w:rPr>
          <w:rFonts w:asciiTheme="majorHAnsi" w:hAnsiTheme="majorHAnsi" w:cstheme="majorHAnsi"/>
          <w:b/>
          <w:bCs/>
          <w:sz w:val="21"/>
          <w:szCs w:val="21"/>
        </w:rPr>
        <w:t>Michał Paprocki</w:t>
      </w:r>
      <w:r w:rsidRPr="00761334">
        <w:rPr>
          <w:rFonts w:asciiTheme="majorHAnsi" w:hAnsiTheme="majorHAnsi" w:cstheme="majorHAnsi"/>
          <w:sz w:val="21"/>
          <w:szCs w:val="21"/>
        </w:rPr>
        <w:t xml:space="preserve"> Lazarski University, Klinika Ambroziak, Warsaw, Poland</w:t>
      </w:r>
    </w:p>
    <w:p w14:paraId="23927272" w14:textId="77777777" w:rsidR="00761334" w:rsidRPr="00761334" w:rsidRDefault="00761334" w:rsidP="00761334">
      <w:pPr>
        <w:rPr>
          <w:rFonts w:asciiTheme="majorHAnsi" w:hAnsiTheme="majorHAnsi" w:cstheme="majorHAnsi"/>
          <w:sz w:val="21"/>
          <w:szCs w:val="21"/>
        </w:rPr>
      </w:pPr>
      <w:r w:rsidRPr="00761334">
        <w:rPr>
          <w:rFonts w:asciiTheme="majorHAnsi" w:hAnsiTheme="majorHAnsi" w:cstheme="majorHAnsi"/>
          <w:b/>
          <w:bCs/>
          <w:sz w:val="21"/>
          <w:szCs w:val="21"/>
        </w:rPr>
        <w:t>Anna Mataczyńska</w:t>
      </w:r>
      <w:r w:rsidRPr="00761334">
        <w:rPr>
          <w:rFonts w:asciiTheme="majorHAnsi" w:hAnsiTheme="majorHAnsi" w:cstheme="majorHAnsi"/>
          <w:sz w:val="21"/>
          <w:szCs w:val="21"/>
        </w:rPr>
        <w:t xml:space="preserve"> Lazarski University, Klinika Ambroziak, Warsaw, Poland</w:t>
      </w:r>
    </w:p>
    <w:p w14:paraId="443D3344" w14:textId="2991D469" w:rsidR="00761334" w:rsidRPr="002D43AE" w:rsidRDefault="00761334" w:rsidP="00761334">
      <w:pPr>
        <w:rPr>
          <w:rFonts w:asciiTheme="majorHAnsi" w:hAnsiTheme="majorHAnsi" w:cstheme="majorHAnsi"/>
          <w:sz w:val="21"/>
          <w:szCs w:val="21"/>
          <w:lang w:val="en-US"/>
        </w:rPr>
      </w:pPr>
      <w:r w:rsidRPr="00761334">
        <w:rPr>
          <w:rFonts w:asciiTheme="majorHAnsi" w:hAnsiTheme="majorHAnsi" w:cstheme="majorHAnsi"/>
          <w:b/>
          <w:bCs/>
          <w:sz w:val="21"/>
          <w:szCs w:val="21"/>
          <w:lang w:val="en-US"/>
        </w:rPr>
        <w:t>Jan Szczękulski</w:t>
      </w:r>
      <w:r w:rsidRPr="00761334">
        <w:rPr>
          <w:rFonts w:asciiTheme="majorHAnsi" w:hAnsiTheme="majorHAnsi" w:cstheme="majorHAnsi"/>
          <w:sz w:val="21"/>
          <w:szCs w:val="21"/>
          <w:lang w:val="en-US"/>
        </w:rPr>
        <w:t>, Bachelor of Science, University of Liverpool, employee of The Hut Group, Manchester, UK</w:t>
      </w:r>
    </w:p>
    <w:p w14:paraId="5A8E859A" w14:textId="3CE1E65F" w:rsidR="002D43AE" w:rsidRPr="002D43AE" w:rsidRDefault="002D43AE" w:rsidP="00761334">
      <w:pPr>
        <w:rPr>
          <w:rFonts w:asciiTheme="majorHAnsi" w:hAnsiTheme="majorHAnsi" w:cstheme="majorHAnsi"/>
          <w:lang w:val="en-US"/>
        </w:rPr>
      </w:pPr>
    </w:p>
    <w:p w14:paraId="414F9511" w14:textId="77777777" w:rsidR="002D43AE" w:rsidRPr="002D43AE" w:rsidRDefault="002D43AE" w:rsidP="00761334">
      <w:pPr>
        <w:rPr>
          <w:rFonts w:asciiTheme="majorHAnsi" w:hAnsiTheme="majorHAnsi" w:cstheme="majorHAnsi"/>
          <w:lang w:val="en-US"/>
        </w:rPr>
      </w:pPr>
    </w:p>
    <w:p w14:paraId="359188F9" w14:textId="045EC06F" w:rsidR="00777E8A" w:rsidRDefault="00777E8A" w:rsidP="00761334">
      <w:pPr>
        <w:rPr>
          <w:rFonts w:asciiTheme="majorHAnsi" w:hAnsiTheme="majorHAnsi" w:cstheme="majorHAnsi"/>
          <w:lang w:val="en-US"/>
        </w:rPr>
      </w:pPr>
    </w:p>
    <w:p w14:paraId="05509D67" w14:textId="77777777" w:rsidR="00810D49" w:rsidRDefault="00810D49" w:rsidP="00761334">
      <w:pPr>
        <w:rPr>
          <w:rFonts w:asciiTheme="majorHAnsi" w:hAnsiTheme="majorHAnsi" w:cstheme="majorHAnsi"/>
          <w:lang w:val="en-US"/>
        </w:rPr>
      </w:pPr>
    </w:p>
    <w:p w14:paraId="15D8704E" w14:textId="77777777" w:rsidR="00D03373" w:rsidRPr="002D43AE" w:rsidRDefault="00D03373" w:rsidP="00761334">
      <w:pPr>
        <w:rPr>
          <w:rFonts w:asciiTheme="majorHAnsi" w:hAnsiTheme="majorHAnsi" w:cstheme="majorHAnsi"/>
          <w:lang w:val="en-US"/>
        </w:rPr>
      </w:pPr>
    </w:p>
    <w:p w14:paraId="27482FD2" w14:textId="4AFD6F7B" w:rsidR="002D43AE" w:rsidRPr="00D107E8" w:rsidRDefault="002D43AE" w:rsidP="002D43AE">
      <w:pPr>
        <w:rPr>
          <w:rFonts w:cstheme="minorHAnsi"/>
          <w:color w:val="000000" w:themeColor="text1"/>
          <w:lang w:val="en-US"/>
        </w:rPr>
      </w:pPr>
      <w:r w:rsidRPr="00D107E8">
        <w:rPr>
          <w:rFonts w:cstheme="minorHAnsi"/>
          <w:b/>
          <w:bCs/>
          <w:color w:val="000000" w:themeColor="text1"/>
          <w:lang w:val="en-GB"/>
        </w:rPr>
        <w:t xml:space="preserve">Background and Aim: </w:t>
      </w:r>
      <w:r w:rsidRPr="00D107E8">
        <w:rPr>
          <w:rFonts w:cstheme="minorHAnsi"/>
          <w:color w:val="000000" w:themeColor="text1"/>
          <w:lang w:val="en-GB"/>
        </w:rPr>
        <w:t xml:space="preserve">The previous studies have shown the efficacy of PWS treatment with </w:t>
      </w:r>
      <w:ins w:id="0" w:author="Jan Szczekulski" w:date="2022-07-24T00:40:00Z">
        <w:r w:rsidR="00194D2D">
          <w:rPr>
            <w:rFonts w:cstheme="minorHAnsi"/>
            <w:color w:val="000000" w:themeColor="text1"/>
            <w:lang w:val="en-GB"/>
          </w:rPr>
          <w:t xml:space="preserve">a </w:t>
        </w:r>
      </w:ins>
      <w:r w:rsidRPr="00D107E8">
        <w:rPr>
          <w:rFonts w:cstheme="minorHAnsi"/>
          <w:color w:val="000000" w:themeColor="text1"/>
          <w:lang w:val="en-GB"/>
        </w:rPr>
        <w:t xml:space="preserve">large spot 532 nm laser, with median maximal improvement achieved during treatment (GCEmax) ranging from 50% to 70%. </w:t>
      </w:r>
    </w:p>
    <w:p w14:paraId="175F41C4" w14:textId="77777777" w:rsidR="002D43AE" w:rsidRPr="00D107E8" w:rsidRDefault="002D43AE" w:rsidP="002D43AE">
      <w:pPr>
        <w:rPr>
          <w:rFonts w:cstheme="minorHAnsi"/>
          <w:color w:val="000000" w:themeColor="text1"/>
          <w:lang w:val="en-US"/>
        </w:rPr>
      </w:pPr>
      <w:r w:rsidRPr="00D107E8">
        <w:rPr>
          <w:rFonts w:cstheme="minorHAnsi"/>
          <w:color w:val="000000" w:themeColor="text1"/>
          <w:lang w:val="en-GB"/>
        </w:rPr>
        <w:t xml:space="preserve">    To assess the efficacy of PWS treatment with the use of a large spot 532 nm laser over a prolonged period. </w:t>
      </w:r>
    </w:p>
    <w:p w14:paraId="3C6AB1B4" w14:textId="77777777" w:rsidR="002D43AE" w:rsidRPr="00D107E8" w:rsidRDefault="002D43AE" w:rsidP="002D43AE">
      <w:pPr>
        <w:rPr>
          <w:rFonts w:cstheme="minorHAnsi"/>
          <w:b/>
          <w:bCs/>
          <w:color w:val="000000" w:themeColor="text1"/>
          <w:lang w:val="en-US"/>
        </w:rPr>
      </w:pPr>
    </w:p>
    <w:p w14:paraId="64301464" w14:textId="50C5AD21" w:rsidR="002D43AE" w:rsidRPr="00D107E8" w:rsidRDefault="002D43AE" w:rsidP="002D43AE">
      <w:pPr>
        <w:rPr>
          <w:rFonts w:cstheme="minorHAnsi"/>
          <w:color w:val="000000" w:themeColor="text1"/>
          <w:lang w:val="en-GB"/>
        </w:rPr>
      </w:pPr>
      <w:r w:rsidRPr="00D107E8">
        <w:rPr>
          <w:rFonts w:cstheme="minorHAnsi"/>
          <w:b/>
          <w:bCs/>
          <w:color w:val="000000" w:themeColor="text1"/>
          <w:lang w:val="en-GB"/>
        </w:rPr>
        <w:t xml:space="preserve">Study Design and methods: </w:t>
      </w:r>
      <w:r w:rsidRPr="00D107E8">
        <w:rPr>
          <w:rFonts w:cstheme="minorHAnsi"/>
          <w:color w:val="000000" w:themeColor="text1"/>
          <w:lang w:val="en-GB"/>
        </w:rPr>
        <w:t xml:space="preserve">Sixty-four Caucasian patients aged 6 to 59 treated with 2 to 30 laser sessions were included in this study. Patients had 3D photography performed before and after treatment with a 532 nm Nd:YAG laser with large spot and contact cooling. An objective analysis of percentage improvement based on a 3D digital assessment of combined colour and area improvement (global clearance effect [GCE]) </w:t>
      </w:r>
      <w:del w:id="1" w:author="Jan Szczekulski" w:date="2022-07-24T00:40:00Z">
        <w:r w:rsidRPr="00D107E8" w:rsidDel="00194D2D">
          <w:rPr>
            <w:rFonts w:cstheme="minorHAnsi"/>
            <w:color w:val="000000" w:themeColor="text1"/>
            <w:lang w:val="en-GB"/>
          </w:rPr>
          <w:delText>were</w:delText>
        </w:r>
      </w:del>
      <w:ins w:id="2" w:author="Jan Szczekulski" w:date="2022-07-24T00:40:00Z">
        <w:r w:rsidR="00194D2D">
          <w:rPr>
            <w:rFonts w:cstheme="minorHAnsi"/>
            <w:color w:val="000000" w:themeColor="text1"/>
            <w:lang w:val="en-GB"/>
          </w:rPr>
          <w:t>was</w:t>
        </w:r>
      </w:ins>
      <w:r w:rsidRPr="00D107E8">
        <w:rPr>
          <w:rFonts w:cstheme="minorHAnsi"/>
          <w:color w:val="000000" w:themeColor="text1"/>
          <w:lang w:val="en-GB"/>
        </w:rPr>
        <w:t xml:space="preserve"> performed.</w:t>
      </w:r>
    </w:p>
    <w:p w14:paraId="238B1D8A" w14:textId="77777777" w:rsidR="002D43AE" w:rsidRPr="00D107E8" w:rsidRDefault="002D43AE" w:rsidP="002D43AE">
      <w:pPr>
        <w:rPr>
          <w:rFonts w:cstheme="minorHAnsi"/>
          <w:color w:val="000000" w:themeColor="text1"/>
          <w:lang w:val="en-GB"/>
        </w:rPr>
      </w:pPr>
    </w:p>
    <w:p w14:paraId="2AF90F7A" w14:textId="04EED3FE" w:rsidR="002D43AE" w:rsidRPr="00D107E8" w:rsidRDefault="002D43AE" w:rsidP="002D43AE">
      <w:pPr>
        <w:rPr>
          <w:rFonts w:cstheme="minorHAnsi"/>
          <w:color w:val="000000" w:themeColor="text1"/>
          <w:lang w:val="en-US"/>
        </w:rPr>
      </w:pPr>
      <w:r w:rsidRPr="00D107E8">
        <w:rPr>
          <w:rFonts w:cstheme="minorHAnsi"/>
          <w:b/>
          <w:bCs/>
          <w:color w:val="000000" w:themeColor="text1"/>
          <w:lang w:val="en-GB"/>
        </w:rPr>
        <w:t>Results and conclusions</w:t>
      </w:r>
      <w:r w:rsidRPr="00D107E8">
        <w:rPr>
          <w:rFonts w:cstheme="minorHAnsi"/>
          <w:color w:val="000000" w:themeColor="text1"/>
          <w:lang w:val="en-GB"/>
        </w:rPr>
        <w:t>:</w:t>
      </w:r>
      <w:r w:rsidRPr="00D107E8">
        <w:rPr>
          <w:rFonts w:cstheme="minorHAnsi"/>
          <w:b/>
          <w:bCs/>
          <w:color w:val="000000" w:themeColor="text1"/>
          <w:lang w:val="en-GB"/>
        </w:rPr>
        <w:t xml:space="preserve"> </w:t>
      </w:r>
      <w:r w:rsidRPr="00D107E8">
        <w:rPr>
          <w:rFonts w:cstheme="minorHAnsi"/>
          <w:color w:val="000000" w:themeColor="text1"/>
          <w:lang w:val="en-GB"/>
        </w:rPr>
        <w:t>The median maximal improvement achieved during the treatment (GCEmax) was 59.1 % (GCE59). The first two laser procedures had a median maximal improvement of 28.46%, while the first 5,10,15 and 20 laser procedures had respectively 45.48%, 56.57%, 56.97% and 56.96% total maximal improvements. The procedures have been divided into time groups, based on time passed in-between procedures, and the relation between time-group and negative total clearance improvements has been found.</w:t>
      </w:r>
    </w:p>
    <w:p w14:paraId="2FD374B7" w14:textId="77777777" w:rsidR="002D43AE" w:rsidRPr="00D107E8" w:rsidRDefault="002D43AE" w:rsidP="002D43AE">
      <w:pPr>
        <w:rPr>
          <w:rFonts w:cstheme="minorHAnsi"/>
          <w:color w:val="000000" w:themeColor="text1"/>
          <w:lang w:val="en-US"/>
        </w:rPr>
      </w:pPr>
    </w:p>
    <w:p w14:paraId="5E316F90" w14:textId="22250CF4" w:rsidR="002D43AE" w:rsidRPr="00D107E8" w:rsidRDefault="002D43AE" w:rsidP="002D43AE">
      <w:pPr>
        <w:rPr>
          <w:rFonts w:cstheme="minorHAnsi"/>
          <w:color w:val="000000" w:themeColor="text1"/>
          <w:lang w:val="en-GB"/>
        </w:rPr>
      </w:pPr>
      <w:r w:rsidRPr="00D107E8">
        <w:rPr>
          <w:rFonts w:cstheme="minorHAnsi"/>
          <w:color w:val="000000" w:themeColor="text1"/>
          <w:lang w:val="en-GB"/>
        </w:rPr>
        <w:t xml:space="preserve">Analysis indicates that </w:t>
      </w:r>
      <w:ins w:id="3" w:author="Jan Szczekulski" w:date="2022-07-24T00:41:00Z">
        <w:r w:rsidR="00194D2D">
          <w:rPr>
            <w:rFonts w:cstheme="minorHAnsi"/>
            <w:color w:val="000000" w:themeColor="text1"/>
            <w:lang w:val="en-GB"/>
          </w:rPr>
          <w:t xml:space="preserve">a </w:t>
        </w:r>
      </w:ins>
      <w:r w:rsidRPr="00D107E8">
        <w:rPr>
          <w:rFonts w:cstheme="minorHAnsi"/>
          <w:color w:val="000000" w:themeColor="text1"/>
          <w:lang w:val="en-GB"/>
        </w:rPr>
        <w:t>large spot 532 nm laser is highly effective in the treatment of PWS. Further analysis proves the first five laser procedures have higher efficacy and improvements start plateauing around the 10th visit. The established correlation between time groups and the efficacy of treatment could be explained by the exacerbation of PWS over time, indicating further bi-annual treatment is needed to counteract deterioration.</w:t>
      </w:r>
    </w:p>
    <w:p w14:paraId="6ABCA7D7" w14:textId="627FD7FE" w:rsidR="002D43AE" w:rsidRPr="00D107E8" w:rsidRDefault="002D43AE" w:rsidP="002D43AE">
      <w:pPr>
        <w:rPr>
          <w:rFonts w:cstheme="minorHAnsi"/>
          <w:color w:val="000000" w:themeColor="text1"/>
          <w:lang w:val="en-GB"/>
        </w:rPr>
      </w:pPr>
    </w:p>
    <w:p w14:paraId="3874D75B" w14:textId="2DB061B6" w:rsidR="00777E8A" w:rsidRPr="00D107E8" w:rsidRDefault="002D43AE" w:rsidP="002D43AE">
      <w:pPr>
        <w:rPr>
          <w:rFonts w:cstheme="minorHAnsi"/>
          <w:color w:val="000000" w:themeColor="text1"/>
          <w:lang w:val="en-US"/>
        </w:rPr>
      </w:pPr>
      <w:r w:rsidRPr="00D107E8">
        <w:rPr>
          <w:rFonts w:cstheme="minorHAnsi"/>
          <w:b/>
          <w:bCs/>
          <w:color w:val="000000" w:themeColor="text1"/>
          <w:lang w:val="en-GB"/>
        </w:rPr>
        <w:t>Key words:</w:t>
      </w:r>
      <w:r w:rsidRPr="00D107E8">
        <w:rPr>
          <w:rFonts w:cstheme="minorHAnsi"/>
          <w:color w:val="000000" w:themeColor="text1"/>
          <w:lang w:val="en-GB"/>
        </w:rPr>
        <w:t xml:space="preserve"> </w:t>
      </w:r>
      <w:r w:rsidR="00777E8A" w:rsidRPr="00D107E8">
        <w:rPr>
          <w:rFonts w:cstheme="minorHAnsi"/>
          <w:color w:val="000000" w:themeColor="text1"/>
          <w:lang w:val="en-US"/>
        </w:rPr>
        <w:t xml:space="preserve">532 nm; Nd:YAG; port-wine stain; capillary malformation; 3D </w:t>
      </w:r>
      <w:r w:rsidR="00810D49">
        <w:rPr>
          <w:rFonts w:cstheme="minorHAnsi"/>
          <w:color w:val="000000" w:themeColor="text1"/>
          <w:lang w:val="en-US"/>
        </w:rPr>
        <w:t>analysis</w:t>
      </w:r>
    </w:p>
    <w:p w14:paraId="68986925" w14:textId="6735B0DC" w:rsidR="002D43AE" w:rsidRDefault="002D43AE" w:rsidP="002D43AE">
      <w:pPr>
        <w:rPr>
          <w:rFonts w:cstheme="minorHAnsi"/>
          <w:color w:val="000000" w:themeColor="text1"/>
          <w:lang w:val="en-US"/>
        </w:rPr>
      </w:pPr>
    </w:p>
    <w:p w14:paraId="11CEE521" w14:textId="4938EA78" w:rsidR="00810D49" w:rsidRDefault="00810D49" w:rsidP="002D43AE">
      <w:pPr>
        <w:rPr>
          <w:rFonts w:cstheme="minorHAnsi"/>
          <w:color w:val="000000" w:themeColor="text1"/>
          <w:lang w:val="en-US"/>
        </w:rPr>
      </w:pPr>
    </w:p>
    <w:p w14:paraId="2787E260" w14:textId="23043C1E" w:rsidR="00810D49" w:rsidRDefault="00810D49" w:rsidP="002D43AE">
      <w:pPr>
        <w:rPr>
          <w:rFonts w:cstheme="minorHAnsi"/>
          <w:color w:val="000000" w:themeColor="text1"/>
          <w:lang w:val="en-US"/>
        </w:rPr>
      </w:pPr>
    </w:p>
    <w:p w14:paraId="74830A0F" w14:textId="6225E65F" w:rsidR="00810D49" w:rsidRDefault="00810D49" w:rsidP="002D43AE">
      <w:pPr>
        <w:rPr>
          <w:rFonts w:cstheme="minorHAnsi"/>
          <w:color w:val="000000" w:themeColor="text1"/>
          <w:lang w:val="en-US"/>
        </w:rPr>
      </w:pPr>
    </w:p>
    <w:p w14:paraId="6303AD57" w14:textId="1F1DD2DA" w:rsidR="00810D49" w:rsidRDefault="00810D49" w:rsidP="002D43AE">
      <w:pPr>
        <w:rPr>
          <w:rFonts w:cstheme="minorHAnsi"/>
          <w:color w:val="000000" w:themeColor="text1"/>
          <w:lang w:val="en-US"/>
        </w:rPr>
      </w:pPr>
    </w:p>
    <w:p w14:paraId="562EAC6B" w14:textId="579959B0" w:rsidR="00810D49" w:rsidRDefault="00810D49" w:rsidP="002D43AE">
      <w:pPr>
        <w:rPr>
          <w:rFonts w:cstheme="minorHAnsi"/>
          <w:color w:val="000000" w:themeColor="text1"/>
          <w:lang w:val="en-US"/>
        </w:rPr>
      </w:pPr>
    </w:p>
    <w:p w14:paraId="3112A675" w14:textId="33889119" w:rsidR="00810D49" w:rsidRDefault="00810D49" w:rsidP="002D43AE">
      <w:pPr>
        <w:rPr>
          <w:rFonts w:cstheme="minorHAnsi"/>
          <w:color w:val="000000" w:themeColor="text1"/>
          <w:lang w:val="en-US"/>
        </w:rPr>
      </w:pPr>
    </w:p>
    <w:p w14:paraId="19334792" w14:textId="5F4D7D8F" w:rsidR="00810D49" w:rsidRDefault="00810D49" w:rsidP="002D43AE">
      <w:pPr>
        <w:rPr>
          <w:rFonts w:cstheme="minorHAnsi"/>
          <w:color w:val="000000" w:themeColor="text1"/>
          <w:lang w:val="en-US"/>
        </w:rPr>
      </w:pPr>
    </w:p>
    <w:p w14:paraId="3AD6C8C4" w14:textId="5CE0DDAB" w:rsidR="00810D49" w:rsidRDefault="00810D49" w:rsidP="002D43AE">
      <w:pPr>
        <w:rPr>
          <w:rFonts w:cstheme="minorHAnsi"/>
          <w:color w:val="000000" w:themeColor="text1"/>
          <w:lang w:val="en-US"/>
        </w:rPr>
      </w:pPr>
    </w:p>
    <w:p w14:paraId="39A4DA7D" w14:textId="77777777" w:rsidR="00810D49" w:rsidRPr="00D107E8" w:rsidRDefault="00810D49" w:rsidP="002D43AE">
      <w:pPr>
        <w:rPr>
          <w:rFonts w:cstheme="minorHAnsi"/>
          <w:color w:val="000000" w:themeColor="text1"/>
          <w:lang w:val="en-US"/>
        </w:rPr>
      </w:pPr>
    </w:p>
    <w:p w14:paraId="2B9FB38A" w14:textId="28B789A7" w:rsidR="002D43AE" w:rsidRPr="00D107E8" w:rsidRDefault="002D43AE" w:rsidP="002D43AE">
      <w:pPr>
        <w:rPr>
          <w:rFonts w:cstheme="minorHAnsi"/>
          <w:color w:val="000000" w:themeColor="text1"/>
          <w:lang w:val="en-US"/>
        </w:rPr>
      </w:pPr>
    </w:p>
    <w:p w14:paraId="2428A150" w14:textId="058F0496" w:rsidR="002D43AE" w:rsidRPr="00003C5F" w:rsidRDefault="002D43AE" w:rsidP="002D43AE">
      <w:pPr>
        <w:rPr>
          <w:rFonts w:cstheme="minorHAnsi"/>
          <w:b/>
          <w:bCs/>
          <w:color w:val="000000" w:themeColor="text1"/>
        </w:rPr>
      </w:pPr>
      <w:r w:rsidRPr="00003C5F">
        <w:rPr>
          <w:rFonts w:cstheme="minorHAnsi"/>
          <w:b/>
          <w:bCs/>
          <w:color w:val="000000" w:themeColor="text1"/>
        </w:rPr>
        <w:t>Introduction</w:t>
      </w:r>
    </w:p>
    <w:p w14:paraId="49FD03E6" w14:textId="071F5A8D" w:rsidR="00AF0D62" w:rsidRPr="00AF0D62" w:rsidRDefault="00C26FAE" w:rsidP="002B4CE2">
      <w:pPr>
        <w:rPr>
          <w:rFonts w:eastAsia="Times New Roman" w:cstheme="minorHAnsi"/>
          <w:color w:val="000000" w:themeColor="text1"/>
          <w:lang w:eastAsia="pl-PL"/>
        </w:rPr>
      </w:pPr>
      <w:r w:rsidRPr="00D107E8">
        <w:rPr>
          <w:rFonts w:cstheme="minorHAnsi"/>
          <w:color w:val="000000" w:themeColor="text1"/>
        </w:rPr>
        <w:t xml:space="preserve">Najczęstszymi malformacjami kapilarnymi skóry są plamy </w:t>
      </w:r>
      <w:r w:rsidR="00810D49">
        <w:rPr>
          <w:rFonts w:cstheme="minorHAnsi"/>
          <w:color w:val="000000" w:themeColor="text1"/>
        </w:rPr>
        <w:t>typu</w:t>
      </w:r>
      <w:r w:rsidRPr="00D107E8">
        <w:rPr>
          <w:rFonts w:cstheme="minorHAnsi"/>
          <w:color w:val="000000" w:themeColor="text1"/>
        </w:rPr>
        <w:t xml:space="preserve"> </w:t>
      </w:r>
      <w:r w:rsidR="00B11CB4">
        <w:rPr>
          <w:rFonts w:cstheme="minorHAnsi"/>
          <w:color w:val="000000" w:themeColor="text1"/>
        </w:rPr>
        <w:t>W</w:t>
      </w:r>
      <w:r w:rsidRPr="00D107E8">
        <w:rPr>
          <w:rFonts w:cstheme="minorHAnsi"/>
          <w:color w:val="000000" w:themeColor="text1"/>
        </w:rPr>
        <w:t>ina Porto (ang. Port</w:t>
      </w:r>
      <w:r w:rsidR="00810D49">
        <w:rPr>
          <w:rFonts w:cstheme="minorHAnsi"/>
          <w:color w:val="000000" w:themeColor="text1"/>
        </w:rPr>
        <w:t xml:space="preserve"> W</w:t>
      </w:r>
      <w:r w:rsidRPr="00D107E8">
        <w:rPr>
          <w:rFonts w:cstheme="minorHAnsi"/>
          <w:color w:val="000000" w:themeColor="text1"/>
        </w:rPr>
        <w:t xml:space="preserve">ine </w:t>
      </w:r>
      <w:r w:rsidR="00810D49">
        <w:rPr>
          <w:rFonts w:cstheme="minorHAnsi"/>
          <w:color w:val="000000" w:themeColor="text1"/>
        </w:rPr>
        <w:t>S</w:t>
      </w:r>
      <w:r w:rsidRPr="00D107E8">
        <w:rPr>
          <w:rFonts w:cstheme="minorHAnsi"/>
          <w:color w:val="000000" w:themeColor="text1"/>
        </w:rPr>
        <w:t>tains</w:t>
      </w:r>
      <w:r w:rsidR="00810D49">
        <w:rPr>
          <w:rFonts w:cstheme="minorHAnsi"/>
          <w:color w:val="000000" w:themeColor="text1"/>
        </w:rPr>
        <w:t xml:space="preserve"> - </w:t>
      </w:r>
      <w:r w:rsidRPr="00D107E8">
        <w:rPr>
          <w:rFonts w:cstheme="minorHAnsi"/>
          <w:color w:val="000000" w:themeColor="text1"/>
        </w:rPr>
        <w:t>PWS)</w:t>
      </w:r>
      <w:r w:rsidR="002B4CE2" w:rsidRPr="00D107E8">
        <w:rPr>
          <w:rFonts w:cstheme="minorHAnsi"/>
          <w:color w:val="000000" w:themeColor="text1"/>
        </w:rPr>
        <w:t xml:space="preserve">, </w:t>
      </w:r>
      <w:r w:rsidR="00AF0D62" w:rsidRPr="00AF0D62">
        <w:rPr>
          <w:rFonts w:eastAsia="Times New Roman" w:cstheme="minorHAnsi"/>
          <w:color w:val="000000" w:themeColor="text1"/>
          <w:lang w:eastAsia="pl-PL"/>
        </w:rPr>
        <w:t>naz</w:t>
      </w:r>
      <w:r w:rsidR="002258BE" w:rsidRPr="00D107E8">
        <w:rPr>
          <w:rFonts w:eastAsia="Times New Roman" w:cstheme="minorHAnsi"/>
          <w:color w:val="000000" w:themeColor="text1"/>
          <w:lang w:eastAsia="pl-PL"/>
        </w:rPr>
        <w:t>y</w:t>
      </w:r>
      <w:r w:rsidR="00AF0D62" w:rsidRPr="00AF0D62">
        <w:rPr>
          <w:rFonts w:eastAsia="Times New Roman" w:cstheme="minorHAnsi"/>
          <w:color w:val="000000" w:themeColor="text1"/>
          <w:lang w:eastAsia="pl-PL"/>
        </w:rPr>
        <w:t>wan</w:t>
      </w:r>
      <w:r w:rsidR="002258BE" w:rsidRPr="00D107E8">
        <w:rPr>
          <w:rFonts w:eastAsia="Times New Roman" w:cstheme="minorHAnsi"/>
          <w:color w:val="000000" w:themeColor="text1"/>
          <w:lang w:eastAsia="pl-PL"/>
        </w:rPr>
        <w:t>e</w:t>
      </w:r>
      <w:r w:rsidR="00AF0D62" w:rsidRPr="00AF0D62">
        <w:rPr>
          <w:rFonts w:eastAsia="Times New Roman" w:cstheme="minorHAnsi"/>
          <w:color w:val="000000" w:themeColor="text1"/>
          <w:lang w:eastAsia="pl-PL"/>
        </w:rPr>
        <w:t xml:space="preserve"> tak ze względu na charakterystyczny wygląd czerwonego wina rozlanego na skórze. </w:t>
      </w:r>
      <w:r w:rsidR="002B4CE2" w:rsidRPr="00D107E8">
        <w:rPr>
          <w:rFonts w:cstheme="minorHAnsi"/>
          <w:color w:val="000000" w:themeColor="text1"/>
        </w:rPr>
        <w:t>Pojawiają się one już w życiu płodowym w związku z mutacjami somatycznymi</w:t>
      </w:r>
      <w:r w:rsidR="00533A86" w:rsidRPr="00D107E8">
        <w:rPr>
          <w:rFonts w:cstheme="minorHAnsi"/>
          <w:color w:val="000000" w:themeColor="text1"/>
        </w:rPr>
        <w:t xml:space="preserve">, </w:t>
      </w:r>
      <w:r w:rsidR="002B4CE2" w:rsidRPr="00D107E8">
        <w:rPr>
          <w:rFonts w:cstheme="minorHAnsi"/>
          <w:color w:val="000000" w:themeColor="text1"/>
        </w:rPr>
        <w:t>powiększają się wraz ze wzrostem skóry</w:t>
      </w:r>
      <w:r w:rsidR="00533A86" w:rsidRPr="00D107E8">
        <w:rPr>
          <w:rFonts w:cstheme="minorHAnsi"/>
          <w:color w:val="000000" w:themeColor="text1"/>
        </w:rPr>
        <w:t xml:space="preserve"> i </w:t>
      </w:r>
      <w:r w:rsidR="00533A86" w:rsidRPr="00D107E8">
        <w:rPr>
          <w:rFonts w:eastAsia="Times New Roman" w:cstheme="minorHAnsi"/>
          <w:color w:val="000000" w:themeColor="text1"/>
          <w:lang w:eastAsia="pl-PL"/>
        </w:rPr>
        <w:t>u</w:t>
      </w:r>
      <w:r w:rsidR="00AF0D62" w:rsidRPr="00AF0D62">
        <w:rPr>
          <w:rFonts w:eastAsia="Times New Roman" w:cstheme="minorHAnsi"/>
          <w:color w:val="000000" w:themeColor="text1"/>
          <w:lang w:eastAsia="pl-PL"/>
        </w:rPr>
        <w:t>trzymują</w:t>
      </w:r>
      <w:r w:rsidR="00533A86" w:rsidRPr="00D107E8">
        <w:rPr>
          <w:rFonts w:eastAsia="Times New Roman" w:cstheme="minorHAnsi"/>
          <w:color w:val="000000" w:themeColor="text1"/>
          <w:lang w:eastAsia="pl-PL"/>
        </w:rPr>
        <w:t xml:space="preserve"> </w:t>
      </w:r>
      <w:r w:rsidR="00AF0D62" w:rsidRPr="00AF0D62">
        <w:rPr>
          <w:rFonts w:eastAsia="Times New Roman" w:cstheme="minorHAnsi"/>
          <w:color w:val="000000" w:themeColor="text1"/>
          <w:lang w:eastAsia="pl-PL"/>
        </w:rPr>
        <w:t>przez całe życie. Występuj</w:t>
      </w:r>
      <w:r w:rsidR="00221A13" w:rsidRPr="00D107E8">
        <w:rPr>
          <w:rFonts w:eastAsia="Times New Roman" w:cstheme="minorHAnsi"/>
          <w:color w:val="000000" w:themeColor="text1"/>
          <w:lang w:eastAsia="pl-PL"/>
        </w:rPr>
        <w:t>ą</w:t>
      </w:r>
      <w:r w:rsidR="00AF0D62" w:rsidRPr="00AF0D62">
        <w:rPr>
          <w:rFonts w:eastAsia="Times New Roman" w:cstheme="minorHAnsi"/>
          <w:color w:val="000000" w:themeColor="text1"/>
          <w:lang w:eastAsia="pl-PL"/>
        </w:rPr>
        <w:t xml:space="preserve"> u około 0,3%–0,5% niemowląt w wyniku współdziałania różnych czynników etiologicznych, najczęściej </w:t>
      </w:r>
      <w:r w:rsidR="00221A13" w:rsidRPr="00D107E8">
        <w:rPr>
          <w:rFonts w:eastAsia="Times New Roman" w:cstheme="minorHAnsi"/>
          <w:color w:val="000000" w:themeColor="text1"/>
          <w:lang w:eastAsia="pl-PL"/>
        </w:rPr>
        <w:t>w wyniku</w:t>
      </w:r>
      <w:r w:rsidR="00AF0D62" w:rsidRPr="00AF0D62">
        <w:rPr>
          <w:rFonts w:eastAsia="Times New Roman" w:cstheme="minorHAnsi"/>
          <w:color w:val="000000" w:themeColor="text1"/>
          <w:lang w:eastAsia="pl-PL"/>
        </w:rPr>
        <w:t xml:space="preserve"> nieprawidłowej morfogenezy</w:t>
      </w:r>
      <w:r w:rsidR="00221A13" w:rsidRPr="00D107E8">
        <w:rPr>
          <w:rFonts w:eastAsia="Times New Roman" w:cstheme="minorHAnsi"/>
          <w:color w:val="000000" w:themeColor="text1"/>
          <w:lang w:eastAsia="pl-PL"/>
        </w:rPr>
        <w:t>.</w:t>
      </w:r>
      <w:r w:rsidR="00AF0D62" w:rsidRPr="00AF0D62">
        <w:rPr>
          <w:rFonts w:eastAsia="Times New Roman" w:cstheme="minorHAnsi"/>
          <w:color w:val="000000" w:themeColor="text1"/>
          <w:lang w:eastAsia="pl-PL"/>
        </w:rPr>
        <w:t xml:space="preserve"> </w:t>
      </w:r>
      <w:r w:rsidR="00221A13" w:rsidRPr="00D107E8">
        <w:rPr>
          <w:rFonts w:eastAsia="Times New Roman" w:cstheme="minorHAnsi"/>
          <w:color w:val="000000" w:themeColor="text1"/>
          <w:lang w:eastAsia="pl-PL"/>
        </w:rPr>
        <w:t>C</w:t>
      </w:r>
      <w:r w:rsidR="00AF0D62" w:rsidRPr="00AF0D62">
        <w:rPr>
          <w:rFonts w:eastAsia="Times New Roman" w:cstheme="minorHAnsi"/>
          <w:color w:val="000000" w:themeColor="text1"/>
          <w:lang w:eastAsia="pl-PL"/>
        </w:rPr>
        <w:t>harakteryzują się rozszerzeniem naczyń włosowatych skórnych i żył</w:t>
      </w:r>
      <w:r w:rsidR="00205026" w:rsidRPr="00D107E8">
        <w:rPr>
          <w:rFonts w:eastAsia="Times New Roman" w:cstheme="minorHAnsi"/>
          <w:color w:val="000000" w:themeColor="text1"/>
          <w:lang w:eastAsia="pl-PL"/>
        </w:rPr>
        <w:t xml:space="preserve"> </w:t>
      </w:r>
      <w:r w:rsidR="00AF0D62" w:rsidRPr="00AF0D62">
        <w:rPr>
          <w:rFonts w:eastAsia="Times New Roman" w:cstheme="minorHAnsi"/>
          <w:color w:val="000000" w:themeColor="text1"/>
          <w:lang w:eastAsia="pl-PL"/>
        </w:rPr>
        <w:t>pozawłośniczkowych</w:t>
      </w:r>
      <w:r w:rsidR="00EE2A76" w:rsidRPr="00D107E8">
        <w:rPr>
          <w:rFonts w:eastAsia="Times New Roman" w:cstheme="minorHAnsi"/>
          <w:color w:val="000000" w:themeColor="text1"/>
          <w:lang w:eastAsia="pl-PL"/>
        </w:rPr>
        <w:t>.</w:t>
      </w:r>
    </w:p>
    <w:p w14:paraId="273322E9" w14:textId="1810ABBF" w:rsidR="00EE2A76" w:rsidRPr="00D107E8" w:rsidRDefault="0059520C" w:rsidP="00EE2A76">
      <w:pPr>
        <w:rPr>
          <w:rFonts w:eastAsia="Times New Roman" w:cstheme="minorHAnsi"/>
          <w:color w:val="000000" w:themeColor="text1"/>
          <w:lang w:eastAsia="pl-PL"/>
        </w:rPr>
      </w:pPr>
      <w:r w:rsidRPr="0059520C">
        <w:rPr>
          <w:rFonts w:eastAsia="Times New Roman" w:cstheme="minorHAnsi"/>
          <w:color w:val="000000" w:themeColor="text1"/>
          <w:lang w:eastAsia="pl-PL"/>
        </w:rPr>
        <w:t>PWS najczęściej występuj</w:t>
      </w:r>
      <w:r w:rsidR="00B11CB4">
        <w:rPr>
          <w:rFonts w:eastAsia="Times New Roman" w:cstheme="minorHAnsi"/>
          <w:color w:val="000000" w:themeColor="text1"/>
          <w:lang w:eastAsia="pl-PL"/>
        </w:rPr>
        <w:t>ą</w:t>
      </w:r>
      <w:r w:rsidRPr="0059520C">
        <w:rPr>
          <w:rFonts w:eastAsia="Times New Roman" w:cstheme="minorHAnsi"/>
          <w:color w:val="000000" w:themeColor="text1"/>
          <w:lang w:eastAsia="pl-PL"/>
        </w:rPr>
        <w:t xml:space="preserve"> na twarzy i szyi</w:t>
      </w:r>
      <w:r w:rsidR="00205026" w:rsidRPr="00D107E8">
        <w:rPr>
          <w:rFonts w:eastAsia="Times New Roman" w:cstheme="minorHAnsi"/>
          <w:color w:val="000000" w:themeColor="text1"/>
          <w:lang w:eastAsia="pl-PL"/>
        </w:rPr>
        <w:t xml:space="preserve">, </w:t>
      </w:r>
      <w:r w:rsidRPr="0059520C">
        <w:rPr>
          <w:rFonts w:eastAsia="Times New Roman" w:cstheme="minorHAnsi"/>
          <w:color w:val="000000" w:themeColor="text1"/>
          <w:lang w:eastAsia="pl-PL"/>
        </w:rPr>
        <w:t>jednak mo</w:t>
      </w:r>
      <w:r w:rsidR="00205026" w:rsidRPr="00D107E8">
        <w:rPr>
          <w:rFonts w:eastAsia="Times New Roman" w:cstheme="minorHAnsi"/>
          <w:color w:val="000000" w:themeColor="text1"/>
          <w:lang w:eastAsia="pl-PL"/>
        </w:rPr>
        <w:t>gą</w:t>
      </w:r>
      <w:r w:rsidRPr="0059520C">
        <w:rPr>
          <w:rFonts w:eastAsia="Times New Roman" w:cstheme="minorHAnsi"/>
          <w:color w:val="000000" w:themeColor="text1"/>
          <w:lang w:eastAsia="pl-PL"/>
        </w:rPr>
        <w:t xml:space="preserve"> wystąpić w dowolnym miejscu na ciele. </w:t>
      </w:r>
      <w:r w:rsidR="00B11CB4">
        <w:rPr>
          <w:rFonts w:eastAsia="Times New Roman" w:cstheme="minorHAnsi"/>
          <w:color w:val="000000" w:themeColor="text1"/>
          <w:lang w:eastAsia="pl-PL"/>
        </w:rPr>
        <w:t>Zmiany te n</w:t>
      </w:r>
      <w:r w:rsidR="00EE2A76" w:rsidRPr="00EE2A76">
        <w:rPr>
          <w:rFonts w:eastAsia="Times New Roman" w:cstheme="minorHAnsi"/>
          <w:color w:val="000000" w:themeColor="text1"/>
          <w:lang w:eastAsia="pl-PL"/>
        </w:rPr>
        <w:t>ależy leczyć we wczesnym dzieciństwie</w:t>
      </w:r>
      <w:r w:rsidR="00EE2A76" w:rsidRPr="00D107E8">
        <w:rPr>
          <w:rFonts w:eastAsia="Times New Roman" w:cstheme="minorHAnsi"/>
          <w:color w:val="000000" w:themeColor="text1"/>
          <w:lang w:eastAsia="pl-PL"/>
        </w:rPr>
        <w:t xml:space="preserve"> [1].</w:t>
      </w:r>
      <w:r w:rsidR="007C5AAE" w:rsidRPr="00D107E8">
        <w:rPr>
          <w:rFonts w:eastAsia="Times New Roman" w:cstheme="minorHAnsi"/>
          <w:color w:val="000000" w:themeColor="text1"/>
          <w:lang w:eastAsia="pl-PL"/>
        </w:rPr>
        <w:t xml:space="preserve"> </w:t>
      </w:r>
    </w:p>
    <w:p w14:paraId="6F261F51" w14:textId="77777777" w:rsidR="00A51324" w:rsidRPr="00D107E8" w:rsidRDefault="007C5AAE" w:rsidP="00EE2A76">
      <w:pPr>
        <w:rPr>
          <w:rFonts w:eastAsia="Times New Roman" w:cstheme="minorHAnsi"/>
          <w:color w:val="000000" w:themeColor="text1"/>
          <w:lang w:eastAsia="pl-PL"/>
        </w:rPr>
      </w:pPr>
      <w:r w:rsidRPr="00D107E8">
        <w:rPr>
          <w:rFonts w:eastAsia="Times New Roman" w:cstheme="minorHAnsi"/>
          <w:color w:val="000000" w:themeColor="text1"/>
          <w:lang w:eastAsia="pl-PL"/>
        </w:rPr>
        <w:t>Standardową terapią w leczeniu</w:t>
      </w:r>
      <w:r w:rsidR="00DE5E6C" w:rsidRPr="00D107E8">
        <w:rPr>
          <w:rFonts w:eastAsia="Times New Roman" w:cstheme="minorHAnsi"/>
          <w:color w:val="000000" w:themeColor="text1"/>
          <w:lang w:eastAsia="pl-PL"/>
        </w:rPr>
        <w:t xml:space="preserve"> malformacji kapilarnych typu PWS jest leczenie laserowe. </w:t>
      </w:r>
    </w:p>
    <w:p w14:paraId="344F0262" w14:textId="44BDED10" w:rsidR="00F920F7" w:rsidRPr="00EE2A76" w:rsidRDefault="00F920F7" w:rsidP="00EE2A76">
      <w:pPr>
        <w:rPr>
          <w:rFonts w:eastAsia="Times New Roman" w:cstheme="minorHAnsi"/>
          <w:color w:val="000000" w:themeColor="text1"/>
          <w:lang w:eastAsia="pl-PL"/>
        </w:rPr>
      </w:pPr>
      <w:r w:rsidRPr="00D107E8">
        <w:rPr>
          <w:rFonts w:eastAsia="Times New Roman" w:cstheme="minorHAnsi"/>
          <w:color w:val="000000" w:themeColor="text1"/>
          <w:lang w:eastAsia="pl-PL"/>
        </w:rPr>
        <w:t>W naszym badaniu analizowaliśmy długofalową terapię</w:t>
      </w:r>
      <w:r w:rsidR="006B3283" w:rsidRPr="00D107E8">
        <w:rPr>
          <w:rFonts w:eastAsia="Times New Roman" w:cstheme="minorHAnsi"/>
          <w:color w:val="000000" w:themeColor="text1"/>
          <w:lang w:eastAsia="pl-PL"/>
        </w:rPr>
        <w:t>, składającą się z leczenia indukującego, a także z terapii</w:t>
      </w:r>
      <w:r w:rsidRPr="00D107E8">
        <w:rPr>
          <w:rFonts w:eastAsia="Times New Roman" w:cstheme="minorHAnsi"/>
          <w:color w:val="000000" w:themeColor="text1"/>
          <w:lang w:eastAsia="pl-PL"/>
        </w:rPr>
        <w:t xml:space="preserve"> podtrzymując</w:t>
      </w:r>
      <w:r w:rsidR="006B3283" w:rsidRPr="00D107E8">
        <w:rPr>
          <w:rFonts w:eastAsia="Times New Roman" w:cstheme="minorHAnsi"/>
          <w:color w:val="000000" w:themeColor="text1"/>
          <w:lang w:eastAsia="pl-PL"/>
        </w:rPr>
        <w:t>ej.</w:t>
      </w:r>
    </w:p>
    <w:p w14:paraId="5AAF930E" w14:textId="746C61CD" w:rsidR="006821AD" w:rsidRPr="00D107E8" w:rsidRDefault="006821AD" w:rsidP="002D43AE">
      <w:pPr>
        <w:rPr>
          <w:rFonts w:cstheme="minorHAnsi"/>
          <w:color w:val="000000" w:themeColor="text1"/>
        </w:rPr>
      </w:pPr>
    </w:p>
    <w:p w14:paraId="7CF0ED34" w14:textId="77777777" w:rsidR="004D4BB5" w:rsidRPr="00D107E8" w:rsidRDefault="004D4BB5" w:rsidP="002D43AE">
      <w:pPr>
        <w:rPr>
          <w:rFonts w:cstheme="minorHAnsi"/>
          <w:color w:val="000000" w:themeColor="text1"/>
        </w:rPr>
      </w:pPr>
    </w:p>
    <w:p w14:paraId="54F25FC9" w14:textId="385EC54C" w:rsidR="002D43AE" w:rsidRPr="00D107E8" w:rsidRDefault="00D107E8" w:rsidP="002D43AE">
      <w:pPr>
        <w:rPr>
          <w:rFonts w:cstheme="minorHAnsi"/>
          <w:b/>
          <w:bCs/>
          <w:color w:val="000000" w:themeColor="text1"/>
        </w:rPr>
      </w:pPr>
      <w:r w:rsidRPr="00D107E8">
        <w:rPr>
          <w:rFonts w:cstheme="minorHAnsi"/>
          <w:b/>
          <w:bCs/>
          <w:color w:val="000000" w:themeColor="text1"/>
        </w:rPr>
        <w:t>Aim of study</w:t>
      </w:r>
    </w:p>
    <w:p w14:paraId="27871E96" w14:textId="7F612BE3" w:rsidR="004D4BB5" w:rsidRPr="00D107E8" w:rsidRDefault="004D4BB5" w:rsidP="002D43AE">
      <w:pPr>
        <w:rPr>
          <w:rFonts w:cstheme="minorHAnsi"/>
          <w:color w:val="000000" w:themeColor="text1"/>
        </w:rPr>
      </w:pPr>
      <w:r w:rsidRPr="00D107E8">
        <w:rPr>
          <w:rFonts w:cstheme="minorHAnsi"/>
          <w:color w:val="000000" w:themeColor="text1"/>
        </w:rPr>
        <w:t xml:space="preserve">Celem tego badania jest ocena skuteczności leczenia PWS za pomocą lasera w dłuższych okresach czasu oraz ustalenie optymalnego </w:t>
      </w:r>
      <w:r w:rsidR="00F920F7" w:rsidRPr="00D107E8">
        <w:rPr>
          <w:rFonts w:cstheme="minorHAnsi"/>
          <w:color w:val="000000" w:themeColor="text1"/>
        </w:rPr>
        <w:t>planu</w:t>
      </w:r>
      <w:r w:rsidRPr="00D107E8">
        <w:rPr>
          <w:rFonts w:cstheme="minorHAnsi"/>
          <w:color w:val="000000" w:themeColor="text1"/>
        </w:rPr>
        <w:t xml:space="preserve"> leczenia.</w:t>
      </w:r>
    </w:p>
    <w:p w14:paraId="08487CB9" w14:textId="00B32B73" w:rsidR="004D4BB5" w:rsidRDefault="004D4BB5" w:rsidP="002D43AE">
      <w:pPr>
        <w:rPr>
          <w:rFonts w:cstheme="minorHAnsi"/>
          <w:color w:val="000000" w:themeColor="text1"/>
        </w:rPr>
      </w:pPr>
    </w:p>
    <w:p w14:paraId="749682A3" w14:textId="77777777" w:rsidR="00810D49" w:rsidRPr="00D107E8" w:rsidRDefault="00810D49" w:rsidP="002D43AE">
      <w:pPr>
        <w:rPr>
          <w:rFonts w:cstheme="minorHAnsi"/>
          <w:color w:val="000000" w:themeColor="text1"/>
        </w:rPr>
      </w:pPr>
    </w:p>
    <w:p w14:paraId="5FF7E259" w14:textId="7CD987BA" w:rsidR="002D43AE" w:rsidRPr="00DA6011" w:rsidRDefault="002D43AE" w:rsidP="002D43AE">
      <w:pPr>
        <w:rPr>
          <w:rFonts w:cstheme="minorHAnsi"/>
          <w:b/>
          <w:bCs/>
          <w:color w:val="000000" w:themeColor="text1"/>
        </w:rPr>
      </w:pPr>
      <w:r w:rsidRPr="00DA6011">
        <w:rPr>
          <w:rFonts w:cstheme="minorHAnsi"/>
          <w:b/>
          <w:bCs/>
          <w:color w:val="000000" w:themeColor="text1"/>
        </w:rPr>
        <w:t>Patients and methods</w:t>
      </w:r>
    </w:p>
    <w:p w14:paraId="62F81B39" w14:textId="56308449" w:rsidR="000C0C45" w:rsidRPr="00D107E8" w:rsidRDefault="000C0C45" w:rsidP="000C0C45">
      <w:pPr>
        <w:rPr>
          <w:rFonts w:eastAsia="Times New Roman" w:cstheme="minorHAnsi"/>
          <w:color w:val="000000" w:themeColor="text1"/>
          <w:lang w:eastAsia="pl-PL"/>
        </w:rPr>
      </w:pPr>
      <w:r>
        <w:rPr>
          <w:rFonts w:eastAsia="Times New Roman" w:cstheme="minorHAnsi"/>
          <w:color w:val="000000" w:themeColor="text1"/>
          <w:lang w:eastAsia="pl-PL"/>
        </w:rPr>
        <w:t>W naszym badaniu u</w:t>
      </w:r>
      <w:r w:rsidRPr="00D107E8">
        <w:rPr>
          <w:rFonts w:eastAsia="Times New Roman" w:cstheme="minorHAnsi"/>
          <w:color w:val="000000" w:themeColor="text1"/>
          <w:lang w:eastAsia="pl-PL"/>
        </w:rPr>
        <w:t xml:space="preserve">żyliśmy lasera Nd: YAG o podwójnej częstotliwości 532 nm, charakteryzujący się dużą plamką (do 12 mm), krótkim impulsem i chłodzeniem kontaktowym </w:t>
      </w:r>
      <w:r>
        <w:rPr>
          <w:rFonts w:eastAsia="Times New Roman" w:cstheme="minorHAnsi"/>
          <w:color w:val="000000" w:themeColor="text1"/>
          <w:lang w:eastAsia="pl-PL"/>
        </w:rPr>
        <w:t xml:space="preserve">zapewnianym przez szkło szafirowe (ExcelV; Cutera Inc, Brisbane, CA, USA) </w:t>
      </w:r>
      <w:r w:rsidRPr="00D107E8">
        <w:rPr>
          <w:rFonts w:eastAsia="Times New Roman" w:cstheme="minorHAnsi"/>
          <w:color w:val="000000" w:themeColor="text1"/>
          <w:lang w:eastAsia="pl-PL"/>
        </w:rPr>
        <w:t>[4-7].</w:t>
      </w:r>
    </w:p>
    <w:p w14:paraId="63394A3F" w14:textId="77777777" w:rsidR="000C0C45" w:rsidRPr="00D107E8" w:rsidRDefault="000C0C45" w:rsidP="000C0C45">
      <w:pPr>
        <w:rPr>
          <w:rFonts w:eastAsia="Times New Roman" w:cstheme="minorHAnsi"/>
          <w:color w:val="000000" w:themeColor="text1"/>
          <w:lang w:eastAsia="pl-PL"/>
        </w:rPr>
      </w:pPr>
      <w:r w:rsidRPr="00D107E8">
        <w:rPr>
          <w:rFonts w:eastAsia="Times New Roman" w:cstheme="minorHAnsi"/>
          <w:color w:val="000000" w:themeColor="text1"/>
          <w:lang w:eastAsia="pl-PL"/>
        </w:rPr>
        <w:t>Większość pacjentów osiąga zadowalające wyniki, ale leczenie wymaga kilku sesji</w:t>
      </w:r>
      <w:r>
        <w:rPr>
          <w:rFonts w:eastAsia="Times New Roman" w:cstheme="minorHAnsi"/>
          <w:color w:val="000000" w:themeColor="text1"/>
          <w:lang w:eastAsia="pl-PL"/>
        </w:rPr>
        <w:t>. C</w:t>
      </w:r>
      <w:r w:rsidRPr="00D107E8">
        <w:rPr>
          <w:rFonts w:eastAsia="Times New Roman" w:cstheme="minorHAnsi"/>
          <w:color w:val="000000" w:themeColor="text1"/>
          <w:lang w:eastAsia="pl-PL"/>
        </w:rPr>
        <w:t>zęść pacjentów ma słabą odpowiedź lub jej brak. Wynik leczenia PWS zależy między innymi od: fototypu skóry</w:t>
      </w:r>
      <w:r>
        <w:rPr>
          <w:rFonts w:eastAsia="Times New Roman" w:cstheme="minorHAnsi"/>
          <w:color w:val="000000" w:themeColor="text1"/>
          <w:lang w:eastAsia="pl-PL"/>
        </w:rPr>
        <w:t xml:space="preserve"> wg skali Fitpatricka</w:t>
      </w:r>
      <w:r w:rsidRPr="00D107E8">
        <w:rPr>
          <w:rFonts w:eastAsia="Times New Roman" w:cstheme="minorHAnsi"/>
          <w:color w:val="000000" w:themeColor="text1"/>
          <w:lang w:eastAsia="pl-PL"/>
        </w:rPr>
        <w:t xml:space="preserve">, lokalizacji zmiany i historii wcześniejszego leczenia [2,3]. </w:t>
      </w:r>
    </w:p>
    <w:p w14:paraId="65490C0D" w14:textId="02004F85" w:rsidR="009C4B2E" w:rsidRPr="00D107E8" w:rsidRDefault="000C0C45" w:rsidP="000C0C45">
      <w:pPr>
        <w:rPr>
          <w:rFonts w:eastAsia="Times New Roman" w:cstheme="minorHAnsi"/>
          <w:color w:val="000000" w:themeColor="text1"/>
          <w:lang w:eastAsia="pl-PL"/>
        </w:rPr>
      </w:pPr>
      <w:r w:rsidRPr="00D107E8">
        <w:rPr>
          <w:rFonts w:eastAsia="Times New Roman" w:cstheme="minorHAnsi"/>
          <w:color w:val="000000" w:themeColor="text1"/>
          <w:lang w:eastAsia="pl-PL"/>
        </w:rPr>
        <w:t>Do analizy obrazu wykorzystaliśmy obiektywną trójwymiarową (3D) fotografię cyfrową</w:t>
      </w:r>
      <w:r>
        <w:rPr>
          <w:rFonts w:eastAsia="Times New Roman" w:cstheme="minorHAnsi"/>
          <w:color w:val="000000" w:themeColor="text1"/>
          <w:lang w:eastAsia="pl-PL"/>
        </w:rPr>
        <w:t xml:space="preserve"> aparatem Vectra1 XT (Canfield Scientific, NJ)</w:t>
      </w:r>
      <w:r w:rsidR="00F01817">
        <w:rPr>
          <w:rFonts w:eastAsia="Times New Roman" w:cstheme="minorHAnsi"/>
          <w:color w:val="000000" w:themeColor="text1"/>
          <w:lang w:eastAsia="pl-PL"/>
        </w:rPr>
        <w:t xml:space="preserve"> w standardowych warunkach zgodnie z wytycznymi producenta dotyczącymi obrazu twarzy</w:t>
      </w:r>
      <w:r>
        <w:rPr>
          <w:rFonts w:eastAsia="Times New Roman" w:cstheme="minorHAnsi"/>
          <w:color w:val="000000" w:themeColor="text1"/>
          <w:lang w:eastAsia="pl-PL"/>
        </w:rPr>
        <w:t>. W pomiarach uwzględniliśmy zmianę pola powierzchni (cm</w:t>
      </w:r>
      <w:r w:rsidRPr="000C0C45">
        <w:rPr>
          <w:rFonts w:eastAsia="Times New Roman" w:cstheme="minorHAnsi"/>
          <w:color w:val="000000" w:themeColor="text1"/>
          <w:vertAlign w:val="superscript"/>
          <w:lang w:eastAsia="pl-PL"/>
        </w:rPr>
        <w:t>2</w:t>
      </w:r>
      <w:r>
        <w:rPr>
          <w:rFonts w:eastAsia="Times New Roman" w:cstheme="minorHAnsi"/>
          <w:color w:val="000000" w:themeColor="text1"/>
          <w:lang w:eastAsia="pl-PL"/>
        </w:rPr>
        <w:t>) i zmianę średniego koloru powierzchni (opisanego współrzędnymi L * a * b)</w:t>
      </w:r>
      <w:r w:rsidR="00F01817">
        <w:rPr>
          <w:rFonts w:eastAsia="Times New Roman" w:cstheme="minorHAnsi"/>
          <w:color w:val="000000" w:themeColor="text1"/>
          <w:lang w:eastAsia="pl-PL"/>
        </w:rPr>
        <w:t xml:space="preserve">. Jak tylko było to możliwe, jako kontrolę do oceny koloru zmierzyliśmy obszar zdrowej skóry o symetrycznej do badanej powierzchni. </w:t>
      </w:r>
      <w:r w:rsidR="00554FDA">
        <w:rPr>
          <w:rFonts w:eastAsia="Times New Roman" w:cstheme="minorHAnsi"/>
          <w:color w:val="000000" w:themeColor="text1"/>
          <w:lang w:eastAsia="pl-PL"/>
        </w:rPr>
        <w:t>W inny</w:t>
      </w:r>
      <w:r w:rsidR="00765BE8">
        <w:rPr>
          <w:rFonts w:eastAsia="Times New Roman" w:cstheme="minorHAnsi"/>
          <w:color w:val="000000" w:themeColor="text1"/>
          <w:lang w:eastAsia="pl-PL"/>
        </w:rPr>
        <w:t>ch przypadkach mierzyliśmy jako kontrolę skórę przylegającą do zmiany</w:t>
      </w:r>
      <w:r w:rsidR="009C4B2E">
        <w:rPr>
          <w:rFonts w:eastAsia="Times New Roman" w:cstheme="minorHAnsi"/>
          <w:color w:val="000000" w:themeColor="text1"/>
          <w:lang w:eastAsia="pl-PL"/>
        </w:rPr>
        <w:t>[8].</w:t>
      </w:r>
    </w:p>
    <w:p w14:paraId="4038ED65" w14:textId="77777777" w:rsidR="000C0C45" w:rsidRPr="000C0C45" w:rsidRDefault="000C0C45" w:rsidP="002D43AE">
      <w:pPr>
        <w:rPr>
          <w:rFonts w:cstheme="minorHAnsi"/>
          <w:b/>
          <w:bCs/>
          <w:color w:val="000000" w:themeColor="text1"/>
        </w:rPr>
      </w:pPr>
    </w:p>
    <w:p w14:paraId="7FB11AB1" w14:textId="77777777" w:rsidR="000047AF" w:rsidRDefault="000047AF" w:rsidP="00801ECE">
      <w:pPr>
        <w:rPr>
          <w:ins w:id="4" w:author="Jan Szczekulski" w:date="2022-07-24T20:36:00Z"/>
          <w:rFonts w:cstheme="minorHAnsi"/>
          <w:color w:val="000000" w:themeColor="text1"/>
          <w:lang w:val="en-US"/>
        </w:rPr>
      </w:pPr>
    </w:p>
    <w:p w14:paraId="3F9C333B" w14:textId="77777777" w:rsidR="000047AF" w:rsidRDefault="000047AF" w:rsidP="00801ECE">
      <w:pPr>
        <w:rPr>
          <w:ins w:id="5" w:author="Jan Szczekulski" w:date="2022-07-24T20:36:00Z"/>
          <w:rFonts w:cstheme="minorHAnsi"/>
          <w:color w:val="000000" w:themeColor="text1"/>
          <w:lang w:val="en-US"/>
        </w:rPr>
      </w:pPr>
    </w:p>
    <w:p w14:paraId="78E8D9DA" w14:textId="77777777" w:rsidR="000047AF" w:rsidRDefault="000047AF" w:rsidP="00801ECE">
      <w:pPr>
        <w:rPr>
          <w:ins w:id="6" w:author="Jan Szczekulski" w:date="2022-07-24T20:36:00Z"/>
          <w:rFonts w:cstheme="minorHAnsi"/>
          <w:color w:val="000000" w:themeColor="text1"/>
          <w:lang w:val="en-US"/>
        </w:rPr>
      </w:pPr>
    </w:p>
    <w:p w14:paraId="7D9B9790" w14:textId="77777777" w:rsidR="000047AF" w:rsidRDefault="000047AF" w:rsidP="00801ECE">
      <w:pPr>
        <w:rPr>
          <w:ins w:id="7" w:author="Jan Szczekulski" w:date="2022-07-24T20:36:00Z"/>
          <w:rFonts w:cstheme="minorHAnsi"/>
          <w:color w:val="000000" w:themeColor="text1"/>
          <w:lang w:val="en-US"/>
        </w:rPr>
      </w:pPr>
    </w:p>
    <w:p w14:paraId="3EF99087" w14:textId="77777777" w:rsidR="000047AF" w:rsidRDefault="000047AF" w:rsidP="00801ECE">
      <w:pPr>
        <w:rPr>
          <w:ins w:id="8" w:author="Jan Szczekulski" w:date="2022-07-24T20:36:00Z"/>
          <w:rFonts w:cstheme="minorHAnsi"/>
          <w:color w:val="000000" w:themeColor="text1"/>
          <w:lang w:val="en-US"/>
        </w:rPr>
      </w:pPr>
    </w:p>
    <w:p w14:paraId="7D5C4713" w14:textId="77777777" w:rsidR="000047AF" w:rsidRDefault="000047AF" w:rsidP="00801ECE">
      <w:pPr>
        <w:rPr>
          <w:ins w:id="9" w:author="Jan Szczekulski" w:date="2022-07-24T20:36:00Z"/>
          <w:rFonts w:cstheme="minorHAnsi"/>
          <w:color w:val="000000" w:themeColor="text1"/>
          <w:lang w:val="en-US"/>
        </w:rPr>
      </w:pPr>
    </w:p>
    <w:p w14:paraId="52B63CA8" w14:textId="77777777" w:rsidR="000047AF" w:rsidRDefault="000047AF" w:rsidP="00801ECE">
      <w:pPr>
        <w:rPr>
          <w:ins w:id="10" w:author="Jan Szczekulski" w:date="2022-07-24T20:36:00Z"/>
          <w:rFonts w:cstheme="minorHAnsi"/>
          <w:color w:val="000000" w:themeColor="text1"/>
          <w:lang w:val="en-US"/>
        </w:rPr>
      </w:pPr>
    </w:p>
    <w:p w14:paraId="29FD9466" w14:textId="70CE14D7" w:rsidR="00801ECE" w:rsidRPr="00D107E8" w:rsidRDefault="00801ECE" w:rsidP="00801ECE">
      <w:pPr>
        <w:rPr>
          <w:rFonts w:cstheme="minorHAnsi"/>
          <w:color w:val="000000" w:themeColor="text1"/>
          <w:lang w:val="en-US"/>
        </w:rPr>
      </w:pPr>
      <w:r w:rsidRPr="00D107E8">
        <w:rPr>
          <w:rFonts w:cstheme="minorHAnsi"/>
          <w:color w:val="000000" w:themeColor="text1"/>
          <w:lang w:val="en-US"/>
        </w:rPr>
        <w:t>Our previous studies have shown the efficacy of treating PWS with a 532 nm large-spot laser over several treatment sessions, with a median of maximum improvement in treatment (GCE max) of up to 70%.</w:t>
      </w:r>
    </w:p>
    <w:p w14:paraId="0032E7A6" w14:textId="77777777" w:rsidR="00801ECE" w:rsidRPr="00D107E8" w:rsidRDefault="00801ECE" w:rsidP="00801ECE">
      <w:pPr>
        <w:rPr>
          <w:rFonts w:cstheme="minorHAnsi"/>
          <w:color w:val="000000" w:themeColor="text1"/>
          <w:lang w:val="en-US"/>
        </w:rPr>
      </w:pPr>
      <w:r w:rsidRPr="00D107E8">
        <w:rPr>
          <w:rFonts w:cstheme="minorHAnsi"/>
          <w:color w:val="000000" w:themeColor="text1"/>
          <w:lang w:val="en-US"/>
        </w:rPr>
        <w:lastRenderedPageBreak/>
        <w:t>We gathered data on PWS laser treatment for 64</w:t>
      </w:r>
      <w:r w:rsidRPr="00745B86">
        <w:rPr>
          <w:rFonts w:cstheme="minorHAnsi"/>
          <w:color w:val="FF0000"/>
          <w:lang w:val="en-US"/>
        </w:rPr>
        <w:t xml:space="preserve">(czy dzielic na kobiety I męzczyzn) </w:t>
      </w:r>
      <w:r w:rsidRPr="00D107E8">
        <w:rPr>
          <w:rFonts w:cstheme="minorHAnsi"/>
          <w:color w:val="000000" w:themeColor="text1"/>
          <w:lang w:val="en-US"/>
        </w:rPr>
        <w:t>patients for up to a maximum of 37 laser treatment sessions. We used 3D imaging to assess the efficacy of laser therapy.</w:t>
      </w:r>
    </w:p>
    <w:p w14:paraId="3BED6F92" w14:textId="3B313101" w:rsidR="00801ECE" w:rsidRPr="00D107E8" w:rsidRDefault="00801ECE" w:rsidP="00801ECE">
      <w:pPr>
        <w:rPr>
          <w:rFonts w:cstheme="minorHAnsi"/>
          <w:color w:val="000000" w:themeColor="text1"/>
          <w:lang w:val="en-GB"/>
        </w:rPr>
      </w:pPr>
      <w:r w:rsidRPr="00D107E8">
        <w:rPr>
          <w:rFonts w:cstheme="minorHAnsi"/>
          <w:color w:val="000000" w:themeColor="text1"/>
          <w:lang w:val="en-GB"/>
        </w:rPr>
        <w:t xml:space="preserve">Caucasian patients aged 6 to 59 treated with 2 to 30 laser sessions were included in this study. Patients had 3D photography performed before and after treatment with a 532 nm Nd:YAG laser with large spot and contact cooling. An objective analysis of percentage improvement based on a 3D digital assessment of combined colour and area improvement (global clearance effect [GCE]) </w:t>
      </w:r>
      <w:del w:id="11" w:author="Jan Szczekulski" w:date="2022-07-24T19:20:00Z">
        <w:r w:rsidRPr="00D107E8" w:rsidDel="004E2C17">
          <w:rPr>
            <w:rFonts w:cstheme="minorHAnsi"/>
            <w:color w:val="000000" w:themeColor="text1"/>
            <w:lang w:val="en-GB"/>
          </w:rPr>
          <w:delText>were</w:delText>
        </w:r>
      </w:del>
      <w:ins w:id="12" w:author="Jan Szczekulski" w:date="2022-07-24T19:20:00Z">
        <w:r w:rsidR="004E2C17">
          <w:rPr>
            <w:rFonts w:cstheme="minorHAnsi"/>
            <w:color w:val="000000" w:themeColor="text1"/>
            <w:lang w:val="en-GB"/>
          </w:rPr>
          <w:t>was</w:t>
        </w:r>
      </w:ins>
      <w:r w:rsidRPr="00D107E8">
        <w:rPr>
          <w:rFonts w:cstheme="minorHAnsi"/>
          <w:color w:val="000000" w:themeColor="text1"/>
          <w:lang w:val="en-GB"/>
        </w:rPr>
        <w:t xml:space="preserve"> performed. </w:t>
      </w:r>
    </w:p>
    <w:p w14:paraId="072A5EB4" w14:textId="77777777" w:rsidR="00887A41" w:rsidRPr="00D107E8" w:rsidRDefault="00887A41" w:rsidP="00801ECE">
      <w:pPr>
        <w:rPr>
          <w:rFonts w:cstheme="minorHAnsi"/>
          <w:color w:val="000000" w:themeColor="text1"/>
          <w:lang w:val="en-GB"/>
        </w:rPr>
      </w:pPr>
    </w:p>
    <w:p w14:paraId="1EDE0A96" w14:textId="7399095F" w:rsidR="00801ECE" w:rsidRPr="00D107E8" w:rsidRDefault="004E2C17" w:rsidP="00801ECE">
      <w:pPr>
        <w:rPr>
          <w:rFonts w:cstheme="minorHAnsi"/>
          <w:color w:val="000000" w:themeColor="text1"/>
          <w:lang w:val="en-GB"/>
        </w:rPr>
      </w:pPr>
      <w:r w:rsidRPr="00D107E8">
        <w:rPr>
          <w:rFonts w:cstheme="minorHAnsi"/>
          <w:noProof/>
          <w:color w:val="000000" w:themeColor="text1"/>
        </w:rPr>
        <mc:AlternateContent>
          <mc:Choice Requires="wps">
            <w:drawing>
              <wp:anchor distT="0" distB="0" distL="114300" distR="114300" simplePos="0" relativeHeight="251659264" behindDoc="0" locked="0" layoutInCell="1" allowOverlap="1" wp14:anchorId="0FC9D849" wp14:editId="36ECFEC3">
                <wp:simplePos x="0" y="0"/>
                <wp:positionH relativeFrom="column">
                  <wp:posOffset>1689100</wp:posOffset>
                </wp:positionH>
                <wp:positionV relativeFrom="paragraph">
                  <wp:posOffset>2593131</wp:posOffset>
                </wp:positionV>
                <wp:extent cx="2216381" cy="360218"/>
                <wp:effectExtent l="0" t="0" r="0" b="0"/>
                <wp:wrapNone/>
                <wp:docPr id="63" name="Google Shape;63;p4"/>
                <wp:cNvGraphicFramePr/>
                <a:graphic xmlns:a="http://schemas.openxmlformats.org/drawingml/2006/main">
                  <a:graphicData uri="http://schemas.microsoft.com/office/word/2010/wordprocessingShape">
                    <wps:wsp>
                      <wps:cNvSpPr txBox="1"/>
                      <wps:spPr>
                        <a:xfrm>
                          <a:off x="0" y="0"/>
                          <a:ext cx="2216381" cy="360218"/>
                        </a:xfrm>
                        <a:prstGeom prst="rect">
                          <a:avLst/>
                        </a:prstGeom>
                        <a:noFill/>
                        <a:ln>
                          <a:noFill/>
                        </a:ln>
                      </wps:spPr>
                      <wps:txbx>
                        <w:txbxContent>
                          <w:p w14:paraId="1A62AAC1" w14:textId="77777777" w:rsidR="00887A41" w:rsidRPr="00887A41" w:rsidRDefault="00887A41" w:rsidP="00887A41">
                            <w:pPr>
                              <w:rPr>
                                <w:rFonts w:ascii="Open Sans" w:eastAsia="Open Sans" w:hAnsi="Open Sans" w:cs="Open Sans"/>
                                <w:color w:val="000000"/>
                                <w:sz w:val="20"/>
                                <w:szCs w:val="20"/>
                              </w:rPr>
                            </w:pPr>
                            <w:r w:rsidRPr="00887A41">
                              <w:rPr>
                                <w:rFonts w:ascii="Open Sans" w:eastAsia="Open Sans" w:hAnsi="Open Sans" w:cs="Open Sans"/>
                                <w:color w:val="000000"/>
                                <w:sz w:val="20"/>
                                <w:szCs w:val="20"/>
                              </w:rPr>
                              <w:t>Number of laser sessions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C9D849" id="_x0000_t202" coordsize="21600,21600" o:spt="202" path="m,l,21600r21600,l21600,xe">
                <v:stroke joinstyle="miter"/>
                <v:path gradientshapeok="t" o:connecttype="rect"/>
              </v:shapetype>
              <v:shape id="Google Shape;63;p4" o:spid="_x0000_s1026" type="#_x0000_t202" style="position:absolute;margin-left:133pt;margin-top:204.2pt;width:174.5pt;height:2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" filled="f" stroked="f">
                <v:textbox inset="2.53958mm,1.2694mm,2.53958mm,1.2694mm">
                  <w:txbxContent>
                    <w:p w14:paraId="1A62AAC1" w14:textId="77777777" w:rsidR="00887A41" w:rsidRPr="00887A41" w:rsidRDefault="00887A41" w:rsidP="00887A41">
                      <w:pPr>
                        <w:rPr>
                          <w:rFonts w:ascii="Open Sans" w:eastAsia="Open Sans" w:hAnsi="Open Sans" w:cs="Open Sans"/>
                          <w:color w:val="000000"/>
                          <w:sz w:val="20"/>
                          <w:szCs w:val="20"/>
                        </w:rPr>
                      </w:pPr>
                      <w:r w:rsidRPr="00887A41">
                        <w:rPr>
                          <w:rFonts w:ascii="Open Sans" w:eastAsia="Open Sans" w:hAnsi="Open Sans" w:cs="Open Sans"/>
                          <w:color w:val="000000"/>
                          <w:sz w:val="20"/>
                          <w:szCs w:val="20"/>
                        </w:rPr>
                        <w:t>Number of laser sessions</w:t>
                      </w:r>
                    </w:p>
                  </w:txbxContent>
                </v:textbox>
              </v:shape>
            </w:pict>
          </mc:Fallback>
        </mc:AlternateContent>
      </w:r>
      <w:r w:rsidR="00887A41" w:rsidRPr="00D107E8">
        <w:rPr>
          <w:rFonts w:cstheme="minorHAnsi"/>
          <w:noProof/>
          <w:color w:val="000000" w:themeColor="text1"/>
        </w:rPr>
        <mc:AlternateContent>
          <mc:Choice Requires="wps">
            <w:drawing>
              <wp:anchor distT="0" distB="0" distL="114300" distR="114300" simplePos="0" relativeHeight="251661312" behindDoc="0" locked="0" layoutInCell="1" allowOverlap="1" wp14:anchorId="1A6CC7A2" wp14:editId="18ADF939">
                <wp:simplePos x="0" y="0"/>
                <wp:positionH relativeFrom="column">
                  <wp:posOffset>-1422862</wp:posOffset>
                </wp:positionH>
                <wp:positionV relativeFrom="paragraph">
                  <wp:posOffset>867410</wp:posOffset>
                </wp:positionV>
                <wp:extent cx="2266347" cy="465482"/>
                <wp:effectExtent l="0" t="0" r="0" b="0"/>
                <wp:wrapNone/>
                <wp:docPr id="1" name="Google Shape;63;p4"/>
                <wp:cNvGraphicFramePr/>
                <a:graphic xmlns:a="http://schemas.openxmlformats.org/drawingml/2006/main">
                  <a:graphicData uri="http://schemas.microsoft.com/office/word/2010/wordprocessingShape">
                    <wps:wsp>
                      <wps:cNvSpPr txBox="1"/>
                      <wps:spPr>
                        <a:xfrm rot="16200000">
                          <a:off x="0" y="0"/>
                          <a:ext cx="2266347" cy="465482"/>
                        </a:xfrm>
                        <a:prstGeom prst="rect">
                          <a:avLst/>
                        </a:prstGeom>
                        <a:noFill/>
                        <a:ln>
                          <a:noFill/>
                        </a:ln>
                      </wps:spPr>
                      <wps:txbx>
                        <w:txbxContent>
                          <w:p w14:paraId="79915589" w14:textId="6738EE12" w:rsidR="00887A41" w:rsidRDefault="00742F0F">
                            <w:pPr>
                              <w:jc w:val="center"/>
                              <w:rPr>
                                <w:rFonts w:ascii="Open Sans" w:eastAsia="Open Sans" w:hAnsi="Open Sans" w:cs="Open Sans"/>
                                <w:color w:val="000000"/>
                                <w:sz w:val="28"/>
                                <w:szCs w:val="28"/>
                              </w:rPr>
                              <w:pPrChange w:id="13" w:author="Jan Szczekulski" w:date="2022-07-24T00:43:00Z">
                                <w:pPr/>
                              </w:pPrChange>
                            </w:pPr>
                            <w:r w:rsidRPr="00742F0F">
                              <w:rPr>
                                <w:rFonts w:ascii="Open Sans" w:eastAsia="Open Sans" w:hAnsi="Open Sans" w:cs="Open Sans"/>
                                <w:color w:val="000000"/>
                                <w:sz w:val="21"/>
                                <w:szCs w:val="21"/>
                              </w:rPr>
                              <w:t>% mean improvement (</w:t>
                            </w:r>
                            <w:ins w:id="14" w:author="Jan Szczekulski" w:date="2022-07-24T00:43:00Z">
                              <w:r w:rsidR="00194D2D">
                                <w:rPr>
                                  <w:rFonts w:ascii="Open Sans" w:eastAsia="Open Sans" w:hAnsi="Open Sans" w:cs="Open Sans"/>
                                  <w:color w:val="000000"/>
                                  <w:sz w:val="21"/>
                                  <w:szCs w:val="21"/>
                                </w:rPr>
                                <w:br/>
                              </w:r>
                            </w:ins>
                            <w:r w:rsidRPr="00742F0F">
                              <w:rPr>
                                <w:rFonts w:ascii="Open Sans" w:eastAsia="Open Sans" w:hAnsi="Open Sans" w:cs="Open Sans"/>
                                <w:color w:val="000000"/>
                                <w:sz w:val="21"/>
                                <w:szCs w:val="21"/>
                              </w:rPr>
                              <w:t>total clearence</w:t>
                            </w:r>
                            <w:r>
                              <w:rPr>
                                <w:rFonts w:ascii="Open Sans" w:eastAsia="Open Sans" w:hAnsi="Open Sans" w:cs="Open Sans"/>
                                <w:color w:val="000000"/>
                                <w:sz w:val="21"/>
                                <w:szCs w:val="21"/>
                              </w:rPr>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w14:anchorId="1A6CC7A2" id="_x0000_s1027" type="#_x0000_t202" style="position:absolute;margin-left:-112.05pt;margin-top:68.3pt;width:178.45pt;height:36.6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" filled="f" stroked="f">
                <v:textbox inset="2.53958mm,1.2694mm,2.53958mm,1.2694mm">
                  <w:txbxContent>
                    <w:p w14:paraId="79915589" w14:textId="6738EE12" w:rsidR="00887A41" w:rsidRDefault="00742F0F">
                      <w:pPr>
                        <w:jc w:val="center"/>
                        <w:rPr>
                          <w:rFonts w:ascii="Open Sans" w:eastAsia="Open Sans" w:hAnsi="Open Sans" w:cs="Open Sans"/>
                          <w:color w:val="000000"/>
                          <w:sz w:val="28"/>
                          <w:szCs w:val="28"/>
                        </w:rPr>
                        <w:pPrChange w:id="15" w:author="Jan Szczekulski" w:date="2022-07-24T00:43:00Z">
                          <w:pPr/>
                        </w:pPrChange>
                      </w:pPr>
                      <w:r w:rsidRPr="00742F0F">
                        <w:rPr>
                          <w:rFonts w:ascii="Open Sans" w:eastAsia="Open Sans" w:hAnsi="Open Sans" w:cs="Open Sans"/>
                          <w:color w:val="000000"/>
                          <w:sz w:val="21"/>
                          <w:szCs w:val="21"/>
                        </w:rPr>
                        <w:t>% mean improvement (</w:t>
                      </w:r>
                      <w:ins w:id="16" w:author="Jan Szczekulski" w:date="2022-07-24T00:43:00Z">
                        <w:r w:rsidR="00194D2D">
                          <w:rPr>
                            <w:rFonts w:ascii="Open Sans" w:eastAsia="Open Sans" w:hAnsi="Open Sans" w:cs="Open Sans"/>
                            <w:color w:val="000000"/>
                            <w:sz w:val="21"/>
                            <w:szCs w:val="21"/>
                          </w:rPr>
                          <w:br/>
                        </w:r>
                      </w:ins>
                      <w:r w:rsidRPr="00742F0F">
                        <w:rPr>
                          <w:rFonts w:ascii="Open Sans" w:eastAsia="Open Sans" w:hAnsi="Open Sans" w:cs="Open Sans"/>
                          <w:color w:val="000000"/>
                          <w:sz w:val="21"/>
                          <w:szCs w:val="21"/>
                        </w:rPr>
                        <w:t>total clearence</w:t>
                      </w:r>
                      <w:r>
                        <w:rPr>
                          <w:rFonts w:ascii="Open Sans" w:eastAsia="Open Sans" w:hAnsi="Open Sans" w:cs="Open Sans"/>
                          <w:color w:val="000000"/>
                          <w:sz w:val="21"/>
                          <w:szCs w:val="21"/>
                        </w:rPr>
                        <w:t>)</w:t>
                      </w:r>
                    </w:p>
                  </w:txbxContent>
                </v:textbox>
              </v:shape>
            </w:pict>
          </mc:Fallback>
        </mc:AlternateContent>
      </w:r>
      <w:del w:id="17" w:author="Jan Szczekulski" w:date="2022-07-24T19:22:00Z">
        <w:r w:rsidR="00887A41" w:rsidRPr="00D107E8" w:rsidDel="004E2C17">
          <w:rPr>
            <w:rFonts w:cstheme="minorHAnsi"/>
            <w:noProof/>
            <w:color w:val="000000" w:themeColor="text1"/>
          </w:rPr>
          <w:drawing>
            <wp:inline distT="0" distB="0" distL="0" distR="0" wp14:anchorId="0EE9DFAB" wp14:editId="51096CF5">
              <wp:extent cx="5209309" cy="2383905"/>
              <wp:effectExtent l="0" t="0" r="0" b="3810"/>
              <wp:docPr id="65" name="Google Shape;65;p4"/>
              <wp:cNvGraphicFramePr/>
              <a:graphic xmlns:a="http://schemas.openxmlformats.org/drawingml/2006/main">
                <a:graphicData uri="http://schemas.openxmlformats.org/drawingml/2006/picture">
                  <pic:pic xmlns:pic="http://schemas.openxmlformats.org/drawingml/2006/picture">
                    <pic:nvPicPr>
                      <pic:cNvPr id="65" name="Google Shape;65;p4"/>
                      <pic:cNvPicPr preferRelativeResize="0"/>
                    </pic:nvPicPr>
                    <pic:blipFill rotWithShape="1">
                      <a:blip r:embed="rId5">
                        <a:alphaModFix/>
                      </a:blip>
                      <a:srcRect/>
                      <a:stretch/>
                    </pic:blipFill>
                    <pic:spPr>
                      <a:xfrm>
                        <a:off x="0" y="0"/>
                        <a:ext cx="5219192" cy="2388428"/>
                      </a:xfrm>
                      <a:prstGeom prst="rect">
                        <a:avLst/>
                      </a:prstGeom>
                      <a:noFill/>
                      <a:ln>
                        <a:noFill/>
                      </a:ln>
                    </pic:spPr>
                  </pic:pic>
                </a:graphicData>
              </a:graphic>
            </wp:inline>
          </w:drawing>
        </w:r>
      </w:del>
      <w:ins w:id="18" w:author="Jan Szczekulski" w:date="2022-07-24T19:21:00Z">
        <w:r w:rsidRPr="004E2C17">
          <w:rPr>
            <w:rFonts w:cstheme="minorHAnsi"/>
            <w:color w:val="000000" w:themeColor="text1"/>
            <w:lang w:val="en-GB"/>
          </w:rPr>
          <w:drawing>
            <wp:inline distT="0" distB="0" distL="0" distR="0" wp14:anchorId="30044BC2" wp14:editId="0A8229B2">
              <wp:extent cx="5184948" cy="2592474"/>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5342855" cy="2671427"/>
                      </a:xfrm>
                      <a:prstGeom prst="rect">
                        <a:avLst/>
                      </a:prstGeom>
                    </pic:spPr>
                  </pic:pic>
                </a:graphicData>
              </a:graphic>
            </wp:inline>
          </w:drawing>
        </w:r>
      </w:ins>
    </w:p>
    <w:p w14:paraId="34C846CF" w14:textId="06937523" w:rsidR="00887A41" w:rsidRPr="00D107E8" w:rsidRDefault="00887A41" w:rsidP="00801ECE">
      <w:pPr>
        <w:rPr>
          <w:rFonts w:cstheme="minorHAnsi"/>
          <w:color w:val="000000" w:themeColor="text1"/>
          <w:lang w:val="en-GB"/>
        </w:rPr>
      </w:pPr>
    </w:p>
    <w:p w14:paraId="7A32C278" w14:textId="77777777" w:rsidR="00887A41" w:rsidRPr="00D107E8" w:rsidRDefault="00887A41" w:rsidP="00801ECE">
      <w:pPr>
        <w:rPr>
          <w:rFonts w:cstheme="minorHAnsi"/>
          <w:color w:val="000000" w:themeColor="text1"/>
          <w:lang w:val="en-US"/>
        </w:rPr>
      </w:pPr>
    </w:p>
    <w:p w14:paraId="4748D67D" w14:textId="2B72D55B" w:rsidR="00801ECE" w:rsidRPr="00D107E8" w:rsidDel="003D2251" w:rsidRDefault="00801ECE" w:rsidP="00801ECE">
      <w:pPr>
        <w:rPr>
          <w:del w:id="19" w:author="Jan Szczekulski" w:date="2022-07-24T20:34:00Z"/>
          <w:rFonts w:cstheme="minorHAnsi"/>
          <w:color w:val="000000" w:themeColor="text1"/>
          <w:lang w:val="en-US"/>
        </w:rPr>
      </w:pPr>
      <w:r w:rsidRPr="00D107E8">
        <w:rPr>
          <w:rFonts w:cstheme="minorHAnsi"/>
          <w:color w:val="000000" w:themeColor="text1"/>
          <w:lang w:val="en-US"/>
        </w:rPr>
        <w:t>On the presented graph, we plotted the relationship between the mean Global Clearance relative to the beginning and the number of laser sessions.</w:t>
      </w:r>
      <w:r w:rsidRPr="00D107E8">
        <w:rPr>
          <w:rFonts w:eastAsia="Arial" w:cstheme="minorHAnsi"/>
          <w:color w:val="000000" w:themeColor="text1"/>
          <w:lang w:val="en-US"/>
        </w:rPr>
        <w:t xml:space="preserve"> </w:t>
      </w:r>
      <w:commentRangeStart w:id="20"/>
      <w:r w:rsidRPr="00D107E8">
        <w:rPr>
          <w:rFonts w:cstheme="minorHAnsi"/>
          <w:color w:val="000000" w:themeColor="text1"/>
          <w:lang w:val="en-US"/>
        </w:rPr>
        <w:t xml:space="preserve">Previously proposed by our group, the objective GCE percentage rate was used, which takes into account </w:t>
      </w:r>
      <w:ins w:id="21" w:author="Jan Szczekulski" w:date="2022-07-24T00:42:00Z">
        <w:r w:rsidR="00194D2D">
          <w:rPr>
            <w:rFonts w:cstheme="minorHAnsi"/>
            <w:color w:val="000000" w:themeColor="text1"/>
            <w:lang w:val="en-US"/>
          </w:rPr>
          <w:t xml:space="preserve">the </w:t>
        </w:r>
      </w:ins>
      <w:commentRangeStart w:id="22"/>
      <w:del w:id="23" w:author="Jan Szczekulski" w:date="2022-07-24T20:33:00Z">
        <w:r w:rsidRPr="00D107E8" w:rsidDel="00B204B7">
          <w:rPr>
            <w:rFonts w:cstheme="minorHAnsi"/>
            <w:color w:val="000000" w:themeColor="text1"/>
            <w:lang w:val="en-US"/>
          </w:rPr>
          <w:delText xml:space="preserve">objective </w:delText>
        </w:r>
        <w:commentRangeEnd w:id="22"/>
        <w:r w:rsidR="006E4702" w:rsidDel="00B204B7">
          <w:rPr>
            <w:rStyle w:val="CommentReference"/>
          </w:rPr>
          <w:commentReference w:id="22"/>
        </w:r>
      </w:del>
      <w:r w:rsidRPr="00D107E8">
        <w:rPr>
          <w:rFonts w:cstheme="minorHAnsi"/>
          <w:color w:val="000000" w:themeColor="text1"/>
          <w:lang w:val="en-US"/>
        </w:rPr>
        <w:t xml:space="preserve">assessment of the changes in </w:t>
      </w:r>
      <w:del w:id="24" w:author="Jan Szczekulski" w:date="2022-07-24T19:26:00Z">
        <w:r w:rsidRPr="00D107E8" w:rsidDel="003647AF">
          <w:rPr>
            <w:rFonts w:cstheme="minorHAnsi"/>
            <w:color w:val="000000" w:themeColor="text1"/>
            <w:lang w:val="en-US"/>
          </w:rPr>
          <w:delText>colour</w:delText>
        </w:r>
      </w:del>
      <w:ins w:id="25" w:author="Jan Szczekulski" w:date="2022-07-24T19:26:00Z">
        <w:r w:rsidR="003647AF" w:rsidRPr="00D107E8">
          <w:rPr>
            <w:rFonts w:cstheme="minorHAnsi"/>
            <w:color w:val="000000" w:themeColor="text1"/>
            <w:lang w:val="en-US"/>
          </w:rPr>
          <w:t>color</w:t>
        </w:r>
      </w:ins>
      <w:r w:rsidRPr="00D107E8">
        <w:rPr>
          <w:rFonts w:cstheme="minorHAnsi"/>
          <w:color w:val="000000" w:themeColor="text1"/>
          <w:lang w:val="en-US"/>
        </w:rPr>
        <w:t xml:space="preserve"> and surface of PWS.</w:t>
      </w:r>
      <w:ins w:id="26" w:author="Jan Szczekulski" w:date="2022-07-24T20:34:00Z">
        <w:r w:rsidR="003D2251">
          <w:rPr>
            <w:rFonts w:cstheme="minorHAnsi"/>
            <w:color w:val="000000" w:themeColor="text1"/>
            <w:lang w:val="en-US"/>
          </w:rPr>
          <w:t xml:space="preserve"> </w:t>
        </w:r>
      </w:ins>
      <w:commentRangeEnd w:id="20"/>
      <w:ins w:id="27" w:author="Jan Szczekulski" w:date="2022-07-24T21:08:00Z">
        <w:r w:rsidR="00426CAC">
          <w:rPr>
            <w:rStyle w:val="CommentReference"/>
          </w:rPr>
          <w:commentReference w:id="20"/>
        </w:r>
      </w:ins>
    </w:p>
    <w:p w14:paraId="50594383" w14:textId="77777777" w:rsidR="00801ECE" w:rsidRPr="00D107E8" w:rsidRDefault="00801ECE" w:rsidP="00801ECE">
      <w:pPr>
        <w:rPr>
          <w:rFonts w:cstheme="minorHAnsi"/>
          <w:color w:val="000000" w:themeColor="text1"/>
          <w:lang w:val="en-US"/>
        </w:rPr>
      </w:pPr>
      <w:r w:rsidRPr="00D107E8">
        <w:rPr>
          <w:rFonts w:cstheme="minorHAnsi"/>
          <w:color w:val="000000" w:themeColor="text1"/>
          <w:lang w:val="en-US"/>
        </w:rPr>
        <w:t>We found that the first 5 treatments are particularly effective, with an average improvement of 45%. Notably, the first 2 treatments are also very effective and are responsible for an average improvement of 30%.</w:t>
      </w:r>
    </w:p>
    <w:p w14:paraId="0B7FEB15" w14:textId="29B8D059" w:rsidR="00801ECE" w:rsidRPr="006E4702" w:rsidDel="006A7112" w:rsidRDefault="00801ECE" w:rsidP="00801ECE">
      <w:pPr>
        <w:rPr>
          <w:del w:id="28" w:author="Jan Szczekulski" w:date="2022-07-24T20:35:00Z"/>
          <w:rFonts w:cstheme="minorHAnsi"/>
          <w:color w:val="000000" w:themeColor="text1"/>
          <w:lang w:val="en-GB"/>
          <w:rPrChange w:id="29" w:author="Jan Szczekulski" w:date="2022-07-24T01:17:00Z">
            <w:rPr>
              <w:del w:id="30" w:author="Jan Szczekulski" w:date="2022-07-24T20:35:00Z"/>
              <w:rFonts w:cstheme="minorHAnsi"/>
              <w:color w:val="000000" w:themeColor="text1"/>
            </w:rPr>
          </w:rPrChange>
        </w:rPr>
      </w:pPr>
      <w:del w:id="31" w:author="Jan Szczekulski" w:date="2022-07-24T20:35:00Z">
        <w:r w:rsidRPr="00D107E8" w:rsidDel="006A7112">
          <w:rPr>
            <w:rFonts w:cstheme="minorHAnsi"/>
            <w:color w:val="000000" w:themeColor="text1"/>
            <w:lang w:val="en-US"/>
          </w:rPr>
          <w:delText xml:space="preserve">One of our goals was to </w:delText>
        </w:r>
      </w:del>
      <w:del w:id="32" w:author="Jan Szczekulski" w:date="2022-07-24T20:33:00Z">
        <w:r w:rsidRPr="00D107E8" w:rsidDel="00B204B7">
          <w:rPr>
            <w:rFonts w:cstheme="minorHAnsi"/>
            <w:color w:val="000000" w:themeColor="text1"/>
            <w:lang w:val="en-US"/>
          </w:rPr>
          <w:delText>precisely show the point</w:delText>
        </w:r>
      </w:del>
      <w:del w:id="33" w:author="Jan Szczekulski" w:date="2022-07-24T20:35:00Z">
        <w:r w:rsidRPr="00D107E8" w:rsidDel="006A7112">
          <w:rPr>
            <w:rFonts w:cstheme="minorHAnsi"/>
            <w:color w:val="000000" w:themeColor="text1"/>
            <w:lang w:val="en-US"/>
          </w:rPr>
          <w:delText xml:space="preserve"> at which further intensive treatment is of no measurable benefit. </w:delText>
        </w:r>
        <w:r w:rsidRPr="006E4702" w:rsidDel="006A7112">
          <w:rPr>
            <w:rFonts w:cstheme="minorHAnsi"/>
            <w:color w:val="000000" w:themeColor="text1"/>
            <w:lang w:val="en-GB"/>
            <w:rPrChange w:id="34" w:author="Jan Szczekulski" w:date="2022-07-24T01:17:00Z">
              <w:rPr>
                <w:rFonts w:cstheme="minorHAnsi"/>
                <w:color w:val="000000" w:themeColor="text1"/>
              </w:rPr>
            </w:rPrChange>
          </w:rPr>
          <w:delText>After around 9 sessions, a plateau is reached.</w:delText>
        </w:r>
      </w:del>
    </w:p>
    <w:p w14:paraId="2B9A805A" w14:textId="739BD606" w:rsidR="006821AD" w:rsidRPr="00D107E8" w:rsidRDefault="006821AD" w:rsidP="002D43AE">
      <w:pPr>
        <w:rPr>
          <w:rFonts w:cstheme="minorHAnsi"/>
          <w:color w:val="000000" w:themeColor="text1"/>
          <w:lang w:val="en-GB"/>
        </w:rPr>
      </w:pPr>
    </w:p>
    <w:p w14:paraId="3C6EA49B" w14:textId="376ED8D6" w:rsidR="00742F0F" w:rsidRPr="00D107E8" w:rsidRDefault="00742F0F" w:rsidP="002D43AE">
      <w:pPr>
        <w:rPr>
          <w:rFonts w:cstheme="minorHAnsi"/>
          <w:color w:val="000000" w:themeColor="text1"/>
          <w:lang w:val="en-GB"/>
        </w:rPr>
      </w:pPr>
      <w:r w:rsidRPr="00D107E8">
        <w:rPr>
          <w:rFonts w:cstheme="minorHAnsi"/>
          <w:noProof/>
          <w:color w:val="000000" w:themeColor="text1"/>
        </w:rPr>
        <mc:AlternateContent>
          <mc:Choice Requires="wps">
            <w:drawing>
              <wp:anchor distT="0" distB="0" distL="114300" distR="114300" simplePos="0" relativeHeight="251663360" behindDoc="0" locked="0" layoutInCell="1" allowOverlap="1" wp14:anchorId="5409A5AD" wp14:editId="2A63F8CE">
                <wp:simplePos x="0" y="0"/>
                <wp:positionH relativeFrom="column">
                  <wp:posOffset>-1275426</wp:posOffset>
                </wp:positionH>
                <wp:positionV relativeFrom="paragraph">
                  <wp:posOffset>1012306</wp:posOffset>
                </wp:positionV>
                <wp:extent cx="2082569" cy="221877"/>
                <wp:effectExtent l="0" t="0" r="0" b="0"/>
                <wp:wrapNone/>
                <wp:docPr id="82" name="Google Shape;82;p5"/>
                <wp:cNvGraphicFramePr/>
                <a:graphic xmlns:a="http://schemas.openxmlformats.org/drawingml/2006/main">
                  <a:graphicData uri="http://schemas.microsoft.com/office/word/2010/wordprocessingShape">
                    <wps:wsp>
                      <wps:cNvSpPr/>
                      <wps:spPr>
                        <a:xfrm rot="16200000">
                          <a:off x="0" y="0"/>
                          <a:ext cx="2082569" cy="221877"/>
                        </a:xfrm>
                        <a:prstGeom prst="rect">
                          <a:avLst/>
                        </a:prstGeom>
                        <a:noFill/>
                        <a:ln>
                          <a:noFill/>
                        </a:ln>
                      </wps:spPr>
                      <wps:txbx>
                        <w:txbxContent>
                          <w:p w14:paraId="3883BCE4" w14:textId="77777777" w:rsidR="00742F0F" w:rsidRPr="00742F0F" w:rsidRDefault="00742F0F" w:rsidP="00742F0F">
                            <w:pPr>
                              <w:rPr>
                                <w:rFonts w:ascii="Open Sans" w:eastAsia="Open Sans" w:hAnsi="Open Sans" w:cs="Open Sans"/>
                                <w:color w:val="000000"/>
                                <w:sz w:val="16"/>
                                <w:szCs w:val="16"/>
                              </w:rPr>
                            </w:pPr>
                            <w:r w:rsidRPr="00742F0F">
                              <w:rPr>
                                <w:rFonts w:ascii="Open Sans" w:eastAsia="Open Sans" w:hAnsi="Open Sans" w:cs="Open Sans"/>
                                <w:color w:val="000000"/>
                                <w:sz w:val="16"/>
                                <w:szCs w:val="16"/>
                              </w:rPr>
                              <w:t>% mean improvement (total clearence)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409A5AD" id="Google Shape;82;p5" o:spid="_x0000_s1028" style="position:absolute;margin-left:-100.45pt;margin-top:79.7pt;width:164pt;height:17.4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" filled="f" stroked="f">
                <v:textbox inset="2.53958mm,1.2694mm,2.53958mm,1.2694mm">
                  <w:txbxContent>
                    <w:p w14:paraId="3883BCE4" w14:textId="77777777" w:rsidR="00742F0F" w:rsidRPr="00742F0F" w:rsidRDefault="00742F0F" w:rsidP="00742F0F">
                      <w:pPr>
                        <w:rPr>
                          <w:rFonts w:ascii="Open Sans" w:eastAsia="Open Sans" w:hAnsi="Open Sans" w:cs="Open Sans"/>
                          <w:color w:val="000000"/>
                          <w:sz w:val="16"/>
                          <w:szCs w:val="16"/>
                        </w:rPr>
                      </w:pPr>
                      <w:r w:rsidRPr="00742F0F">
                        <w:rPr>
                          <w:rFonts w:ascii="Open Sans" w:eastAsia="Open Sans" w:hAnsi="Open Sans" w:cs="Open Sans"/>
                          <w:color w:val="000000"/>
                          <w:sz w:val="16"/>
                          <w:szCs w:val="16"/>
                        </w:rPr>
                        <w:t>% mean improvement (total clearence)</w:t>
                      </w:r>
                    </w:p>
                  </w:txbxContent>
                </v:textbox>
              </v:rect>
            </w:pict>
          </mc:Fallback>
        </mc:AlternateContent>
      </w:r>
      <w:r w:rsidRPr="00D107E8">
        <w:rPr>
          <w:rFonts w:cstheme="minorHAnsi"/>
          <w:noProof/>
          <w:color w:val="000000" w:themeColor="text1"/>
        </w:rPr>
        <w:drawing>
          <wp:inline distT="0" distB="0" distL="0" distR="0" wp14:anchorId="59E76ECA" wp14:editId="2B028CBE">
            <wp:extent cx="4904509" cy="2316480"/>
            <wp:effectExtent l="0" t="0" r="0" b="0"/>
            <wp:docPr id="84" name="Google Shape;84;p5"/>
            <wp:cNvGraphicFramePr/>
            <a:graphic xmlns:a="http://schemas.openxmlformats.org/drawingml/2006/main">
              <a:graphicData uri="http://schemas.openxmlformats.org/drawingml/2006/picture">
                <pic:pic xmlns:pic="http://schemas.openxmlformats.org/drawingml/2006/picture">
                  <pic:nvPicPr>
                    <pic:cNvPr id="84" name="Google Shape;84;p5"/>
                    <pic:cNvPicPr preferRelativeResize="0"/>
                  </pic:nvPicPr>
                  <pic:blipFill rotWithShape="1">
                    <a:blip r:embed="rId11">
                      <a:alphaModFix/>
                    </a:blip>
                    <a:srcRect/>
                    <a:stretch/>
                  </pic:blipFill>
                  <pic:spPr>
                    <a:xfrm>
                      <a:off x="0" y="0"/>
                      <a:ext cx="4915135" cy="2321499"/>
                    </a:xfrm>
                    <a:prstGeom prst="rect">
                      <a:avLst/>
                    </a:prstGeom>
                    <a:noFill/>
                    <a:ln>
                      <a:noFill/>
                    </a:ln>
                  </pic:spPr>
                </pic:pic>
              </a:graphicData>
            </a:graphic>
          </wp:inline>
        </w:drawing>
      </w:r>
    </w:p>
    <w:p w14:paraId="539DCF8D" w14:textId="584CCB6E" w:rsidR="00742F0F" w:rsidRPr="00D107E8" w:rsidRDefault="00742F0F" w:rsidP="00742F0F">
      <w:pPr>
        <w:ind w:left="708" w:firstLine="708"/>
        <w:rPr>
          <w:rFonts w:cstheme="minorHAnsi"/>
          <w:color w:val="000000" w:themeColor="text1"/>
          <w:lang w:val="en-US"/>
        </w:rPr>
      </w:pPr>
      <w:r w:rsidRPr="00742F0F">
        <w:rPr>
          <w:rFonts w:cstheme="minorHAnsi"/>
          <w:color w:val="000000" w:themeColor="text1"/>
          <w:lang w:val="en-US"/>
        </w:rPr>
        <w:t xml:space="preserve">Number of laser sessions (clustered into buckets) </w:t>
      </w:r>
    </w:p>
    <w:p w14:paraId="7C57E5B6" w14:textId="53146E54" w:rsidR="00742F0F" w:rsidRPr="00D107E8" w:rsidRDefault="00742F0F" w:rsidP="00742F0F">
      <w:pPr>
        <w:rPr>
          <w:rFonts w:cstheme="minorHAnsi"/>
          <w:color w:val="000000" w:themeColor="text1"/>
          <w:lang w:val="en-US"/>
        </w:rPr>
      </w:pPr>
    </w:p>
    <w:p w14:paraId="560B7FA0" w14:textId="4393D89B" w:rsidR="00742F0F" w:rsidRPr="00A91A65" w:rsidDel="00C66147" w:rsidRDefault="00A91A65" w:rsidP="00C06427">
      <w:pPr>
        <w:rPr>
          <w:del w:id="35" w:author="Jan Szczekulski" w:date="2022-07-24T20:20:00Z"/>
          <w:rFonts w:cstheme="minorHAnsi"/>
          <w:color w:val="000000" w:themeColor="text1"/>
          <w:lang w:val="en-GB"/>
          <w:rPrChange w:id="36" w:author="Jan Szczekulski" w:date="2022-07-24T20:35:00Z">
            <w:rPr>
              <w:del w:id="37" w:author="Jan Szczekulski" w:date="2022-07-24T20:20:00Z"/>
              <w:rFonts w:cstheme="minorHAnsi"/>
              <w:color w:val="000000" w:themeColor="text1"/>
              <w:lang w:val="en-US"/>
            </w:rPr>
          </w:rPrChange>
        </w:rPr>
        <w:pPrChange w:id="38" w:author="Jan Szczekulski" w:date="2022-07-24T20:32:00Z">
          <w:pPr/>
        </w:pPrChange>
      </w:pPr>
      <w:ins w:id="39" w:author="Jan Szczekulski" w:date="2022-07-24T20:35:00Z">
        <w:r w:rsidRPr="00D107E8">
          <w:rPr>
            <w:rFonts w:cstheme="minorHAnsi"/>
            <w:color w:val="000000" w:themeColor="text1"/>
            <w:lang w:val="en-US"/>
          </w:rPr>
          <w:lastRenderedPageBreak/>
          <w:t xml:space="preserve">One of </w:t>
        </w:r>
      </w:ins>
      <w:ins w:id="40" w:author="Jan Szczekulski" w:date="2022-07-24T21:09:00Z">
        <w:r w:rsidR="00DC6DB6">
          <w:rPr>
            <w:rFonts w:cstheme="minorHAnsi"/>
            <w:color w:val="000000" w:themeColor="text1"/>
            <w:lang w:val="en-US"/>
          </w:rPr>
          <w:t xml:space="preserve">the </w:t>
        </w:r>
        <w:r w:rsidR="00426CAC">
          <w:rPr>
            <w:rFonts w:cstheme="minorHAnsi"/>
            <w:color w:val="000000" w:themeColor="text1"/>
            <w:lang w:val="en-US"/>
          </w:rPr>
          <w:t>study aims</w:t>
        </w:r>
      </w:ins>
      <w:ins w:id="41" w:author="Jan Szczekulski" w:date="2022-07-24T20:35:00Z">
        <w:r w:rsidRPr="00D107E8">
          <w:rPr>
            <w:rFonts w:cstheme="minorHAnsi"/>
            <w:color w:val="000000" w:themeColor="text1"/>
            <w:lang w:val="en-US"/>
          </w:rPr>
          <w:t xml:space="preserve"> was to </w:t>
        </w:r>
        <w:r>
          <w:rPr>
            <w:rFonts w:cstheme="minorHAnsi"/>
            <w:color w:val="000000" w:themeColor="text1"/>
            <w:lang w:val="en-US"/>
          </w:rPr>
          <w:t>pinpoint</w:t>
        </w:r>
        <w:r w:rsidRPr="00D107E8">
          <w:rPr>
            <w:rFonts w:cstheme="minorHAnsi"/>
            <w:color w:val="000000" w:themeColor="text1"/>
            <w:lang w:val="en-US"/>
          </w:rPr>
          <w:t xml:space="preserve"> at which </w:t>
        </w:r>
        <w:r w:rsidR="00FD2F8A">
          <w:rPr>
            <w:rFonts w:cstheme="minorHAnsi"/>
            <w:color w:val="000000" w:themeColor="text1"/>
            <w:lang w:val="en-US"/>
          </w:rPr>
          <w:t>point</w:t>
        </w:r>
        <w:r w:rsidRPr="00D107E8">
          <w:rPr>
            <w:rFonts w:cstheme="minorHAnsi"/>
            <w:color w:val="000000" w:themeColor="text1"/>
            <w:lang w:val="en-US"/>
          </w:rPr>
          <w:t xml:space="preserve"> intensive treatment is of no measurable benefit. </w:t>
        </w:r>
      </w:ins>
      <w:r w:rsidR="00742F0F" w:rsidRPr="00D107E8">
        <w:rPr>
          <w:rFonts w:cstheme="minorHAnsi"/>
          <w:color w:val="000000" w:themeColor="text1"/>
          <w:lang w:val="en-US"/>
        </w:rPr>
        <w:t xml:space="preserve">To statistically find the plateau, we grouped the visits into buckets based on the visit's number. </w:t>
      </w:r>
      <w:ins w:id="42" w:author="Jan Szczekulski" w:date="2022-07-24T20:32:00Z">
        <w:r w:rsidR="001923A7" w:rsidRPr="00D107E8">
          <w:rPr>
            <w:rFonts w:cstheme="minorHAnsi"/>
            <w:color w:val="000000" w:themeColor="text1"/>
            <w:lang w:val="en-US"/>
          </w:rPr>
          <w:t>We statistically proved that visits from 3-5 had better improvement than visits from 1-2</w:t>
        </w:r>
        <w:r w:rsidR="001923A7">
          <w:rPr>
            <w:rFonts w:cstheme="minorHAnsi"/>
            <w:color w:val="000000" w:themeColor="text1"/>
            <w:lang w:val="en-US"/>
          </w:rPr>
          <w:t>, and similarly, visits 6-9 had a better improvement than visits 3-5. There was no statistical significance for visits 10-14 (or, for this matter, any grouping of visits over 10) being statistically higher than visits 6-9.</w:t>
        </w:r>
      </w:ins>
      <w:ins w:id="43" w:author="Jan Szczekulski" w:date="2022-07-24T20:33:00Z">
        <w:r w:rsidR="0021041E">
          <w:rPr>
            <w:rFonts w:cstheme="minorHAnsi"/>
            <w:color w:val="000000" w:themeColor="text1"/>
            <w:lang w:val="en-US"/>
          </w:rPr>
          <w:t xml:space="preserve"> </w:t>
        </w:r>
      </w:ins>
      <w:ins w:id="44" w:author="Jan Szczekulski" w:date="2022-07-24T20:32:00Z">
        <w:r w:rsidR="00C06427">
          <w:rPr>
            <w:rFonts w:cstheme="minorHAnsi"/>
            <w:color w:val="000000" w:themeColor="text1"/>
            <w:lang w:val="en-US"/>
          </w:rPr>
          <w:t>Given our results, we expect</w:t>
        </w:r>
      </w:ins>
      <w:del w:id="45" w:author="Jan Szczekulski" w:date="2022-07-24T20:32:00Z">
        <w:r w:rsidR="00742F0F" w:rsidRPr="00D107E8" w:rsidDel="00C06427">
          <w:rPr>
            <w:rFonts w:cstheme="minorHAnsi"/>
            <w:color w:val="000000" w:themeColor="text1"/>
            <w:lang w:val="en-US"/>
          </w:rPr>
          <w:delText>Using the t-test we learned that the plateau is somewhere within the last bucket, between the 6th and 9th session. </w:delText>
        </w:r>
      </w:del>
    </w:p>
    <w:p w14:paraId="122BF684" w14:textId="7D60F0AC" w:rsidR="00742F0F" w:rsidRPr="00D107E8" w:rsidRDefault="00742F0F" w:rsidP="00C06427">
      <w:pPr>
        <w:rPr>
          <w:rFonts w:cstheme="minorHAnsi"/>
          <w:color w:val="000000" w:themeColor="text1"/>
          <w:lang w:val="en-US"/>
        </w:rPr>
      </w:pPr>
      <w:del w:id="46" w:author="Jan Szczekulski" w:date="2022-07-24T20:32:00Z">
        <w:r w:rsidRPr="00D107E8" w:rsidDel="00C06427">
          <w:rPr>
            <w:rFonts w:cstheme="minorHAnsi"/>
            <w:color w:val="000000" w:themeColor="text1"/>
            <w:lang w:val="en-US"/>
          </w:rPr>
          <w:delText>We expect</w:delText>
        </w:r>
      </w:del>
      <w:r w:rsidRPr="00D107E8">
        <w:rPr>
          <w:rFonts w:cstheme="minorHAnsi"/>
          <w:color w:val="000000" w:themeColor="text1"/>
          <w:lang w:val="en-US"/>
        </w:rPr>
        <w:t xml:space="preserve"> induction treatment to take 7-9 sessions.</w:t>
      </w:r>
    </w:p>
    <w:p w14:paraId="5633DD76" w14:textId="3113DABD" w:rsidR="00174691" w:rsidRPr="00D107E8" w:rsidRDefault="00742F0F" w:rsidP="00742F0F">
      <w:pPr>
        <w:rPr>
          <w:rFonts w:cstheme="minorHAnsi"/>
          <w:color w:val="000000" w:themeColor="text1"/>
          <w:lang w:val="en-US"/>
        </w:rPr>
      </w:pPr>
      <w:del w:id="47" w:author="Jan Szczekulski" w:date="2022-07-24T20:32:00Z">
        <w:r w:rsidRPr="00D107E8" w:rsidDel="00B32D7E">
          <w:rPr>
            <w:rFonts w:cstheme="minorHAnsi"/>
            <w:color w:val="000000" w:themeColor="text1"/>
            <w:lang w:val="en-US"/>
          </w:rPr>
          <w:delText>We statistically proved that visits from 3-5 had better improvement than visits from 1-2</w:delText>
        </w:r>
      </w:del>
      <w:del w:id="48" w:author="Jan Szczekulski" w:date="2022-07-24T20:20:00Z">
        <w:r w:rsidRPr="00D107E8" w:rsidDel="006F6C0B">
          <w:rPr>
            <w:rFonts w:cstheme="minorHAnsi"/>
            <w:color w:val="000000" w:themeColor="text1"/>
            <w:lang w:val="en-US"/>
          </w:rPr>
          <w:delText xml:space="preserve">. </w:delText>
        </w:r>
      </w:del>
    </w:p>
    <w:p w14:paraId="51D9660E" w14:textId="2D58C07E" w:rsidR="00742F0F" w:rsidRPr="00D107E8" w:rsidRDefault="00742F0F" w:rsidP="00742F0F">
      <w:pPr>
        <w:rPr>
          <w:rFonts w:cstheme="minorHAnsi"/>
          <w:color w:val="000000" w:themeColor="text1"/>
          <w:lang w:val="en-US"/>
        </w:rPr>
      </w:pPr>
    </w:p>
    <w:p w14:paraId="0208CC76" w14:textId="16363BA6" w:rsidR="00311DA6" w:rsidRPr="00D107E8" w:rsidRDefault="00311DA6" w:rsidP="00742F0F">
      <w:pPr>
        <w:rPr>
          <w:rFonts w:cstheme="minorHAnsi"/>
          <w:color w:val="000000" w:themeColor="text1"/>
          <w:lang w:val="en-US"/>
        </w:rPr>
      </w:pPr>
      <w:r w:rsidRPr="00D107E8">
        <w:rPr>
          <w:rFonts w:cstheme="minorHAnsi"/>
          <w:noProof/>
          <w:color w:val="000000" w:themeColor="text1"/>
        </w:rPr>
        <mc:AlternateContent>
          <mc:Choice Requires="wps">
            <w:drawing>
              <wp:anchor distT="0" distB="0" distL="114300" distR="114300" simplePos="0" relativeHeight="251665408" behindDoc="0" locked="0" layoutInCell="1" allowOverlap="1" wp14:anchorId="1ECD5203" wp14:editId="7B0D7847">
                <wp:simplePos x="0" y="0"/>
                <wp:positionH relativeFrom="column">
                  <wp:posOffset>-1398221</wp:posOffset>
                </wp:positionH>
                <wp:positionV relativeFrom="paragraph">
                  <wp:posOffset>1092395</wp:posOffset>
                </wp:positionV>
                <wp:extent cx="2483427" cy="310168"/>
                <wp:effectExtent l="0" t="0" r="0" b="0"/>
                <wp:wrapNone/>
                <wp:docPr id="101" name="Google Shape;101;p6"/>
                <wp:cNvGraphicFramePr/>
                <a:graphic xmlns:a="http://schemas.openxmlformats.org/drawingml/2006/main">
                  <a:graphicData uri="http://schemas.microsoft.com/office/word/2010/wordprocessingShape">
                    <wps:wsp>
                      <wps:cNvSpPr txBox="1"/>
                      <wps:spPr>
                        <a:xfrm rot="16200000">
                          <a:off x="0" y="0"/>
                          <a:ext cx="2483427" cy="310168"/>
                        </a:xfrm>
                        <a:prstGeom prst="rect">
                          <a:avLst/>
                        </a:prstGeom>
                        <a:noFill/>
                        <a:ln>
                          <a:noFill/>
                        </a:ln>
                      </wps:spPr>
                      <wps:txbx>
                        <w:txbxContent>
                          <w:p w14:paraId="26575F40" w14:textId="77777777" w:rsidR="00311DA6" w:rsidRPr="00311DA6" w:rsidRDefault="00311DA6" w:rsidP="00311DA6">
                            <w:pPr>
                              <w:rPr>
                                <w:rFonts w:ascii="Open Sans" w:eastAsia="Open Sans" w:hAnsi="Open Sans" w:cs="Open Sans"/>
                                <w:color w:val="000000"/>
                                <w:sz w:val="20"/>
                                <w:szCs w:val="20"/>
                              </w:rPr>
                            </w:pPr>
                            <w:r w:rsidRPr="00311DA6">
                              <w:rPr>
                                <w:rFonts w:ascii="Open Sans" w:eastAsia="Open Sans" w:hAnsi="Open Sans" w:cs="Open Sans"/>
                                <w:color w:val="000000"/>
                                <w:sz w:val="20"/>
                                <w:szCs w:val="20"/>
                              </w:rPr>
                              <w:t>% mean improvement inbetween visits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D5203" id="Google Shape;101;p6" o:spid="_x0000_s1029" type="#_x0000_t202" style="position:absolute;margin-left:-110.1pt;margin-top:86pt;width:195.55pt;height:24.4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" filled="f" stroked="f">
                <v:textbox inset="2.53958mm,1.2694mm,2.53958mm,1.2694mm">
                  <w:txbxContent>
                    <w:p w14:paraId="26575F40" w14:textId="77777777" w:rsidR="00311DA6" w:rsidRPr="00311DA6" w:rsidRDefault="00311DA6" w:rsidP="00311DA6">
                      <w:pPr>
                        <w:rPr>
                          <w:rFonts w:ascii="Open Sans" w:eastAsia="Open Sans" w:hAnsi="Open Sans" w:cs="Open Sans"/>
                          <w:color w:val="000000"/>
                          <w:sz w:val="20"/>
                          <w:szCs w:val="20"/>
                        </w:rPr>
                      </w:pPr>
                      <w:r w:rsidRPr="00311DA6">
                        <w:rPr>
                          <w:rFonts w:ascii="Open Sans" w:eastAsia="Open Sans" w:hAnsi="Open Sans" w:cs="Open Sans"/>
                          <w:color w:val="000000"/>
                          <w:sz w:val="20"/>
                          <w:szCs w:val="20"/>
                        </w:rPr>
                        <w:t>% mean improvement inbetween visits</w:t>
                      </w:r>
                    </w:p>
                  </w:txbxContent>
                </v:textbox>
              </v:shape>
            </w:pict>
          </mc:Fallback>
        </mc:AlternateContent>
      </w:r>
      <w:del w:id="49" w:author="Jan Szczekulski" w:date="2022-07-24T19:24:00Z">
        <w:r w:rsidRPr="00D107E8" w:rsidDel="004E2C17">
          <w:rPr>
            <w:rFonts w:cstheme="minorHAnsi"/>
            <w:noProof/>
            <w:color w:val="000000" w:themeColor="text1"/>
          </w:rPr>
          <w:drawing>
            <wp:inline distT="0" distB="0" distL="0" distR="0" wp14:anchorId="0E7A5745" wp14:editId="399B0BEC">
              <wp:extent cx="4998720" cy="2527069"/>
              <wp:effectExtent l="0" t="0" r="5080" b="635"/>
              <wp:docPr id="102" name="Google Shape;102;p6"/>
              <wp:cNvGraphicFramePr/>
              <a:graphic xmlns:a="http://schemas.openxmlformats.org/drawingml/2006/main">
                <a:graphicData uri="http://schemas.openxmlformats.org/drawingml/2006/picture">
                  <pic:pic xmlns:pic="http://schemas.openxmlformats.org/drawingml/2006/picture">
                    <pic:nvPicPr>
                      <pic:cNvPr id="102" name="Google Shape;102;p6"/>
                      <pic:cNvPicPr preferRelativeResize="0"/>
                    </pic:nvPicPr>
                    <pic:blipFill rotWithShape="1">
                      <a:blip r:embed="rId12">
                        <a:alphaModFix/>
                      </a:blip>
                      <a:srcRect/>
                      <a:stretch/>
                    </pic:blipFill>
                    <pic:spPr>
                      <a:xfrm>
                        <a:off x="0" y="0"/>
                        <a:ext cx="5035565" cy="2545696"/>
                      </a:xfrm>
                      <a:prstGeom prst="rect">
                        <a:avLst/>
                      </a:prstGeom>
                      <a:noFill/>
                      <a:ln>
                        <a:noFill/>
                      </a:ln>
                    </pic:spPr>
                  </pic:pic>
                </a:graphicData>
              </a:graphic>
            </wp:inline>
          </w:drawing>
        </w:r>
      </w:del>
      <w:ins w:id="50" w:author="Jan Szczekulski" w:date="2022-07-24T19:23:00Z">
        <w:r w:rsidR="004E2C17" w:rsidRPr="004E2C17">
          <w:rPr>
            <w:rFonts w:cstheme="minorHAnsi"/>
            <w:color w:val="000000" w:themeColor="text1"/>
            <w:lang w:val="en-US"/>
          </w:rPr>
          <w:drawing>
            <wp:inline distT="0" distB="0" distL="0" distR="0" wp14:anchorId="25DD848D" wp14:editId="537A33D4">
              <wp:extent cx="4986841" cy="2441749"/>
              <wp:effectExtent l="0" t="0" r="444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3"/>
                      <a:stretch>
                        <a:fillRect/>
                      </a:stretch>
                    </pic:blipFill>
                    <pic:spPr>
                      <a:xfrm>
                        <a:off x="0" y="0"/>
                        <a:ext cx="5625621" cy="2754520"/>
                      </a:xfrm>
                      <a:prstGeom prst="rect">
                        <a:avLst/>
                      </a:prstGeom>
                    </pic:spPr>
                  </pic:pic>
                </a:graphicData>
              </a:graphic>
            </wp:inline>
          </w:drawing>
        </w:r>
      </w:ins>
    </w:p>
    <w:p w14:paraId="54084FF5" w14:textId="675DA515" w:rsidR="00311DA6" w:rsidRPr="00311DA6" w:rsidRDefault="00311DA6" w:rsidP="00311DA6">
      <w:pPr>
        <w:ind w:left="708" w:firstLine="708"/>
        <w:rPr>
          <w:rFonts w:cstheme="minorHAnsi"/>
          <w:color w:val="000000" w:themeColor="text1"/>
          <w:lang w:val="en-US"/>
        </w:rPr>
      </w:pPr>
      <w:r w:rsidRPr="00311DA6">
        <w:rPr>
          <w:rFonts w:cstheme="minorHAnsi"/>
          <w:color w:val="000000" w:themeColor="text1"/>
          <w:lang w:val="en-US"/>
        </w:rPr>
        <w:t>Days passed between two visits (clustered into buckets)</w:t>
      </w:r>
    </w:p>
    <w:p w14:paraId="7AE91D9A" w14:textId="4ECC285D" w:rsidR="00311DA6" w:rsidRPr="00D107E8" w:rsidRDefault="00311DA6" w:rsidP="00742F0F">
      <w:pPr>
        <w:rPr>
          <w:rFonts w:cstheme="minorHAnsi"/>
          <w:color w:val="000000" w:themeColor="text1"/>
          <w:lang w:val="en-US"/>
        </w:rPr>
      </w:pPr>
    </w:p>
    <w:p w14:paraId="7F28AE95" w14:textId="08025DED" w:rsidR="00311DA6" w:rsidRPr="00D107E8" w:rsidRDefault="00E70B20" w:rsidP="00311DA6">
      <w:pPr>
        <w:rPr>
          <w:rFonts w:cstheme="minorHAnsi"/>
          <w:color w:val="000000" w:themeColor="text1"/>
          <w:lang w:val="en-US"/>
        </w:rPr>
      </w:pPr>
      <w:ins w:id="51" w:author="Jan Szczekulski" w:date="2022-07-24T20:33:00Z">
        <w:r>
          <w:rPr>
            <w:rFonts w:cstheme="minorHAnsi"/>
            <w:color w:val="000000" w:themeColor="text1"/>
            <w:lang w:val="en-US"/>
          </w:rPr>
          <w:t xml:space="preserve">As another part of </w:t>
        </w:r>
      </w:ins>
      <w:ins w:id="52" w:author="Jan Szczekulski" w:date="2022-07-24T20:36:00Z">
        <w:r w:rsidR="00D064AA">
          <w:rPr>
            <w:rFonts w:cstheme="minorHAnsi"/>
            <w:color w:val="000000" w:themeColor="text1"/>
            <w:lang w:val="en-US"/>
          </w:rPr>
          <w:t>our</w:t>
        </w:r>
      </w:ins>
      <w:ins w:id="53" w:author="Jan Szczekulski" w:date="2022-07-24T20:33:00Z">
        <w:r>
          <w:rPr>
            <w:rFonts w:cstheme="minorHAnsi"/>
            <w:color w:val="000000" w:themeColor="text1"/>
            <w:lang w:val="en-US"/>
          </w:rPr>
          <w:t xml:space="preserve"> study</w:t>
        </w:r>
      </w:ins>
      <w:ins w:id="54" w:author="Jan Szczekulski" w:date="2022-07-24T20:35:00Z">
        <w:r w:rsidR="00D064AA">
          <w:rPr>
            <w:rFonts w:cstheme="minorHAnsi"/>
            <w:color w:val="000000" w:themeColor="text1"/>
            <w:lang w:val="en-US"/>
          </w:rPr>
          <w:t>,</w:t>
        </w:r>
      </w:ins>
      <w:ins w:id="55" w:author="Jan Szczekulski" w:date="2022-07-24T20:33:00Z">
        <w:r>
          <w:rPr>
            <w:rFonts w:cstheme="minorHAnsi"/>
            <w:color w:val="000000" w:themeColor="text1"/>
            <w:lang w:val="en-US"/>
          </w:rPr>
          <w:t xml:space="preserve"> </w:t>
        </w:r>
      </w:ins>
      <w:del w:id="56" w:author="Jan Szczekulski" w:date="2022-07-24T20:33:00Z">
        <w:r w:rsidR="00311DA6" w:rsidRPr="00D107E8" w:rsidDel="00E70B20">
          <w:rPr>
            <w:rFonts w:cstheme="minorHAnsi"/>
            <w:color w:val="000000" w:themeColor="text1"/>
            <w:lang w:val="en-US"/>
          </w:rPr>
          <w:delText xml:space="preserve">In this part of study, </w:delText>
        </w:r>
      </w:del>
      <w:r w:rsidR="00311DA6" w:rsidRPr="00D107E8">
        <w:rPr>
          <w:rFonts w:cstheme="minorHAnsi"/>
          <w:color w:val="000000" w:themeColor="text1"/>
          <w:lang w:val="en-US"/>
        </w:rPr>
        <w:t>we wanted to confirm our clinical observations that discontinuation of treatment could cause relapse, and to this end, we examined the intervals between visits and the impact of extending this interval on worsening the disease.</w:t>
      </w:r>
    </w:p>
    <w:p w14:paraId="56BE90A0" w14:textId="402B2D92" w:rsidR="00311DA6" w:rsidRPr="00D107E8" w:rsidDel="007E0457" w:rsidRDefault="00311DA6" w:rsidP="00311DA6">
      <w:pPr>
        <w:rPr>
          <w:del w:id="57" w:author="Jan Szczekulski" w:date="2022-07-24T20:36:00Z"/>
          <w:rFonts w:cstheme="minorHAnsi"/>
          <w:color w:val="000000" w:themeColor="text1"/>
          <w:lang w:val="en-US"/>
        </w:rPr>
      </w:pPr>
      <w:r w:rsidRPr="00D107E8">
        <w:rPr>
          <w:rFonts w:cstheme="minorHAnsi"/>
          <w:color w:val="000000" w:themeColor="text1"/>
          <w:lang w:val="en-US"/>
        </w:rPr>
        <w:t xml:space="preserve">Further intensive treatment has no effect, but discontinuation of treatment </w:t>
      </w:r>
      <w:del w:id="58" w:author="Jan Szczekulski" w:date="2022-07-24T00:44:00Z">
        <w:r w:rsidRPr="00D107E8" w:rsidDel="00194D2D">
          <w:rPr>
            <w:rFonts w:cstheme="minorHAnsi"/>
            <w:color w:val="000000" w:themeColor="text1"/>
            <w:lang w:val="en-US"/>
          </w:rPr>
          <w:delText>cause</w:delText>
        </w:r>
      </w:del>
      <w:ins w:id="59" w:author="Jan Szczekulski" w:date="2022-07-24T00:44:00Z">
        <w:r w:rsidR="00194D2D">
          <w:rPr>
            <w:rFonts w:cstheme="minorHAnsi"/>
            <w:color w:val="000000" w:themeColor="text1"/>
            <w:lang w:val="en-US"/>
          </w:rPr>
          <w:t>causes</w:t>
        </w:r>
      </w:ins>
      <w:r w:rsidRPr="00D107E8">
        <w:rPr>
          <w:rFonts w:cstheme="minorHAnsi"/>
          <w:color w:val="000000" w:themeColor="text1"/>
          <w:lang w:val="en-US"/>
        </w:rPr>
        <w:t xml:space="preserve"> a gradual recurrence of changes.</w:t>
      </w:r>
      <w:ins w:id="60" w:author="Jan Szczekulski" w:date="2022-07-24T20:36:00Z">
        <w:r w:rsidR="007E0457">
          <w:rPr>
            <w:rFonts w:cstheme="minorHAnsi"/>
            <w:color w:val="000000" w:themeColor="text1"/>
            <w:lang w:val="en-US"/>
          </w:rPr>
          <w:t xml:space="preserve"> </w:t>
        </w:r>
      </w:ins>
    </w:p>
    <w:p w14:paraId="25B19242" w14:textId="33E6DC1B" w:rsidR="0098192B" w:rsidRDefault="00311DA6" w:rsidP="00742F0F">
      <w:pPr>
        <w:rPr>
          <w:ins w:id="61" w:author="Jan Szczekulski" w:date="2022-07-24T20:26:00Z"/>
          <w:rFonts w:cstheme="minorHAnsi"/>
          <w:color w:val="000000" w:themeColor="text1"/>
          <w:lang w:val="en-US"/>
        </w:rPr>
      </w:pPr>
      <w:r w:rsidRPr="00D107E8">
        <w:rPr>
          <w:rFonts w:cstheme="minorHAnsi"/>
          <w:color w:val="000000" w:themeColor="text1"/>
          <w:lang w:val="en-US"/>
        </w:rPr>
        <w:t xml:space="preserve">As can be seen on the x-label of our graph, we grouped visits into buckets based on the number of days passed </w:t>
      </w:r>
      <w:del w:id="62" w:author="Jan Szczekulski" w:date="2022-07-24T00:44:00Z">
        <w:r w:rsidRPr="00D107E8" w:rsidDel="00194D2D">
          <w:rPr>
            <w:rFonts w:cstheme="minorHAnsi"/>
            <w:color w:val="000000" w:themeColor="text1"/>
            <w:lang w:val="en-US"/>
          </w:rPr>
          <w:delText xml:space="preserve"> </w:delText>
        </w:r>
      </w:del>
      <w:r w:rsidRPr="00D107E8">
        <w:rPr>
          <w:rFonts w:cstheme="minorHAnsi"/>
          <w:color w:val="000000" w:themeColor="text1"/>
          <w:lang w:val="en-US"/>
        </w:rPr>
        <w:t xml:space="preserve">between two visits. </w:t>
      </w:r>
      <w:ins w:id="63" w:author="Jan Szczekulski" w:date="2022-07-24T20:36:00Z">
        <w:r w:rsidR="00DF2B75">
          <w:rPr>
            <w:rFonts w:cstheme="minorHAnsi"/>
            <w:color w:val="000000" w:themeColor="text1"/>
            <w:lang w:val="en-US"/>
          </w:rPr>
          <w:t xml:space="preserve"> </w:t>
        </w:r>
        <w:r w:rsidR="00DF2B75">
          <w:rPr>
            <w:rFonts w:cstheme="minorHAnsi"/>
            <w:color w:val="000000" w:themeColor="text1"/>
            <w:lang w:val="en-US"/>
          </w:rPr>
          <w:br/>
        </w:r>
        <w:r w:rsidR="00764285">
          <w:rPr>
            <w:rFonts w:cstheme="minorHAnsi"/>
            <w:color w:val="000000" w:themeColor="text1"/>
            <w:lang w:val="en-US"/>
          </w:rPr>
          <w:br/>
        </w:r>
      </w:ins>
      <w:ins w:id="64" w:author="Jan Szczekulski" w:date="2022-07-24T20:25:00Z">
        <w:r w:rsidR="000637F1">
          <w:rPr>
            <w:rFonts w:cstheme="minorHAnsi"/>
            <w:color w:val="000000" w:themeColor="text1"/>
            <w:lang w:val="en-US"/>
          </w:rPr>
          <w:t>We've applied a t-test on data divided into 2 groups, based on the time elapsed between the visit</w:t>
        </w:r>
      </w:ins>
      <w:ins w:id="65" w:author="Jan Szczekulski" w:date="2022-07-24T20:26:00Z">
        <w:r w:rsidR="000637F1">
          <w:rPr>
            <w:rFonts w:cstheme="minorHAnsi"/>
            <w:color w:val="000000" w:themeColor="text1"/>
            <w:lang w:val="en-US"/>
          </w:rPr>
          <w:t xml:space="preserve">s. </w:t>
        </w:r>
      </w:ins>
      <w:r w:rsidRPr="00D107E8">
        <w:rPr>
          <w:rFonts w:cstheme="minorHAnsi"/>
          <w:color w:val="000000" w:themeColor="text1"/>
          <w:lang w:val="en-US"/>
        </w:rPr>
        <w:t>We found that longer breaks between visits led to worse clearance, with breaks longer than 180 days leading to negative clearance</w:t>
      </w:r>
      <w:ins w:id="66" w:author="Jan Szczekulski" w:date="2022-07-24T20:27:00Z">
        <w:r w:rsidR="004270DC">
          <w:rPr>
            <w:rFonts w:cstheme="minorHAnsi"/>
            <w:color w:val="000000" w:themeColor="text1"/>
            <w:lang w:val="en-US"/>
          </w:rPr>
          <w:t>. Therefore</w:t>
        </w:r>
      </w:ins>
      <w:ins w:id="67" w:author="Jan Szczekulski" w:date="2022-07-24T20:28:00Z">
        <w:r w:rsidR="00713245">
          <w:rPr>
            <w:rFonts w:cstheme="minorHAnsi"/>
            <w:color w:val="000000" w:themeColor="text1"/>
            <w:lang w:val="en-US"/>
          </w:rPr>
          <w:t xml:space="preserve">, </w:t>
        </w:r>
      </w:ins>
      <w:ins w:id="68" w:author="Jan Szczekulski" w:date="2022-07-24T20:27:00Z">
        <w:r w:rsidR="004270DC">
          <w:rPr>
            <w:rFonts w:cstheme="minorHAnsi"/>
            <w:color w:val="000000" w:themeColor="text1"/>
            <w:lang w:val="en-US"/>
          </w:rPr>
          <w:t xml:space="preserve">we'd like to introduce a concept of maintenance </w:t>
        </w:r>
        <w:r w:rsidR="00295CA1">
          <w:rPr>
            <w:rFonts w:cstheme="minorHAnsi"/>
            <w:color w:val="000000" w:themeColor="text1"/>
            <w:lang w:val="en-US"/>
          </w:rPr>
          <w:t>therapy</w:t>
        </w:r>
        <w:r w:rsidR="004270DC">
          <w:rPr>
            <w:rFonts w:cstheme="minorHAnsi"/>
            <w:color w:val="000000" w:themeColor="text1"/>
            <w:lang w:val="en-US"/>
          </w:rPr>
          <w:t xml:space="preserve">, </w:t>
        </w:r>
        <w:r w:rsidR="00295CA1">
          <w:rPr>
            <w:rFonts w:cstheme="minorHAnsi"/>
            <w:color w:val="000000" w:themeColor="text1"/>
            <w:lang w:val="en-US"/>
          </w:rPr>
          <w:t xml:space="preserve">with </w:t>
        </w:r>
        <w:r w:rsidR="004270DC" w:rsidRPr="000D687E">
          <w:rPr>
            <w:rFonts w:cstheme="minorHAnsi"/>
            <w:color w:val="000000" w:themeColor="text1"/>
            <w:lang w:val="en-US"/>
          </w:rPr>
          <w:t>recommend</w:t>
        </w:r>
        <w:r w:rsidR="000E1083">
          <w:rPr>
            <w:rFonts w:cstheme="minorHAnsi"/>
            <w:color w:val="000000" w:themeColor="text1"/>
            <w:lang w:val="en-US"/>
          </w:rPr>
          <w:t>ed</w:t>
        </w:r>
        <w:r w:rsidR="004270DC" w:rsidRPr="000D687E">
          <w:rPr>
            <w:rFonts w:cstheme="minorHAnsi"/>
            <w:color w:val="000000" w:themeColor="text1"/>
            <w:lang w:val="en-US"/>
          </w:rPr>
          <w:t xml:space="preserve"> treatment twice a year to sustain </w:t>
        </w:r>
        <w:r w:rsidR="00DE47AF">
          <w:rPr>
            <w:rFonts w:cstheme="minorHAnsi"/>
            <w:color w:val="000000" w:themeColor="text1"/>
            <w:lang w:val="en-US"/>
          </w:rPr>
          <w:t xml:space="preserve">the </w:t>
        </w:r>
      </w:ins>
      <w:ins w:id="69" w:author="Jan Szczekulski" w:date="2022-07-24T21:09:00Z">
        <w:r w:rsidR="00136FC4">
          <w:rPr>
            <w:rFonts w:cstheme="minorHAnsi"/>
            <w:color w:val="000000" w:themeColor="text1"/>
            <w:lang w:val="en-US"/>
          </w:rPr>
          <w:t>therapy's</w:t>
        </w:r>
      </w:ins>
      <w:ins w:id="70" w:author="Jan Szczekulski" w:date="2022-07-24T20:28:00Z">
        <w:r w:rsidR="004E4313">
          <w:rPr>
            <w:rFonts w:cstheme="minorHAnsi"/>
            <w:color w:val="000000" w:themeColor="text1"/>
            <w:lang w:val="en-US"/>
          </w:rPr>
          <w:t xml:space="preserve"> initial</w:t>
        </w:r>
        <w:r w:rsidR="00DE47AF">
          <w:rPr>
            <w:rFonts w:cstheme="minorHAnsi"/>
            <w:color w:val="000000" w:themeColor="text1"/>
            <w:lang w:val="en-US"/>
          </w:rPr>
          <w:t xml:space="preserve"> results</w:t>
        </w:r>
        <w:r w:rsidR="00713245">
          <w:rPr>
            <w:rFonts w:cstheme="minorHAnsi"/>
            <w:color w:val="000000" w:themeColor="text1"/>
            <w:lang w:val="en-US"/>
          </w:rPr>
          <w:t>.</w:t>
        </w:r>
      </w:ins>
    </w:p>
    <w:p w14:paraId="09355945" w14:textId="0CFF1989" w:rsidR="00311DA6" w:rsidDel="00010723" w:rsidRDefault="00311DA6" w:rsidP="00742F0F">
      <w:pPr>
        <w:rPr>
          <w:del w:id="71" w:author="Jan Szczekulski" w:date="2022-07-24T20:26:00Z"/>
          <w:rFonts w:cstheme="minorHAnsi"/>
          <w:color w:val="000000" w:themeColor="text1"/>
          <w:lang w:val="en-US"/>
        </w:rPr>
      </w:pPr>
      <w:del w:id="72" w:author="Jan Szczekulski" w:date="2022-07-24T20:26:00Z">
        <w:r w:rsidRPr="00D107E8" w:rsidDel="0098192B">
          <w:rPr>
            <w:rFonts w:cstheme="minorHAnsi"/>
            <w:color w:val="000000" w:themeColor="text1"/>
            <w:lang w:val="en-US"/>
          </w:rPr>
          <w:delText xml:space="preserve"> </w:delText>
        </w:r>
        <w:r w:rsidRPr="00D107E8" w:rsidDel="00826C92">
          <w:rPr>
            <w:rFonts w:cstheme="minorHAnsi"/>
            <w:color w:val="000000" w:themeColor="text1"/>
            <w:lang w:val="en-US"/>
          </w:rPr>
          <w:delText>– to calculate this we used t-test.</w:delText>
        </w:r>
      </w:del>
      <w:del w:id="73" w:author="Jan Szczekulski" w:date="2022-07-24T20:24:00Z">
        <w:r w:rsidRPr="00D107E8" w:rsidDel="00762D53">
          <w:rPr>
            <w:rFonts w:cstheme="minorHAnsi"/>
            <w:color w:val="000000" w:themeColor="text1"/>
            <w:lang w:val="en-US"/>
          </w:rPr>
          <w:delText xml:space="preserve"> </w:delText>
        </w:r>
      </w:del>
      <w:del w:id="74" w:author="Jan Szczekulski" w:date="2022-07-24T20:26:00Z">
        <w:r w:rsidRPr="00D107E8" w:rsidDel="004561FC">
          <w:rPr>
            <w:rFonts w:cstheme="minorHAnsi"/>
            <w:color w:val="000000" w:themeColor="text1"/>
            <w:lang w:val="en-US"/>
          </w:rPr>
          <w:delText>We also used the chi-square test to prove the correlation between mean clearance (between visits) and elapsed time.</w:delText>
        </w:r>
      </w:del>
    </w:p>
    <w:p w14:paraId="31834A41" w14:textId="14C45CE8" w:rsidR="00010723" w:rsidRDefault="00010723" w:rsidP="00742F0F">
      <w:pPr>
        <w:rPr>
          <w:ins w:id="75" w:author="Jan Szczekulski" w:date="2022-07-24T20:28:00Z"/>
          <w:rFonts w:cstheme="minorHAnsi"/>
          <w:color w:val="000000" w:themeColor="text1"/>
          <w:lang w:val="en-US"/>
        </w:rPr>
      </w:pPr>
    </w:p>
    <w:p w14:paraId="453C34C0" w14:textId="5478BE01" w:rsidR="000D687E" w:rsidDel="00764285" w:rsidRDefault="000D687E" w:rsidP="00582CA9">
      <w:pPr>
        <w:rPr>
          <w:del w:id="76" w:author="Jan Szczekulski" w:date="2022-07-24T20:36:00Z"/>
          <w:rFonts w:cstheme="minorHAnsi"/>
          <w:color w:val="000000" w:themeColor="text1"/>
          <w:lang w:val="en-US"/>
        </w:rPr>
      </w:pPr>
    </w:p>
    <w:p w14:paraId="371E1676" w14:textId="77777777" w:rsidR="00764285" w:rsidRDefault="00764285" w:rsidP="00742F0F">
      <w:pPr>
        <w:rPr>
          <w:ins w:id="77" w:author="Jan Szczekulski" w:date="2022-07-24T20:36:00Z"/>
          <w:rFonts w:cstheme="minorHAnsi"/>
          <w:color w:val="000000" w:themeColor="text1"/>
          <w:lang w:val="en-US"/>
        </w:rPr>
      </w:pPr>
    </w:p>
    <w:p w14:paraId="1B1A207C" w14:textId="52AFFFFD" w:rsidR="00B766D5" w:rsidRDefault="00B766D5" w:rsidP="00582CA9">
      <w:pPr>
        <w:rPr>
          <w:ins w:id="78" w:author="Jan Szczekulski" w:date="2022-07-24T20:30:00Z"/>
          <w:rFonts w:cstheme="minorHAnsi"/>
          <w:color w:val="000000" w:themeColor="text1"/>
          <w:lang w:val="en-US"/>
        </w:rPr>
      </w:pPr>
    </w:p>
    <w:p w14:paraId="44FC5EA8" w14:textId="51A3717F" w:rsidR="001113A2" w:rsidRDefault="001113A2" w:rsidP="00582CA9">
      <w:pPr>
        <w:rPr>
          <w:ins w:id="79" w:author="Jan Szczekulski" w:date="2022-07-24T20:29:00Z"/>
          <w:rFonts w:cstheme="minorHAnsi"/>
          <w:color w:val="000000" w:themeColor="text1"/>
          <w:lang w:val="en-US"/>
        </w:rPr>
      </w:pPr>
      <w:ins w:id="80" w:author="Jan Szczekulski" w:date="2022-07-24T20:30:00Z">
        <w:r>
          <w:rPr>
            <w:rFonts w:cstheme="minorHAnsi"/>
            <w:color w:val="000000" w:themeColor="text1"/>
            <w:lang w:val="en-US"/>
          </w:rPr>
          <w:t>Frequencies:</w:t>
        </w:r>
      </w:ins>
    </w:p>
    <w:p w14:paraId="641F704F" w14:textId="31882D2D" w:rsidR="000D687E" w:rsidRDefault="000D687E" w:rsidP="00742F0F">
      <w:pPr>
        <w:rPr>
          <w:rFonts w:cstheme="minorHAnsi"/>
          <w:color w:val="000000" w:themeColor="text1"/>
          <w:lang w:val="en-US"/>
        </w:rPr>
      </w:pPr>
      <w:del w:id="81" w:author="Jan Szczekulski" w:date="2022-07-24T19:25:00Z">
        <w:r w:rsidRPr="000D687E" w:rsidDel="004E2C17">
          <w:rPr>
            <w:rFonts w:cstheme="minorHAnsi"/>
            <w:noProof/>
            <w:color w:val="000000" w:themeColor="text1"/>
          </w:rPr>
          <w:drawing>
            <wp:inline distT="0" distB="0" distL="0" distR="0" wp14:anchorId="05F5D1A8" wp14:editId="2A8B85B2">
              <wp:extent cx="3747976" cy="705065"/>
              <wp:effectExtent l="0" t="0" r="0" b="6350"/>
              <wp:docPr id="99" name="Google Shape;99;p6" descr="Obraz zawierający stół&#10;&#10;Opis wygenerowany automatycznie"/>
              <wp:cNvGraphicFramePr/>
              <a:graphic xmlns:a="http://schemas.openxmlformats.org/drawingml/2006/main">
                <a:graphicData uri="http://schemas.openxmlformats.org/drawingml/2006/picture">
                  <pic:pic xmlns:pic="http://schemas.openxmlformats.org/drawingml/2006/picture">
                    <pic:nvPicPr>
                      <pic:cNvPr id="99" name="Google Shape;99;p6" descr="Obraz zawierający stół&#10;&#10;Opis wygenerowany automatycznie"/>
                      <pic:cNvPicPr preferRelativeResize="0"/>
                    </pic:nvPicPr>
                    <pic:blipFill rotWithShape="1">
                      <a:blip r:embed="rId14">
                        <a:alphaModFix/>
                      </a:blip>
                      <a:srcRect/>
                      <a:stretch/>
                    </pic:blipFill>
                    <pic:spPr>
                      <a:xfrm>
                        <a:off x="0" y="0"/>
                        <a:ext cx="3747976" cy="705065"/>
                      </a:xfrm>
                      <a:prstGeom prst="rect">
                        <a:avLst/>
                      </a:prstGeom>
                      <a:noFill/>
                      <a:ln>
                        <a:noFill/>
                      </a:ln>
                    </pic:spPr>
                  </pic:pic>
                </a:graphicData>
              </a:graphic>
            </wp:inline>
          </w:drawing>
        </w:r>
      </w:del>
      <w:ins w:id="82" w:author="Jan Szczekulski" w:date="2022-07-24T19:25:00Z">
        <w:r w:rsidR="004E2C17" w:rsidRPr="004E2C17">
          <w:rPr>
            <w:rFonts w:cstheme="minorHAnsi"/>
            <w:color w:val="000000" w:themeColor="text1"/>
            <w:lang w:val="en-US"/>
          </w:rPr>
          <w:drawing>
            <wp:inline distT="0" distB="0" distL="0" distR="0" wp14:anchorId="5039F1C9" wp14:editId="2DEEE1EE">
              <wp:extent cx="3751050" cy="729371"/>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5"/>
                      <a:stretch>
                        <a:fillRect/>
                      </a:stretch>
                    </pic:blipFill>
                    <pic:spPr>
                      <a:xfrm>
                        <a:off x="0" y="0"/>
                        <a:ext cx="3926263" cy="763440"/>
                      </a:xfrm>
                      <a:prstGeom prst="rect">
                        <a:avLst/>
                      </a:prstGeom>
                    </pic:spPr>
                  </pic:pic>
                </a:graphicData>
              </a:graphic>
            </wp:inline>
          </w:drawing>
        </w:r>
      </w:ins>
    </w:p>
    <w:p w14:paraId="3DF90BDC" w14:textId="05AD9CA8" w:rsidR="000D687E" w:rsidRPr="000D687E" w:rsidDel="00C00402" w:rsidRDefault="000D687E" w:rsidP="000D687E">
      <w:pPr>
        <w:rPr>
          <w:del w:id="83" w:author="Jan Szczekulski" w:date="2022-07-24T20:26:00Z"/>
          <w:rFonts w:cstheme="minorHAnsi"/>
          <w:color w:val="000000" w:themeColor="text1"/>
          <w:lang w:val="en-US"/>
        </w:rPr>
      </w:pPr>
      <w:del w:id="84" w:author="Jan Szczekulski" w:date="2022-07-24T20:26:00Z">
        <w:r w:rsidRPr="000D687E" w:rsidDel="00C00402">
          <w:rPr>
            <w:rFonts w:cstheme="minorHAnsi"/>
            <w:color w:val="000000" w:themeColor="text1"/>
            <w:lang w:val="en-US"/>
          </w:rPr>
          <w:delText>For maintenance therapy, we recommend treatment twice a year to sustain results.</w:delText>
        </w:r>
      </w:del>
    </w:p>
    <w:p w14:paraId="1330A69C" w14:textId="083B463D" w:rsidR="000D687E" w:rsidRDefault="000D687E" w:rsidP="00742F0F">
      <w:pPr>
        <w:rPr>
          <w:rFonts w:cstheme="minorHAnsi"/>
          <w:color w:val="000000" w:themeColor="text1"/>
          <w:lang w:val="en-US"/>
        </w:rPr>
      </w:pPr>
    </w:p>
    <w:p w14:paraId="45D17118" w14:textId="77777777" w:rsidR="000D687E" w:rsidRPr="000D687E" w:rsidRDefault="000D687E" w:rsidP="000D687E">
      <w:pPr>
        <w:rPr>
          <w:rFonts w:cstheme="minorHAnsi"/>
          <w:color w:val="000000" w:themeColor="text1"/>
        </w:rPr>
      </w:pPr>
      <w:r w:rsidRPr="000D687E">
        <w:rPr>
          <w:rFonts w:cstheme="minorHAnsi"/>
          <w:color w:val="000000" w:themeColor="text1"/>
        </w:rPr>
        <w:t>Expected frequencies:</w:t>
      </w:r>
    </w:p>
    <w:p w14:paraId="650241E3" w14:textId="0FC00E61" w:rsidR="000D687E" w:rsidRDefault="000D687E" w:rsidP="00742F0F">
      <w:pPr>
        <w:rPr>
          <w:rFonts w:cstheme="minorHAnsi"/>
          <w:color w:val="000000" w:themeColor="text1"/>
          <w:lang w:val="en-US"/>
        </w:rPr>
      </w:pPr>
      <w:del w:id="85" w:author="Jan Szczekulski" w:date="2022-07-24T19:25:00Z">
        <w:r w:rsidRPr="000D687E" w:rsidDel="004E2C17">
          <w:rPr>
            <w:rFonts w:cstheme="minorHAnsi"/>
            <w:noProof/>
            <w:color w:val="000000" w:themeColor="text1"/>
          </w:rPr>
          <w:lastRenderedPageBreak/>
          <w:drawing>
            <wp:inline distT="0" distB="0" distL="0" distR="0" wp14:anchorId="32F881C5" wp14:editId="4E0772F1">
              <wp:extent cx="3747976" cy="744631"/>
              <wp:effectExtent l="0" t="0" r="0" b="5080"/>
              <wp:docPr id="100" name="Google Shape;100;p6"/>
              <wp:cNvGraphicFramePr/>
              <a:graphic xmlns:a="http://schemas.openxmlformats.org/drawingml/2006/main">
                <a:graphicData uri="http://schemas.openxmlformats.org/drawingml/2006/picture">
                  <pic:pic xmlns:pic="http://schemas.openxmlformats.org/drawingml/2006/picture">
                    <pic:nvPicPr>
                      <pic:cNvPr id="100" name="Google Shape;100;p6"/>
                      <pic:cNvPicPr preferRelativeResize="0"/>
                    </pic:nvPicPr>
                    <pic:blipFill rotWithShape="1">
                      <a:blip r:embed="rId16">
                        <a:alphaModFix/>
                      </a:blip>
                      <a:srcRect/>
                      <a:stretch/>
                    </pic:blipFill>
                    <pic:spPr>
                      <a:xfrm>
                        <a:off x="0" y="0"/>
                        <a:ext cx="3747976" cy="744631"/>
                      </a:xfrm>
                      <a:prstGeom prst="rect">
                        <a:avLst/>
                      </a:prstGeom>
                      <a:noFill/>
                      <a:ln>
                        <a:noFill/>
                      </a:ln>
                    </pic:spPr>
                  </pic:pic>
                </a:graphicData>
              </a:graphic>
            </wp:inline>
          </w:drawing>
        </w:r>
      </w:del>
      <w:ins w:id="86" w:author="Jan Szczekulski" w:date="2022-07-24T19:25:00Z">
        <w:r w:rsidR="004E2C17" w:rsidRPr="004E2C17">
          <w:rPr>
            <w:rFonts w:cstheme="minorHAnsi"/>
            <w:color w:val="000000" w:themeColor="text1"/>
            <w:lang w:val="en-US"/>
          </w:rPr>
          <w:drawing>
            <wp:inline distT="0" distB="0" distL="0" distR="0" wp14:anchorId="55F45749" wp14:editId="4F658AA8">
              <wp:extent cx="3733661" cy="763948"/>
              <wp:effectExtent l="0" t="0" r="635"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7"/>
                      <a:stretch>
                        <a:fillRect/>
                      </a:stretch>
                    </pic:blipFill>
                    <pic:spPr>
                      <a:xfrm>
                        <a:off x="0" y="0"/>
                        <a:ext cx="3774399" cy="772284"/>
                      </a:xfrm>
                      <a:prstGeom prst="rect">
                        <a:avLst/>
                      </a:prstGeom>
                    </pic:spPr>
                  </pic:pic>
                </a:graphicData>
              </a:graphic>
            </wp:inline>
          </w:drawing>
        </w:r>
      </w:ins>
    </w:p>
    <w:p w14:paraId="3244A128" w14:textId="77777777" w:rsidR="00532302" w:rsidRDefault="00532302" w:rsidP="000D687E">
      <w:pPr>
        <w:rPr>
          <w:ins w:id="87" w:author="Jan Szczekulski" w:date="2022-07-24T20:28:00Z"/>
          <w:rFonts w:cstheme="minorHAnsi"/>
          <w:color w:val="000000" w:themeColor="text1"/>
          <w:lang w:val="en-US"/>
        </w:rPr>
      </w:pPr>
    </w:p>
    <w:p w14:paraId="77BC3071" w14:textId="0C3EDC4C" w:rsidR="00C86949" w:rsidRDefault="00C86949" w:rsidP="00C86949">
      <w:pPr>
        <w:rPr>
          <w:ins w:id="88" w:author="Jan Szczekulski" w:date="2022-07-24T20:30:00Z"/>
          <w:rFonts w:cstheme="minorHAnsi"/>
          <w:color w:val="000000" w:themeColor="text1"/>
          <w:lang w:val="en-US"/>
        </w:rPr>
      </w:pPr>
      <w:ins w:id="89" w:author="Jan Szczekulski" w:date="2022-07-24T20:30:00Z">
        <w:r w:rsidRPr="00D107E8">
          <w:rPr>
            <w:rFonts w:cstheme="minorHAnsi"/>
            <w:color w:val="000000" w:themeColor="text1"/>
            <w:lang w:val="en-US"/>
          </w:rPr>
          <w:t>We</w:t>
        </w:r>
        <w:r>
          <w:rPr>
            <w:rFonts w:cstheme="minorHAnsi"/>
            <w:color w:val="000000" w:themeColor="text1"/>
            <w:lang w:val="en-US"/>
          </w:rPr>
          <w:t>'ve</w:t>
        </w:r>
        <w:r w:rsidRPr="00D107E8">
          <w:rPr>
            <w:rFonts w:cstheme="minorHAnsi"/>
            <w:color w:val="000000" w:themeColor="text1"/>
            <w:lang w:val="en-US"/>
          </w:rPr>
          <w:t xml:space="preserve"> also used the chi-square test to prove the </w:t>
        </w:r>
        <w:r w:rsidRPr="00A94F7B">
          <w:rPr>
            <w:rFonts w:cstheme="minorHAnsi"/>
            <w:b/>
            <w:bCs/>
            <w:color w:val="000000" w:themeColor="text1"/>
            <w:lang w:val="en-US"/>
          </w:rPr>
          <w:t>correlation</w:t>
        </w:r>
        <w:r w:rsidRPr="00D107E8">
          <w:rPr>
            <w:rFonts w:cstheme="minorHAnsi"/>
            <w:color w:val="000000" w:themeColor="text1"/>
            <w:lang w:val="en-US"/>
          </w:rPr>
          <w:t xml:space="preserve"> between </w:t>
        </w:r>
        <w:r>
          <w:rPr>
            <w:rFonts w:cstheme="minorHAnsi"/>
            <w:color w:val="000000" w:themeColor="text1"/>
            <w:lang w:val="en-US"/>
          </w:rPr>
          <w:t xml:space="preserve">the negativity of </w:t>
        </w:r>
        <w:r w:rsidRPr="00D107E8">
          <w:rPr>
            <w:rFonts w:cstheme="minorHAnsi"/>
            <w:color w:val="000000" w:themeColor="text1"/>
            <w:lang w:val="en-US"/>
          </w:rPr>
          <w:t>mean clearance (between visits) and elapsed time</w:t>
        </w:r>
        <w:r>
          <w:rPr>
            <w:rFonts w:cstheme="minorHAnsi"/>
            <w:color w:val="000000" w:themeColor="text1"/>
            <w:lang w:val="en-US"/>
          </w:rPr>
          <w:t xml:space="preserve"> (grouped in buckets)</w:t>
        </w:r>
        <w:r w:rsidRPr="00D107E8">
          <w:rPr>
            <w:rFonts w:cstheme="minorHAnsi"/>
            <w:color w:val="000000" w:themeColor="text1"/>
            <w:lang w:val="en-US"/>
          </w:rPr>
          <w:t>.</w:t>
        </w:r>
        <w:r>
          <w:rPr>
            <w:rFonts w:cstheme="minorHAnsi"/>
            <w:color w:val="000000" w:themeColor="text1"/>
            <w:lang w:val="en-US"/>
          </w:rPr>
          <w:t xml:space="preserve"> As can be seen below, the expected frequencies for visits with 180+ days break, far differ from the expected </w:t>
        </w:r>
      </w:ins>
      <w:ins w:id="90" w:author="Jan Szczekulski" w:date="2022-07-24T21:10:00Z">
        <w:r w:rsidR="000A73BC">
          <w:rPr>
            <w:rFonts w:cstheme="minorHAnsi"/>
            <w:color w:val="000000" w:themeColor="text1"/>
            <w:lang w:val="en-US"/>
          </w:rPr>
          <w:t>f</w:t>
        </w:r>
      </w:ins>
      <w:ins w:id="91" w:author="Jan Szczekulski" w:date="2022-07-24T20:30:00Z">
        <w:r>
          <w:rPr>
            <w:rFonts w:cstheme="minorHAnsi"/>
            <w:color w:val="000000" w:themeColor="text1"/>
            <w:lang w:val="en-US"/>
          </w:rPr>
          <w:t>requencies. The p-value of the chi-squared test was 0,014.</w:t>
        </w:r>
      </w:ins>
    </w:p>
    <w:p w14:paraId="63041911" w14:textId="0AF66282" w:rsidR="00532302" w:rsidRDefault="00532302" w:rsidP="000D687E">
      <w:pPr>
        <w:rPr>
          <w:ins w:id="92" w:author="Jan Szczekulski" w:date="2022-07-24T20:30:00Z"/>
          <w:rFonts w:cstheme="minorHAnsi"/>
          <w:color w:val="000000" w:themeColor="text1"/>
          <w:lang w:val="en-US"/>
        </w:rPr>
      </w:pPr>
    </w:p>
    <w:p w14:paraId="05724DF9" w14:textId="53EC4095" w:rsidR="000D687E" w:rsidRPr="000D687E" w:rsidDel="00C86949" w:rsidRDefault="000D687E" w:rsidP="000D687E">
      <w:pPr>
        <w:rPr>
          <w:del w:id="93" w:author="Jan Szczekulski" w:date="2022-07-24T20:30:00Z"/>
          <w:rFonts w:cstheme="minorHAnsi"/>
          <w:color w:val="000000" w:themeColor="text1"/>
          <w:lang w:val="en-US"/>
        </w:rPr>
      </w:pPr>
      <w:del w:id="94" w:author="Jan Szczekulski" w:date="2022-07-24T20:30:00Z">
        <w:r w:rsidRPr="000D687E" w:rsidDel="00C86949">
          <w:rPr>
            <w:rFonts w:cstheme="minorHAnsi"/>
            <w:color w:val="000000" w:themeColor="text1"/>
            <w:lang w:val="en-US"/>
          </w:rPr>
          <w:delText>Chi squared contingency test p-value : 0,014</w:delText>
        </w:r>
      </w:del>
    </w:p>
    <w:p w14:paraId="0B1E123A" w14:textId="77777777" w:rsidR="000D687E" w:rsidRPr="00742F0F" w:rsidRDefault="000D687E" w:rsidP="00742F0F">
      <w:pPr>
        <w:rPr>
          <w:rFonts w:cstheme="minorHAnsi"/>
          <w:color w:val="000000" w:themeColor="text1"/>
          <w:lang w:val="en-US"/>
        </w:rPr>
      </w:pPr>
    </w:p>
    <w:p w14:paraId="34235831" w14:textId="659914CB" w:rsidR="00742F0F" w:rsidRPr="00D107E8" w:rsidRDefault="009E26F8" w:rsidP="002D43AE">
      <w:pPr>
        <w:rPr>
          <w:rFonts w:cstheme="minorHAnsi"/>
          <w:color w:val="000000" w:themeColor="text1"/>
          <w:lang w:val="en-GB"/>
        </w:rPr>
      </w:pPr>
      <w:ins w:id="95" w:author="Jan Szczekulski" w:date="2022-07-24T19:54:00Z">
        <w:r w:rsidRPr="009E26F8">
          <w:rPr>
            <w:rFonts w:cstheme="minorHAnsi"/>
            <w:color w:val="000000" w:themeColor="text1"/>
            <w:lang w:val="en-GB"/>
          </w:rPr>
          <w:drawing>
            <wp:inline distT="0" distB="0" distL="0" distR="0" wp14:anchorId="3CBF90B4" wp14:editId="4C7EE84A">
              <wp:extent cx="5760720" cy="2952750"/>
              <wp:effectExtent l="0" t="0" r="5080" b="6350"/>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histogram&#10;&#10;Description automatically generated"/>
                      <pic:cNvPicPr/>
                    </pic:nvPicPr>
                    <pic:blipFill>
                      <a:blip r:embed="rId18"/>
                      <a:stretch>
                        <a:fillRect/>
                      </a:stretch>
                    </pic:blipFill>
                    <pic:spPr>
                      <a:xfrm>
                        <a:off x="0" y="0"/>
                        <a:ext cx="5760720" cy="2952750"/>
                      </a:xfrm>
                      <a:prstGeom prst="rect">
                        <a:avLst/>
                      </a:prstGeom>
                    </pic:spPr>
                  </pic:pic>
                </a:graphicData>
              </a:graphic>
            </wp:inline>
          </w:drawing>
        </w:r>
      </w:ins>
    </w:p>
    <w:p w14:paraId="7C14331B" w14:textId="29BA6D6C" w:rsidR="00423658" w:rsidRDefault="00FB37B5" w:rsidP="002D43AE">
      <w:pPr>
        <w:rPr>
          <w:ins w:id="96" w:author="Jan Szczekulski" w:date="2022-07-24T20:06:00Z"/>
          <w:rFonts w:cstheme="minorHAnsi"/>
          <w:b/>
          <w:bCs/>
          <w:color w:val="000000" w:themeColor="text1"/>
          <w:lang w:val="en-GB"/>
        </w:rPr>
      </w:pPr>
      <w:ins w:id="97" w:author="Jan Szczekulski" w:date="2022-07-24T19:53:00Z">
        <w:r>
          <w:rPr>
            <w:rFonts w:cstheme="minorHAnsi"/>
            <w:b/>
            <w:bCs/>
            <w:color w:val="000000" w:themeColor="text1"/>
            <w:lang w:val="en-GB"/>
          </w:rPr>
          <w:t xml:space="preserve">The graph </w:t>
        </w:r>
      </w:ins>
      <w:ins w:id="98" w:author="Jan Szczekulski" w:date="2022-07-24T19:54:00Z">
        <w:r w:rsidR="009E26F8">
          <w:rPr>
            <w:rFonts w:cstheme="minorHAnsi"/>
            <w:b/>
            <w:bCs/>
            <w:color w:val="000000" w:themeColor="text1"/>
            <w:lang w:val="en-GB"/>
          </w:rPr>
          <w:t>illustrates</w:t>
        </w:r>
      </w:ins>
      <w:ins w:id="99" w:author="Jan Szczekulski" w:date="2022-07-24T19:53:00Z">
        <w:r>
          <w:rPr>
            <w:rFonts w:cstheme="minorHAnsi"/>
            <w:b/>
            <w:bCs/>
            <w:color w:val="000000" w:themeColor="text1"/>
            <w:lang w:val="en-GB"/>
          </w:rPr>
          <w:t xml:space="preserve"> </w:t>
        </w:r>
      </w:ins>
      <w:ins w:id="100" w:author="Jan Szczekulski" w:date="2022-07-24T19:55:00Z">
        <w:r w:rsidR="00DF1E7F">
          <w:rPr>
            <w:rFonts w:cstheme="minorHAnsi"/>
            <w:b/>
            <w:bCs/>
            <w:color w:val="000000" w:themeColor="text1"/>
            <w:lang w:val="en-GB"/>
          </w:rPr>
          <w:t xml:space="preserve">the </w:t>
        </w:r>
      </w:ins>
      <w:ins w:id="101" w:author="Jan Szczekulski" w:date="2022-07-24T19:53:00Z">
        <w:r>
          <w:rPr>
            <w:rFonts w:cstheme="minorHAnsi"/>
            <w:b/>
            <w:bCs/>
            <w:color w:val="000000" w:themeColor="text1"/>
            <w:lang w:val="en-GB"/>
          </w:rPr>
          <w:t xml:space="preserve">percentage of the patients that had a maximal total improvement (GCE) </w:t>
        </w:r>
      </w:ins>
      <w:ins w:id="102" w:author="Jan Szczekulski" w:date="2022-07-24T19:55:00Z">
        <w:r w:rsidR="00E77E05">
          <w:rPr>
            <w:rFonts w:cstheme="minorHAnsi"/>
            <w:b/>
            <w:bCs/>
            <w:color w:val="000000" w:themeColor="text1"/>
            <w:lang w:val="en-GB"/>
          </w:rPr>
          <w:t xml:space="preserve">of </w:t>
        </w:r>
      </w:ins>
      <w:ins w:id="103" w:author="Jan Szczekulski" w:date="2022-07-24T19:53:00Z">
        <w:r>
          <w:rPr>
            <w:rFonts w:cstheme="minorHAnsi"/>
            <w:b/>
            <w:bCs/>
            <w:color w:val="000000" w:themeColor="text1"/>
            <w:lang w:val="en-GB"/>
          </w:rPr>
          <w:t>at least over x</w:t>
        </w:r>
      </w:ins>
      <w:ins w:id="104" w:author="Jan Szczekulski" w:date="2022-07-24T19:55:00Z">
        <w:r w:rsidR="00BE517F">
          <w:rPr>
            <w:rFonts w:cstheme="minorHAnsi"/>
            <w:b/>
            <w:bCs/>
            <w:color w:val="000000" w:themeColor="text1"/>
            <w:lang w:val="en-GB"/>
          </w:rPr>
          <w:t xml:space="preserve"> (where x is </w:t>
        </w:r>
      </w:ins>
      <w:ins w:id="105" w:author="Jan Szczekulski" w:date="2022-07-24T19:57:00Z">
        <w:r w:rsidR="00480384">
          <w:rPr>
            <w:rFonts w:cstheme="minorHAnsi"/>
            <w:b/>
            <w:bCs/>
            <w:color w:val="000000" w:themeColor="text1"/>
            <w:lang w:val="en-GB"/>
          </w:rPr>
          <w:t xml:space="preserve">the </w:t>
        </w:r>
      </w:ins>
      <w:ins w:id="106" w:author="Jan Szczekulski" w:date="2022-07-24T19:55:00Z">
        <w:r w:rsidR="00BE517F">
          <w:rPr>
            <w:rFonts w:cstheme="minorHAnsi"/>
            <w:b/>
            <w:bCs/>
            <w:color w:val="000000" w:themeColor="text1"/>
            <w:lang w:val="en-GB"/>
          </w:rPr>
          <w:t>GCE threshold)</w:t>
        </w:r>
        <w:r w:rsidR="0068487F">
          <w:rPr>
            <w:rFonts w:cstheme="minorHAnsi"/>
            <w:b/>
            <w:bCs/>
            <w:color w:val="000000" w:themeColor="text1"/>
            <w:lang w:val="en-GB"/>
          </w:rPr>
          <w:t>.</w:t>
        </w:r>
        <w:r w:rsidR="00FC4C91">
          <w:rPr>
            <w:rFonts w:cstheme="minorHAnsi"/>
            <w:b/>
            <w:bCs/>
            <w:color w:val="000000" w:themeColor="text1"/>
            <w:lang w:val="en-GB"/>
          </w:rPr>
          <w:t xml:space="preserve"> As can be seen from the graph, </w:t>
        </w:r>
      </w:ins>
      <w:ins w:id="107" w:author="Jan Szczekulski" w:date="2022-07-24T20:06:00Z">
        <w:r w:rsidR="00A94E47">
          <w:rPr>
            <w:rFonts w:cstheme="minorHAnsi"/>
            <w:b/>
            <w:bCs/>
            <w:color w:val="000000" w:themeColor="text1"/>
            <w:lang w:val="en-GB"/>
          </w:rPr>
          <w:t xml:space="preserve">a </w:t>
        </w:r>
      </w:ins>
      <w:ins w:id="108" w:author="Jan Szczekulski" w:date="2022-07-24T19:55:00Z">
        <w:r w:rsidR="005053AD">
          <w:rPr>
            <w:rFonts w:cstheme="minorHAnsi"/>
            <w:b/>
            <w:bCs/>
            <w:color w:val="000000" w:themeColor="text1"/>
            <w:lang w:val="en-GB"/>
          </w:rPr>
          <w:t>major 77.42% of patients had GCE over 40</w:t>
        </w:r>
      </w:ins>
      <w:ins w:id="109" w:author="Jan Szczekulski" w:date="2022-07-24T19:56:00Z">
        <w:r w:rsidR="005053AD">
          <w:rPr>
            <w:rFonts w:cstheme="minorHAnsi"/>
            <w:b/>
            <w:bCs/>
            <w:color w:val="000000" w:themeColor="text1"/>
            <w:lang w:val="en-GB"/>
          </w:rPr>
          <w:t>, 50</w:t>
        </w:r>
        <w:r w:rsidR="0053633A">
          <w:rPr>
            <w:rFonts w:cstheme="minorHAnsi"/>
            <w:b/>
            <w:bCs/>
            <w:color w:val="000000" w:themeColor="text1"/>
            <w:lang w:val="en-GB"/>
          </w:rPr>
          <w:t>.00</w:t>
        </w:r>
        <w:r w:rsidR="005053AD">
          <w:rPr>
            <w:rFonts w:cstheme="minorHAnsi"/>
            <w:b/>
            <w:bCs/>
            <w:color w:val="000000" w:themeColor="text1"/>
            <w:lang w:val="en-GB"/>
          </w:rPr>
          <w:t xml:space="preserve">% of the patients had GCE over 60, </w:t>
        </w:r>
        <w:r w:rsidR="0053633A">
          <w:rPr>
            <w:rFonts w:cstheme="minorHAnsi"/>
            <w:b/>
            <w:bCs/>
            <w:color w:val="000000" w:themeColor="text1"/>
            <w:lang w:val="en-GB"/>
          </w:rPr>
          <w:t xml:space="preserve">but only </w:t>
        </w:r>
        <w:r w:rsidR="00374132">
          <w:rPr>
            <w:rFonts w:cstheme="minorHAnsi"/>
            <w:b/>
            <w:bCs/>
            <w:color w:val="000000" w:themeColor="text1"/>
            <w:lang w:val="en-GB"/>
          </w:rPr>
          <w:t xml:space="preserve">around </w:t>
        </w:r>
        <w:r w:rsidR="0053633A">
          <w:rPr>
            <w:rFonts w:cstheme="minorHAnsi"/>
            <w:b/>
            <w:bCs/>
            <w:color w:val="000000" w:themeColor="text1"/>
            <w:lang w:val="en-GB"/>
          </w:rPr>
          <w:t>one in four</w:t>
        </w:r>
        <w:r w:rsidR="00374132">
          <w:rPr>
            <w:rFonts w:cstheme="minorHAnsi"/>
            <w:b/>
            <w:bCs/>
            <w:color w:val="000000" w:themeColor="text1"/>
            <w:lang w:val="en-GB"/>
          </w:rPr>
          <w:t>(24.19%) of</w:t>
        </w:r>
        <w:r w:rsidR="0053633A">
          <w:rPr>
            <w:rFonts w:cstheme="minorHAnsi"/>
            <w:b/>
            <w:bCs/>
            <w:color w:val="000000" w:themeColor="text1"/>
            <w:lang w:val="en-GB"/>
          </w:rPr>
          <w:t xml:space="preserve"> patients </w:t>
        </w:r>
        <w:r w:rsidR="00374132">
          <w:rPr>
            <w:rFonts w:cstheme="minorHAnsi"/>
            <w:b/>
            <w:bCs/>
            <w:color w:val="000000" w:themeColor="text1"/>
            <w:lang w:val="en-GB"/>
          </w:rPr>
          <w:t>had GCE over</w:t>
        </w:r>
      </w:ins>
      <w:ins w:id="110" w:author="Jan Szczekulski" w:date="2022-07-24T19:57:00Z">
        <w:r w:rsidR="00374132">
          <w:rPr>
            <w:rFonts w:cstheme="minorHAnsi"/>
            <w:b/>
            <w:bCs/>
            <w:color w:val="000000" w:themeColor="text1"/>
            <w:lang w:val="en-GB"/>
          </w:rPr>
          <w:t xml:space="preserve"> 75.</w:t>
        </w:r>
      </w:ins>
      <w:ins w:id="111" w:author="Jan Szczekulski" w:date="2022-07-24T20:01:00Z">
        <w:r w:rsidR="00F14C40">
          <w:rPr>
            <w:rFonts w:cstheme="minorHAnsi"/>
            <w:b/>
            <w:bCs/>
            <w:color w:val="000000" w:themeColor="text1"/>
            <w:lang w:val="en-GB"/>
          </w:rPr>
          <w:t xml:space="preserve"> </w:t>
        </w:r>
        <w:r w:rsidR="00F14C40">
          <w:rPr>
            <w:rFonts w:cstheme="minorHAnsi"/>
            <w:b/>
            <w:bCs/>
            <w:color w:val="000000" w:themeColor="text1"/>
            <w:lang w:val="en-GB"/>
          </w:rPr>
          <w:br/>
          <w:t xml:space="preserve">It's worth noting that </w:t>
        </w:r>
      </w:ins>
      <w:ins w:id="112" w:author="Jan Szczekulski" w:date="2022-07-24T20:05:00Z">
        <w:r w:rsidR="00D52009">
          <w:rPr>
            <w:rFonts w:cstheme="minorHAnsi"/>
            <w:b/>
            <w:bCs/>
            <w:color w:val="000000" w:themeColor="text1"/>
            <w:lang w:val="en-GB"/>
          </w:rPr>
          <w:t xml:space="preserve">some </w:t>
        </w:r>
        <w:r w:rsidR="004A5822">
          <w:rPr>
            <w:rFonts w:cstheme="minorHAnsi"/>
            <w:b/>
            <w:bCs/>
            <w:color w:val="000000" w:themeColor="text1"/>
            <w:lang w:val="en-GB"/>
          </w:rPr>
          <w:t>patients stopped</w:t>
        </w:r>
      </w:ins>
      <w:ins w:id="113" w:author="Jan Szczekulski" w:date="2022-07-24T20:06:00Z">
        <w:r w:rsidR="00B82ACA">
          <w:rPr>
            <w:rFonts w:cstheme="minorHAnsi"/>
            <w:b/>
            <w:bCs/>
            <w:color w:val="000000" w:themeColor="text1"/>
            <w:lang w:val="en-GB"/>
          </w:rPr>
          <w:t xml:space="preserve"> the</w:t>
        </w:r>
      </w:ins>
      <w:ins w:id="114" w:author="Jan Szczekulski" w:date="2022-07-24T20:05:00Z">
        <w:r w:rsidR="004A5822">
          <w:rPr>
            <w:rFonts w:cstheme="minorHAnsi"/>
            <w:b/>
            <w:bCs/>
            <w:color w:val="000000" w:themeColor="text1"/>
            <w:lang w:val="en-GB"/>
          </w:rPr>
          <w:t xml:space="preserve"> treatment </w:t>
        </w:r>
        <w:r w:rsidR="007901E9">
          <w:rPr>
            <w:rFonts w:cstheme="minorHAnsi"/>
            <w:b/>
            <w:bCs/>
            <w:color w:val="000000" w:themeColor="text1"/>
            <w:lang w:val="en-GB"/>
          </w:rPr>
          <w:t>early</w:t>
        </w:r>
        <w:r w:rsidR="004A5822">
          <w:rPr>
            <w:rFonts w:cstheme="minorHAnsi"/>
            <w:b/>
            <w:bCs/>
            <w:color w:val="000000" w:themeColor="text1"/>
            <w:lang w:val="en-GB"/>
          </w:rPr>
          <w:t>, so this is not representative of</w:t>
        </w:r>
      </w:ins>
      <w:ins w:id="115" w:author="Jan Szczekulski" w:date="2022-07-24T20:06:00Z">
        <w:r w:rsidR="00664B48">
          <w:rPr>
            <w:rFonts w:cstheme="minorHAnsi"/>
            <w:b/>
            <w:bCs/>
            <w:color w:val="000000" w:themeColor="text1"/>
            <w:lang w:val="en-GB"/>
          </w:rPr>
          <w:t xml:space="preserve"> how much </w:t>
        </w:r>
        <w:r w:rsidR="002777D7">
          <w:rPr>
            <w:rFonts w:cstheme="minorHAnsi"/>
            <w:b/>
            <w:bCs/>
            <w:color w:val="000000" w:themeColor="text1"/>
            <w:lang w:val="en-GB"/>
          </w:rPr>
          <w:t>GCE improvement provides.</w:t>
        </w:r>
      </w:ins>
    </w:p>
    <w:p w14:paraId="7004805A" w14:textId="77777777" w:rsidR="00C74C28" w:rsidRDefault="00C74C28" w:rsidP="002D43AE">
      <w:pPr>
        <w:rPr>
          <w:ins w:id="116" w:author="Jan Szczekulski" w:date="2022-07-24T20:06:00Z"/>
          <w:rFonts w:cstheme="minorHAnsi"/>
          <w:b/>
          <w:bCs/>
          <w:color w:val="000000" w:themeColor="text1"/>
          <w:lang w:val="en-GB"/>
        </w:rPr>
      </w:pPr>
    </w:p>
    <w:p w14:paraId="734B903F" w14:textId="77777777" w:rsidR="00C12200" w:rsidRDefault="00C12200" w:rsidP="002D43AE">
      <w:pPr>
        <w:rPr>
          <w:ins w:id="117" w:author="Jan Szczekulski" w:date="2022-07-24T19:44:00Z"/>
          <w:rFonts w:cstheme="minorHAnsi"/>
          <w:b/>
          <w:bCs/>
          <w:color w:val="000000" w:themeColor="text1"/>
          <w:lang w:val="en-GB"/>
        </w:rPr>
      </w:pPr>
    </w:p>
    <w:p w14:paraId="64F05162" w14:textId="77777777" w:rsidR="00423658" w:rsidRDefault="00423658" w:rsidP="002D43AE">
      <w:pPr>
        <w:rPr>
          <w:ins w:id="118" w:author="Jan Szczekulski" w:date="2022-07-24T19:44:00Z"/>
          <w:rFonts w:cstheme="minorHAnsi"/>
          <w:b/>
          <w:bCs/>
          <w:color w:val="000000" w:themeColor="text1"/>
          <w:lang w:val="en-GB"/>
        </w:rPr>
      </w:pPr>
    </w:p>
    <w:p w14:paraId="4571C477" w14:textId="02E3D0D3" w:rsidR="002D43AE" w:rsidRPr="00D107E8" w:rsidRDefault="002D43AE" w:rsidP="002D43AE">
      <w:pPr>
        <w:rPr>
          <w:rFonts w:cstheme="minorHAnsi"/>
          <w:b/>
          <w:bCs/>
          <w:color w:val="000000" w:themeColor="text1"/>
          <w:lang w:val="en-GB"/>
        </w:rPr>
      </w:pPr>
      <w:r w:rsidRPr="00D107E8">
        <w:rPr>
          <w:rFonts w:cstheme="minorHAnsi"/>
          <w:b/>
          <w:bCs/>
          <w:color w:val="000000" w:themeColor="text1"/>
          <w:lang w:val="en-GB"/>
        </w:rPr>
        <w:t>Results</w:t>
      </w:r>
    </w:p>
    <w:p w14:paraId="32BC6A36" w14:textId="7FDB8811" w:rsidR="002D43AE" w:rsidRPr="00852283" w:rsidRDefault="000528E1" w:rsidP="002D43AE">
      <w:pPr>
        <w:rPr>
          <w:rFonts w:cstheme="minorHAnsi"/>
          <w:color w:val="000000" w:themeColor="text1"/>
          <w:lang w:val="en-US"/>
          <w:rPrChange w:id="119" w:author="Jan Szczekulski" w:date="2022-07-24T20:26:00Z">
            <w:rPr>
              <w:rFonts w:cstheme="minorHAnsi"/>
              <w:color w:val="000000" w:themeColor="text1"/>
              <w:lang w:val="en-GB"/>
            </w:rPr>
          </w:rPrChange>
        </w:rPr>
      </w:pPr>
      <w:r w:rsidRPr="00D107E8">
        <w:rPr>
          <w:rFonts w:cstheme="minorHAnsi"/>
          <w:color w:val="000000" w:themeColor="text1"/>
          <w:lang w:val="en-GB"/>
        </w:rPr>
        <w:t>The median maximal improvement achieved during the treatment (GCEmax) was 59.1 % (GCE59). The first two laser procedures had a median maximal improvement of 28.46%, while the first 5,10,15</w:t>
      </w:r>
      <w:ins w:id="120" w:author="Jan Szczekulski" w:date="2022-07-24T20:26:00Z">
        <w:r w:rsidR="007E4783">
          <w:rPr>
            <w:rFonts w:cstheme="minorHAnsi"/>
            <w:color w:val="000000" w:themeColor="text1"/>
            <w:lang w:val="en-GB"/>
          </w:rPr>
          <w:t>,</w:t>
        </w:r>
      </w:ins>
      <w:r w:rsidRPr="00D107E8">
        <w:rPr>
          <w:rFonts w:cstheme="minorHAnsi"/>
          <w:color w:val="000000" w:themeColor="text1"/>
          <w:lang w:val="en-GB"/>
        </w:rPr>
        <w:t xml:space="preserve"> and 20 laser procedures had respectively 45.48%, 56.57%, 56.97% and 56.96% total maximal improvements. The procedures have been divided into time groups, based on time passed in-between procedures, and the relation between time-group and negative total clearance improvements has been found.</w:t>
      </w:r>
    </w:p>
    <w:p w14:paraId="04CB8051" w14:textId="77777777" w:rsidR="000528E1" w:rsidRPr="00D107E8" w:rsidRDefault="000528E1" w:rsidP="002D43AE">
      <w:pPr>
        <w:rPr>
          <w:rFonts w:cstheme="minorHAnsi"/>
          <w:color w:val="000000" w:themeColor="text1"/>
          <w:lang w:val="en-GB"/>
        </w:rPr>
      </w:pPr>
    </w:p>
    <w:p w14:paraId="2E4278B2" w14:textId="77777777" w:rsidR="00353687" w:rsidRDefault="00353687" w:rsidP="002D43AE">
      <w:pPr>
        <w:rPr>
          <w:ins w:id="121" w:author="Jan Szczekulski" w:date="2022-07-24T20:31:00Z"/>
          <w:rFonts w:cstheme="minorHAnsi"/>
          <w:b/>
          <w:bCs/>
          <w:color w:val="000000" w:themeColor="text1"/>
          <w:lang w:val="en-GB"/>
        </w:rPr>
      </w:pPr>
    </w:p>
    <w:p w14:paraId="407BEB51" w14:textId="77777777" w:rsidR="00353687" w:rsidRDefault="00353687" w:rsidP="002D43AE">
      <w:pPr>
        <w:rPr>
          <w:ins w:id="122" w:author="Jan Szczekulski" w:date="2022-07-24T20:31:00Z"/>
          <w:rFonts w:cstheme="minorHAnsi"/>
          <w:b/>
          <w:bCs/>
          <w:color w:val="000000" w:themeColor="text1"/>
          <w:lang w:val="en-GB"/>
        </w:rPr>
      </w:pPr>
    </w:p>
    <w:p w14:paraId="1246F179" w14:textId="471D0CAC" w:rsidR="002D43AE" w:rsidRDefault="002D43AE" w:rsidP="002D43AE">
      <w:pPr>
        <w:rPr>
          <w:ins w:id="123" w:author="Jan Szczekulski" w:date="2022-07-24T20:31:00Z"/>
          <w:rFonts w:cstheme="minorHAnsi"/>
          <w:b/>
          <w:bCs/>
          <w:color w:val="000000" w:themeColor="text1"/>
          <w:lang w:val="en-GB"/>
        </w:rPr>
      </w:pPr>
      <w:r w:rsidRPr="00D107E8">
        <w:rPr>
          <w:rFonts w:cstheme="minorHAnsi"/>
          <w:b/>
          <w:bCs/>
          <w:color w:val="000000" w:themeColor="text1"/>
          <w:lang w:val="en-GB"/>
        </w:rPr>
        <w:t>Discussion</w:t>
      </w:r>
    </w:p>
    <w:p w14:paraId="2886C061" w14:textId="77777777" w:rsidR="00F82278" w:rsidRDefault="00F82278" w:rsidP="00F82278">
      <w:pPr>
        <w:rPr>
          <w:ins w:id="124" w:author="Jan Szczekulski" w:date="2022-07-24T20:31:00Z"/>
          <w:rFonts w:cstheme="minorHAnsi"/>
          <w:b/>
          <w:bCs/>
          <w:color w:val="000000" w:themeColor="text1"/>
          <w:lang w:val="en-GB"/>
        </w:rPr>
      </w:pPr>
      <w:ins w:id="125" w:author="Jan Szczekulski" w:date="2022-07-24T20:31:00Z">
        <w:r w:rsidRPr="00C74C28">
          <w:rPr>
            <w:rFonts w:cstheme="minorHAnsi"/>
            <w:b/>
            <w:bCs/>
            <w:color w:val="000000" w:themeColor="text1"/>
            <w:lang w:val="en-GB"/>
          </w:rPr>
          <w:lastRenderedPageBreak/>
          <w:drawing>
            <wp:inline distT="0" distB="0" distL="0" distR="0" wp14:anchorId="0E4235FB" wp14:editId="1D1D9A81">
              <wp:extent cx="5760720" cy="3013075"/>
              <wp:effectExtent l="0" t="0" r="508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9"/>
                      <a:stretch>
                        <a:fillRect/>
                      </a:stretch>
                    </pic:blipFill>
                    <pic:spPr>
                      <a:xfrm>
                        <a:off x="0" y="0"/>
                        <a:ext cx="5760720" cy="3013075"/>
                      </a:xfrm>
                      <a:prstGeom prst="rect">
                        <a:avLst/>
                      </a:prstGeom>
                    </pic:spPr>
                  </pic:pic>
                </a:graphicData>
              </a:graphic>
            </wp:inline>
          </w:drawing>
        </w:r>
      </w:ins>
    </w:p>
    <w:p w14:paraId="548F0867" w14:textId="77777777" w:rsidR="00F82278" w:rsidRDefault="00F82278" w:rsidP="00F82278">
      <w:pPr>
        <w:rPr>
          <w:ins w:id="126" w:author="Jan Szczekulski" w:date="2022-07-24T20:31:00Z"/>
          <w:rFonts w:cstheme="minorHAnsi"/>
          <w:b/>
          <w:bCs/>
          <w:color w:val="000000" w:themeColor="text1"/>
          <w:lang w:val="en-GB"/>
        </w:rPr>
      </w:pPr>
      <w:ins w:id="127" w:author="Jan Szczekulski" w:date="2022-07-24T20:31:00Z">
        <w:r>
          <w:rPr>
            <w:rFonts w:cstheme="minorHAnsi"/>
            <w:b/>
            <w:bCs/>
            <w:color w:val="000000" w:themeColor="text1"/>
            <w:lang w:val="en-GB"/>
          </w:rPr>
          <w:t>In our work, we've also briefly explored whether the treatment has a better effect on visitors who respond faster at the beginning. We've split data into 2 or 3 groups, using different percentiles, like in the example graph above. We've found that the GCE between fast and slow responders mostly evens out as the number of laser sessions increases.</w:t>
        </w:r>
        <w:r>
          <w:rPr>
            <w:rFonts w:cstheme="minorHAnsi"/>
            <w:b/>
            <w:bCs/>
            <w:color w:val="000000" w:themeColor="text1"/>
            <w:lang w:val="en-GB"/>
          </w:rPr>
          <w:br/>
          <w:t>Unfortunately, we've lacked the data to further explore this topic and provide any statistically significant answers.</w:t>
        </w:r>
      </w:ins>
    </w:p>
    <w:p w14:paraId="5C91DE99" w14:textId="77777777" w:rsidR="00F82278" w:rsidRPr="00D107E8" w:rsidRDefault="00F82278" w:rsidP="002D43AE">
      <w:pPr>
        <w:rPr>
          <w:rFonts w:cstheme="minorHAnsi"/>
          <w:b/>
          <w:bCs/>
          <w:color w:val="000000" w:themeColor="text1"/>
          <w:lang w:val="en-GB"/>
        </w:rPr>
      </w:pPr>
    </w:p>
    <w:p w14:paraId="0E2A3FA1" w14:textId="77777777" w:rsidR="006821AD" w:rsidRPr="00D107E8" w:rsidRDefault="006821AD" w:rsidP="002D43AE">
      <w:pPr>
        <w:rPr>
          <w:rFonts w:cstheme="minorHAnsi"/>
          <w:color w:val="000000" w:themeColor="text1"/>
          <w:lang w:val="en-GB"/>
        </w:rPr>
      </w:pPr>
    </w:p>
    <w:p w14:paraId="2A8B0BC5" w14:textId="334F4142" w:rsidR="002D43AE" w:rsidRPr="00D107E8" w:rsidRDefault="002D43AE" w:rsidP="002D43AE">
      <w:pPr>
        <w:rPr>
          <w:rFonts w:cstheme="minorHAnsi"/>
          <w:color w:val="000000" w:themeColor="text1"/>
          <w:lang w:val="en-GB"/>
        </w:rPr>
      </w:pPr>
    </w:p>
    <w:p w14:paraId="02875FC4" w14:textId="05D7B82B" w:rsidR="002D43AE" w:rsidRPr="00D107E8" w:rsidRDefault="002D43AE" w:rsidP="002D43AE">
      <w:pPr>
        <w:rPr>
          <w:rFonts w:cstheme="minorHAnsi"/>
          <w:b/>
          <w:bCs/>
          <w:color w:val="000000" w:themeColor="text1"/>
          <w:lang w:val="en-GB"/>
        </w:rPr>
      </w:pPr>
      <w:r w:rsidRPr="00D107E8">
        <w:rPr>
          <w:rFonts w:cstheme="minorHAnsi"/>
          <w:b/>
          <w:bCs/>
          <w:color w:val="000000" w:themeColor="text1"/>
          <w:lang w:val="en-GB"/>
        </w:rPr>
        <w:t>Conclusion</w:t>
      </w:r>
    </w:p>
    <w:p w14:paraId="0A6395F3" w14:textId="77777777" w:rsidR="000528E1" w:rsidRPr="00D107E8" w:rsidRDefault="000528E1" w:rsidP="000528E1">
      <w:pPr>
        <w:rPr>
          <w:rFonts w:cstheme="minorHAnsi"/>
          <w:color w:val="000000" w:themeColor="text1"/>
          <w:lang w:val="en-US"/>
        </w:rPr>
      </w:pPr>
      <w:r w:rsidRPr="00D107E8">
        <w:rPr>
          <w:rFonts w:cstheme="minorHAnsi"/>
          <w:color w:val="000000" w:themeColor="text1"/>
          <w:lang w:val="en-US"/>
        </w:rPr>
        <w:t>For maintenance therapy, we recommend treatment twice a year to sustain results.</w:t>
      </w:r>
    </w:p>
    <w:p w14:paraId="297C4739" w14:textId="77777777" w:rsidR="000528E1" w:rsidRPr="00D107E8" w:rsidRDefault="000528E1" w:rsidP="000528E1">
      <w:pPr>
        <w:rPr>
          <w:rFonts w:cstheme="minorHAnsi"/>
          <w:color w:val="000000" w:themeColor="text1"/>
          <w:lang w:val="en-US"/>
        </w:rPr>
      </w:pPr>
      <w:r w:rsidRPr="00D107E8">
        <w:rPr>
          <w:rFonts w:cstheme="minorHAnsi"/>
          <w:color w:val="000000" w:themeColor="text1"/>
          <w:lang w:val="en-US"/>
        </w:rPr>
        <w:t>Summing up, we propose further intensive treatment on average up to 9 visits and maintenance sesions twice a year.</w:t>
      </w:r>
    </w:p>
    <w:p w14:paraId="3FC0F155" w14:textId="77777777" w:rsidR="006821AD" w:rsidRPr="00D107E8" w:rsidRDefault="006821AD" w:rsidP="002D43AE">
      <w:pPr>
        <w:rPr>
          <w:rFonts w:cstheme="minorHAnsi"/>
          <w:color w:val="000000" w:themeColor="text1"/>
          <w:lang w:val="en-US"/>
        </w:rPr>
      </w:pPr>
    </w:p>
    <w:p w14:paraId="29216A66" w14:textId="01FB9F21" w:rsidR="002D43AE" w:rsidRPr="00D107E8" w:rsidRDefault="002D43AE" w:rsidP="002D43AE">
      <w:pPr>
        <w:rPr>
          <w:rFonts w:cstheme="minorHAnsi"/>
          <w:color w:val="000000" w:themeColor="text1"/>
          <w:lang w:val="en-GB"/>
        </w:rPr>
      </w:pPr>
    </w:p>
    <w:p w14:paraId="2D1460D3" w14:textId="5B935032" w:rsidR="002D43AE" w:rsidRPr="00E66130" w:rsidRDefault="002D43AE" w:rsidP="002D43AE">
      <w:pPr>
        <w:rPr>
          <w:rFonts w:cstheme="minorHAnsi"/>
          <w:b/>
          <w:bCs/>
          <w:color w:val="000000" w:themeColor="text1"/>
          <w:lang w:val="en-GB"/>
        </w:rPr>
      </w:pPr>
      <w:r w:rsidRPr="00E66130">
        <w:rPr>
          <w:rFonts w:cstheme="minorHAnsi"/>
          <w:b/>
          <w:bCs/>
          <w:color w:val="000000" w:themeColor="text1"/>
          <w:lang w:val="en-GB"/>
        </w:rPr>
        <w:t>References:</w:t>
      </w:r>
    </w:p>
    <w:p w14:paraId="500C37CF" w14:textId="5AC72872" w:rsidR="0059520C" w:rsidRPr="00D107E8" w:rsidRDefault="0059520C" w:rsidP="00917B33">
      <w:pPr>
        <w:pStyle w:val="ListParagraph"/>
        <w:numPr>
          <w:ilvl w:val="0"/>
          <w:numId w:val="1"/>
        </w:numPr>
        <w:outlineLvl w:val="0"/>
        <w:rPr>
          <w:rFonts w:eastAsia="Times New Roman" w:cstheme="minorHAnsi"/>
          <w:color w:val="000000" w:themeColor="text1"/>
          <w:kern w:val="36"/>
          <w:lang w:val="en-US" w:eastAsia="pl-PL"/>
        </w:rPr>
      </w:pPr>
      <w:r w:rsidRPr="00D107E8">
        <w:rPr>
          <w:rFonts w:eastAsia="Times New Roman" w:cstheme="minorHAnsi"/>
          <w:color w:val="000000" w:themeColor="text1"/>
          <w:kern w:val="36"/>
          <w:lang w:val="en-US" w:eastAsia="pl-PL"/>
        </w:rPr>
        <w:t>Treatment Update of Port-Wine Stain: A Narrative Review</w:t>
      </w:r>
    </w:p>
    <w:p w14:paraId="7A7E0504" w14:textId="77777777" w:rsidR="0059520C" w:rsidRPr="00D107E8" w:rsidRDefault="0059520C" w:rsidP="00917B33">
      <w:pPr>
        <w:pStyle w:val="ListParagraph"/>
        <w:outlineLvl w:val="0"/>
        <w:rPr>
          <w:rFonts w:eastAsia="Times New Roman" w:cstheme="minorHAnsi"/>
          <w:color w:val="000000" w:themeColor="text1"/>
          <w:kern w:val="36"/>
          <w:lang w:val="en-US" w:eastAsia="pl-PL"/>
        </w:rPr>
      </w:pPr>
      <w:r w:rsidRPr="00D107E8">
        <w:rPr>
          <w:rFonts w:eastAsia="Times New Roman" w:cstheme="minorHAnsi"/>
          <w:color w:val="000000" w:themeColor="text1"/>
          <w:kern w:val="36"/>
          <w:lang w:val="en-US" w:eastAsia="pl-PL"/>
        </w:rPr>
        <w:t>Regina Fölster-Holst, Ratnakar Shukla, Martin Kassir, Hassan Galadari, Torello Lotti, Uwe Wollina, Stephan Grabbe, Mohamad Goldust</w:t>
      </w:r>
    </w:p>
    <w:p w14:paraId="25678052" w14:textId="6375978A" w:rsidR="0059520C" w:rsidRPr="00D107E8" w:rsidRDefault="0059520C" w:rsidP="00917B33">
      <w:pPr>
        <w:pStyle w:val="ListParagraph"/>
        <w:outlineLvl w:val="0"/>
        <w:rPr>
          <w:rFonts w:eastAsia="Times New Roman" w:cstheme="minorHAnsi"/>
          <w:color w:val="000000" w:themeColor="text1"/>
          <w:kern w:val="36"/>
          <w:lang w:val="en-US" w:eastAsia="pl-PL"/>
        </w:rPr>
      </w:pPr>
      <w:r w:rsidRPr="00D107E8">
        <w:rPr>
          <w:rFonts w:eastAsia="Times New Roman" w:cstheme="minorHAnsi"/>
          <w:color w:val="000000" w:themeColor="text1"/>
          <w:kern w:val="36"/>
          <w:lang w:val="en-US" w:eastAsia="pl-PL"/>
        </w:rPr>
        <w:t>PMID: 33938700  DOI: 10.36849/JDD.5005</w:t>
      </w:r>
    </w:p>
    <w:p w14:paraId="642D0729" w14:textId="4A081DFF" w:rsidR="00DE6DBE" w:rsidRPr="00D107E8" w:rsidRDefault="0059520C" w:rsidP="00917B33">
      <w:pPr>
        <w:pStyle w:val="ListParagraph"/>
        <w:outlineLvl w:val="0"/>
        <w:rPr>
          <w:rFonts w:eastAsia="Times New Roman" w:cstheme="minorHAnsi"/>
          <w:color w:val="000000" w:themeColor="text1"/>
          <w:kern w:val="36"/>
          <w:lang w:val="en-US" w:eastAsia="pl-PL"/>
        </w:rPr>
      </w:pPr>
      <w:r w:rsidRPr="00D107E8">
        <w:rPr>
          <w:rFonts w:eastAsia="Times New Roman" w:cstheme="minorHAnsi"/>
          <w:color w:val="000000" w:themeColor="text1"/>
          <w:kern w:val="36"/>
          <w:lang w:val="en-US" w:eastAsia="pl-PL"/>
        </w:rPr>
        <w:t>J Drugs Dermatol. 2021 May 1;20(5):515-518.  doi: 10.36849/JDD.5005.</w:t>
      </w:r>
    </w:p>
    <w:p w14:paraId="505B1FEF" w14:textId="31C5CD5C" w:rsidR="00DE6DBE" w:rsidRPr="00DE6DBE" w:rsidRDefault="00DE6DBE" w:rsidP="00917B33">
      <w:pPr>
        <w:numPr>
          <w:ilvl w:val="0"/>
          <w:numId w:val="1"/>
        </w:numPr>
        <w:rPr>
          <w:rFonts w:eastAsia="Times New Roman" w:cstheme="minorHAnsi"/>
          <w:color w:val="000000" w:themeColor="text1"/>
          <w:lang w:val="en-US" w:eastAsia="pl-PL"/>
        </w:rPr>
      </w:pPr>
      <w:r w:rsidRPr="00DE6DBE">
        <w:rPr>
          <w:rFonts w:eastAsia="Times New Roman" w:cstheme="minorHAnsi"/>
          <w:color w:val="000000" w:themeColor="text1"/>
          <w:lang w:val="en-US" w:eastAsia="pl-PL"/>
        </w:rPr>
        <w:t xml:space="preserve">Procaccini EM, Argenziano G, Staibano S, Ferrara G, Mon- frecola G. Epiluminescence microscopy for port-wine stains: Pretreatment evaluation. Dermatology 2001;203(4):329–332. </w:t>
      </w:r>
    </w:p>
    <w:p w14:paraId="205E98AD" w14:textId="171175A8" w:rsidR="00DE6DBE" w:rsidRPr="00DE6DBE" w:rsidRDefault="00DE6DBE" w:rsidP="00DE6DBE">
      <w:pPr>
        <w:numPr>
          <w:ilvl w:val="0"/>
          <w:numId w:val="1"/>
        </w:numPr>
        <w:spacing w:before="100" w:beforeAutospacing="1" w:after="100" w:afterAutospacing="1"/>
        <w:rPr>
          <w:rFonts w:eastAsia="Times New Roman" w:cstheme="minorHAnsi"/>
          <w:color w:val="000000" w:themeColor="text1"/>
          <w:lang w:val="en-US" w:eastAsia="pl-PL"/>
        </w:rPr>
      </w:pPr>
      <w:r w:rsidRPr="00DE6DBE">
        <w:rPr>
          <w:rFonts w:eastAsia="Times New Roman" w:cstheme="minorHAnsi"/>
          <w:color w:val="000000" w:themeColor="text1"/>
          <w:lang w:val="en-US" w:eastAsia="pl-PL"/>
        </w:rPr>
        <w:t>Kwiek B, Ambroziak M, Osipowicz K, Kowalewski C, Rozalski M. Treatment of previously treated facial capillary malformations: Results of single-center retrospec- tive objective 3-dimensional analysis of the efficacy of large spot 532nm lasers.</w:t>
      </w:r>
      <w:r w:rsidR="00B45CD3" w:rsidRPr="00D107E8">
        <w:rPr>
          <w:rFonts w:eastAsia="Times New Roman" w:cstheme="minorHAnsi"/>
          <w:color w:val="000000" w:themeColor="text1"/>
          <w:lang w:val="en-US" w:eastAsia="pl-PL"/>
        </w:rPr>
        <w:t xml:space="preserve"> </w:t>
      </w:r>
      <w:r w:rsidRPr="00DE6DBE">
        <w:rPr>
          <w:rFonts w:eastAsia="Times New Roman" w:cstheme="minorHAnsi"/>
          <w:color w:val="000000" w:themeColor="text1"/>
          <w:lang w:val="en-US" w:eastAsia="pl-PL"/>
        </w:rPr>
        <w:t xml:space="preserve">Dermatol Surg 2018;44(6):803–813. </w:t>
      </w:r>
    </w:p>
    <w:p w14:paraId="3FECC80F" w14:textId="747B0171" w:rsidR="00B45CD3" w:rsidRPr="00DA6011" w:rsidRDefault="00B45CD3" w:rsidP="00B45CD3">
      <w:pPr>
        <w:pStyle w:val="NormalWeb"/>
        <w:numPr>
          <w:ilvl w:val="0"/>
          <w:numId w:val="1"/>
        </w:numPr>
        <w:rPr>
          <w:rFonts w:asciiTheme="minorHAnsi" w:hAnsiTheme="minorHAnsi" w:cstheme="minorHAnsi"/>
          <w:color w:val="000000" w:themeColor="text1"/>
          <w:lang w:val="en-GB"/>
        </w:rPr>
      </w:pPr>
      <w:r w:rsidRPr="00D107E8">
        <w:rPr>
          <w:rFonts w:asciiTheme="minorHAnsi" w:hAnsiTheme="minorHAnsi" w:cstheme="minorHAnsi"/>
          <w:color w:val="000000" w:themeColor="text1"/>
        </w:rPr>
        <w:t xml:space="preserve">Woo WK, Jasim ZF, Handley JM. </w:t>
      </w:r>
      <w:r w:rsidRPr="00D107E8">
        <w:rPr>
          <w:rFonts w:asciiTheme="minorHAnsi" w:hAnsiTheme="minorHAnsi" w:cstheme="minorHAnsi"/>
          <w:color w:val="000000" w:themeColor="text1"/>
          <w:lang w:val="en-US"/>
        </w:rPr>
        <w:t xml:space="preserve">Evaluating the efficacy of treatment of resistant port-wine stains with variable-pulse 595-nm pulsed dye and 532-nm Nd:YAG lasers. </w:t>
      </w:r>
      <w:r w:rsidRPr="00DA6011">
        <w:rPr>
          <w:rFonts w:asciiTheme="minorHAnsi" w:hAnsiTheme="minorHAnsi" w:cstheme="minorHAnsi"/>
          <w:color w:val="000000" w:themeColor="text1"/>
          <w:lang w:val="en-GB"/>
        </w:rPr>
        <w:t xml:space="preserve">Dermatol Surg 2004; 30: 158-62. </w:t>
      </w:r>
    </w:p>
    <w:p w14:paraId="79C3CE53" w14:textId="79EA18AA" w:rsidR="00B45CD3" w:rsidRPr="00DA6011" w:rsidRDefault="00B45CD3" w:rsidP="00B45CD3">
      <w:pPr>
        <w:pStyle w:val="NormalWeb"/>
        <w:numPr>
          <w:ilvl w:val="0"/>
          <w:numId w:val="1"/>
        </w:numPr>
        <w:rPr>
          <w:rFonts w:asciiTheme="minorHAnsi" w:hAnsiTheme="minorHAnsi" w:cstheme="minorHAnsi"/>
          <w:color w:val="000000" w:themeColor="text1"/>
          <w:lang w:val="en-GB"/>
        </w:rPr>
      </w:pPr>
      <w:r w:rsidRPr="00D107E8">
        <w:rPr>
          <w:rFonts w:asciiTheme="minorHAnsi" w:hAnsiTheme="minorHAnsi" w:cstheme="minorHAnsi"/>
          <w:color w:val="000000" w:themeColor="text1"/>
          <w:lang w:val="en-US"/>
        </w:rPr>
        <w:lastRenderedPageBreak/>
        <w:t xml:space="preserve">Lorenz S, Scherer K, Wimmershoff MB, et al. Variable pulse frequency-doubled Nd:YAG laser versus flashlamp-pumped pulsed dye laser in the treatment of port wine stains. </w:t>
      </w:r>
      <w:r w:rsidRPr="00DA6011">
        <w:rPr>
          <w:rFonts w:asciiTheme="minorHAnsi" w:hAnsiTheme="minorHAnsi" w:cstheme="minorHAnsi"/>
          <w:color w:val="000000" w:themeColor="text1"/>
          <w:lang w:val="en-GB"/>
        </w:rPr>
        <w:t xml:space="preserve">Acta Derm Venereol 2003; 83: 210-3. </w:t>
      </w:r>
    </w:p>
    <w:p w14:paraId="67CF3A84" w14:textId="214C26AC" w:rsidR="00B45CD3" w:rsidRPr="009C4B2E" w:rsidRDefault="00B45CD3" w:rsidP="00B45CD3">
      <w:pPr>
        <w:pStyle w:val="NormalWeb"/>
        <w:numPr>
          <w:ilvl w:val="0"/>
          <w:numId w:val="1"/>
        </w:numPr>
        <w:rPr>
          <w:rFonts w:asciiTheme="minorHAnsi" w:hAnsiTheme="minorHAnsi" w:cstheme="minorHAnsi"/>
          <w:color w:val="000000" w:themeColor="text1"/>
          <w:lang w:val="en-US"/>
        </w:rPr>
      </w:pPr>
      <w:r w:rsidRPr="00D107E8">
        <w:rPr>
          <w:rFonts w:asciiTheme="minorHAnsi" w:hAnsiTheme="minorHAnsi" w:cstheme="minorHAnsi"/>
          <w:color w:val="000000" w:themeColor="text1"/>
          <w:lang w:val="en-US"/>
        </w:rPr>
        <w:t xml:space="preserve">Pence B, Aybey B, Ergenekon G. Outcomes of 532 nm fre- quency-doubled Nd:YAG </w:t>
      </w:r>
      <w:r w:rsidRPr="009C4B2E">
        <w:rPr>
          <w:rFonts w:asciiTheme="minorHAnsi" w:hAnsiTheme="minorHAnsi" w:cstheme="minorHAnsi"/>
          <w:color w:val="000000" w:themeColor="text1"/>
          <w:lang w:val="en-US"/>
        </w:rPr>
        <w:t xml:space="preserve">laser use in the treatment of port- wine stains. Dermatol Surg 2005; 31: 509-17. </w:t>
      </w:r>
    </w:p>
    <w:p w14:paraId="1404B73E" w14:textId="6C46842D" w:rsidR="00B45CD3" w:rsidRPr="00DA6011" w:rsidRDefault="00B45CD3" w:rsidP="00B45CD3">
      <w:pPr>
        <w:pStyle w:val="NormalWeb"/>
        <w:numPr>
          <w:ilvl w:val="0"/>
          <w:numId w:val="1"/>
        </w:numPr>
        <w:rPr>
          <w:rFonts w:asciiTheme="minorHAnsi" w:hAnsiTheme="minorHAnsi" w:cstheme="minorHAnsi"/>
          <w:color w:val="000000" w:themeColor="text1"/>
          <w:lang w:val="en-GB"/>
        </w:rPr>
      </w:pPr>
      <w:r w:rsidRPr="009C4B2E">
        <w:rPr>
          <w:rFonts w:asciiTheme="minorHAnsi" w:hAnsiTheme="minorHAnsi" w:cstheme="minorHAnsi"/>
          <w:color w:val="000000" w:themeColor="text1"/>
          <w:lang w:val="en-US"/>
        </w:rPr>
        <w:t xml:space="preserve">Chowdhury MM, Harris S, Lanigan SW. Potassium titanyl phosphate laser treatment of resistant port-wine stains. </w:t>
      </w:r>
      <w:r w:rsidRPr="00DA6011">
        <w:rPr>
          <w:rFonts w:asciiTheme="minorHAnsi" w:hAnsiTheme="minorHAnsi" w:cstheme="minorHAnsi"/>
          <w:color w:val="000000" w:themeColor="text1"/>
          <w:lang w:val="en-GB"/>
        </w:rPr>
        <w:t xml:space="preserve">Br J Dermatol 2001; 144: 814-7. </w:t>
      </w:r>
    </w:p>
    <w:p w14:paraId="7FEB8D00" w14:textId="77777777" w:rsidR="009C4B2E" w:rsidRPr="009C4B2E" w:rsidRDefault="009C4B2E" w:rsidP="009C4B2E">
      <w:pPr>
        <w:pStyle w:val="NormalWeb"/>
        <w:numPr>
          <w:ilvl w:val="0"/>
          <w:numId w:val="1"/>
        </w:numPr>
        <w:rPr>
          <w:rFonts w:asciiTheme="minorHAnsi" w:hAnsiTheme="minorHAnsi" w:cstheme="minorHAnsi"/>
          <w:color w:val="000000" w:themeColor="text1"/>
        </w:rPr>
      </w:pPr>
      <w:r w:rsidRPr="009C4B2E">
        <w:rPr>
          <w:rFonts w:asciiTheme="minorHAnsi" w:hAnsiTheme="minorHAnsi" w:cstheme="minorHAnsi"/>
          <w:color w:val="000000" w:themeColor="text1"/>
          <w:lang w:val="en-US"/>
        </w:rPr>
        <w:t xml:space="preserve">Kwiek B, Rozalski M, Kowalewski C, Ambroziak M. Retrospective single center study of the efficacy of large spot 532nm laser for the treatment of facial capillary malformations in 44 patients with the use of three- dimensional image analysis. </w:t>
      </w:r>
      <w:r w:rsidRPr="009C4B2E">
        <w:rPr>
          <w:rFonts w:asciiTheme="minorHAnsi" w:hAnsiTheme="minorHAnsi" w:cstheme="minorHAnsi"/>
          <w:color w:val="000000" w:themeColor="text1"/>
        </w:rPr>
        <w:t xml:space="preserve">Lasers Surg Med 2017;49(8): 743–749. </w:t>
      </w:r>
    </w:p>
    <w:p w14:paraId="66DA638C" w14:textId="729254DC" w:rsidR="00777E8A" w:rsidRPr="00AF0D62" w:rsidRDefault="00777E8A" w:rsidP="00DE6DBE">
      <w:pPr>
        <w:pStyle w:val="ListParagraph"/>
        <w:numPr>
          <w:ilvl w:val="0"/>
          <w:numId w:val="1"/>
        </w:numPr>
        <w:rPr>
          <w:lang w:val="en-US"/>
        </w:rPr>
      </w:pPr>
    </w:p>
    <w:p w14:paraId="7E047EDC" w14:textId="3CE7A466" w:rsidR="00761334" w:rsidRDefault="00761334">
      <w:pPr>
        <w:rPr>
          <w:lang w:val="en-US"/>
        </w:rPr>
      </w:pPr>
    </w:p>
    <w:p w14:paraId="1D9AA1B1" w14:textId="77777777" w:rsidR="00761334" w:rsidRPr="0062500D" w:rsidRDefault="00761334">
      <w:pPr>
        <w:rPr>
          <w:lang w:val="en-US"/>
        </w:rPr>
      </w:pPr>
    </w:p>
    <w:sectPr w:rsidR="00761334" w:rsidRPr="0062500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Jan Szczekulski" w:date="2022-07-24T01:14:00Z" w:initials="JS">
    <w:p w14:paraId="34E1E3A8" w14:textId="30A98457" w:rsidR="006E4702" w:rsidRDefault="006E4702" w:rsidP="00820563">
      <w:r>
        <w:rPr>
          <w:rStyle w:val="CommentReference"/>
        </w:rPr>
        <w:annotationRef/>
      </w:r>
      <w:r>
        <w:rPr>
          <w:sz w:val="20"/>
          <w:szCs w:val="20"/>
        </w:rPr>
        <w:t>Czy na pewno objective?</w:t>
      </w:r>
    </w:p>
    <w:p w14:paraId="021CF764" w14:textId="77777777" w:rsidR="006E4702" w:rsidRDefault="006E4702" w:rsidP="00820563">
      <w:r>
        <w:rPr>
          <w:sz w:val="20"/>
          <w:szCs w:val="20"/>
        </w:rPr>
        <w:t>To jest metryka ktora Professor wprowadzil w swoich poprzednich pracach, nie wiem na ile jest akceptowane world-wide</w:t>
      </w:r>
    </w:p>
  </w:comment>
  <w:comment w:id="20" w:author="Jan Szczekulski" w:date="2022-07-24T21:08:00Z" w:initials="JS">
    <w:p w14:paraId="204387B7" w14:textId="77777777" w:rsidR="00426CAC" w:rsidRDefault="00426CAC" w:rsidP="00734074">
      <w:r>
        <w:rPr>
          <w:rStyle w:val="CommentReference"/>
        </w:rPr>
        <w:annotationRef/>
      </w:r>
      <w:r>
        <w:rPr>
          <w:sz w:val="20"/>
          <w:szCs w:val="20"/>
        </w:rPr>
        <w:t>This should perhaps go into introduction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1CF764" w15:done="0"/>
  <w15:commentEx w15:paraId="204387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1B93" w16cex:dateUtc="2022-07-24T00:14:00Z"/>
  <w16cex:commentExtensible w16cex:durableId="26883363" w16cex:dateUtc="2022-07-24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1CF764" w16cid:durableId="26871B93"/>
  <w16cid:commentId w16cid:paraId="204387B7" w16cid:durableId="268833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7731"/>
    <w:multiLevelType w:val="multilevel"/>
    <w:tmpl w:val="BC4651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97FC4"/>
    <w:multiLevelType w:val="multilevel"/>
    <w:tmpl w:val="C9EA8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985B22"/>
    <w:multiLevelType w:val="hybridMultilevel"/>
    <w:tmpl w:val="AACE483A"/>
    <w:lvl w:ilvl="0" w:tplc="54D6FBF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273897159">
    <w:abstractNumId w:val="2"/>
  </w:num>
  <w:num w:numId="2" w16cid:durableId="1725713941">
    <w:abstractNumId w:val="1"/>
  </w:num>
  <w:num w:numId="3" w16cid:durableId="3644537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 Szczekulski">
    <w15:presenceInfo w15:providerId="AD" w15:userId="S::szczekulskij@thehutgroup.com::b6162ef6-ada0-4e71-8137-281cbe0c76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0D"/>
    <w:rsid w:val="000003A0"/>
    <w:rsid w:val="00003C5F"/>
    <w:rsid w:val="000047AF"/>
    <w:rsid w:val="00010723"/>
    <w:rsid w:val="000304EA"/>
    <w:rsid w:val="00035B3C"/>
    <w:rsid w:val="000528E1"/>
    <w:rsid w:val="000637F1"/>
    <w:rsid w:val="00065B2B"/>
    <w:rsid w:val="00066AAC"/>
    <w:rsid w:val="000927D5"/>
    <w:rsid w:val="00097E85"/>
    <w:rsid w:val="000A73BC"/>
    <w:rsid w:val="000C0C45"/>
    <w:rsid w:val="000D3200"/>
    <w:rsid w:val="000D36CE"/>
    <w:rsid w:val="000D687E"/>
    <w:rsid w:val="000E1083"/>
    <w:rsid w:val="001113A2"/>
    <w:rsid w:val="00136FC4"/>
    <w:rsid w:val="00141A1A"/>
    <w:rsid w:val="00143869"/>
    <w:rsid w:val="0015106B"/>
    <w:rsid w:val="00157918"/>
    <w:rsid w:val="00174691"/>
    <w:rsid w:val="001923A7"/>
    <w:rsid w:val="00193A8F"/>
    <w:rsid w:val="00194D2D"/>
    <w:rsid w:val="001D510E"/>
    <w:rsid w:val="001E7BDC"/>
    <w:rsid w:val="00205026"/>
    <w:rsid w:val="0021041E"/>
    <w:rsid w:val="002107AA"/>
    <w:rsid w:val="00215C94"/>
    <w:rsid w:val="00221A13"/>
    <w:rsid w:val="002255B0"/>
    <w:rsid w:val="002258BE"/>
    <w:rsid w:val="0022597F"/>
    <w:rsid w:val="002777D7"/>
    <w:rsid w:val="00282322"/>
    <w:rsid w:val="00295CA1"/>
    <w:rsid w:val="002B4CE2"/>
    <w:rsid w:val="002C1D27"/>
    <w:rsid w:val="002C7005"/>
    <w:rsid w:val="002D43AE"/>
    <w:rsid w:val="00311DA6"/>
    <w:rsid w:val="00315B6E"/>
    <w:rsid w:val="0034723A"/>
    <w:rsid w:val="00353687"/>
    <w:rsid w:val="003647AF"/>
    <w:rsid w:val="00370BB3"/>
    <w:rsid w:val="00374132"/>
    <w:rsid w:val="003A035D"/>
    <w:rsid w:val="003A1D71"/>
    <w:rsid w:val="003B7473"/>
    <w:rsid w:val="003D2251"/>
    <w:rsid w:val="003D5644"/>
    <w:rsid w:val="00407DE9"/>
    <w:rsid w:val="00423658"/>
    <w:rsid w:val="0042605E"/>
    <w:rsid w:val="00426CAC"/>
    <w:rsid w:val="004270DC"/>
    <w:rsid w:val="004561FC"/>
    <w:rsid w:val="00480384"/>
    <w:rsid w:val="00481EEA"/>
    <w:rsid w:val="00483168"/>
    <w:rsid w:val="0049006F"/>
    <w:rsid w:val="004A5822"/>
    <w:rsid w:val="004A7291"/>
    <w:rsid w:val="004C32B4"/>
    <w:rsid w:val="004D4BB5"/>
    <w:rsid w:val="004E10AB"/>
    <w:rsid w:val="004E2C17"/>
    <w:rsid w:val="004E4313"/>
    <w:rsid w:val="004E475A"/>
    <w:rsid w:val="004E7ECB"/>
    <w:rsid w:val="005053AD"/>
    <w:rsid w:val="00523A13"/>
    <w:rsid w:val="00532302"/>
    <w:rsid w:val="00533A86"/>
    <w:rsid w:val="0053633A"/>
    <w:rsid w:val="0054113A"/>
    <w:rsid w:val="005502EC"/>
    <w:rsid w:val="00554FDA"/>
    <w:rsid w:val="00582CA9"/>
    <w:rsid w:val="0059520C"/>
    <w:rsid w:val="005C5D6E"/>
    <w:rsid w:val="005E280A"/>
    <w:rsid w:val="006054A9"/>
    <w:rsid w:val="0062500D"/>
    <w:rsid w:val="00637670"/>
    <w:rsid w:val="00664B48"/>
    <w:rsid w:val="006821AD"/>
    <w:rsid w:val="0068487F"/>
    <w:rsid w:val="006A1084"/>
    <w:rsid w:val="006A44E1"/>
    <w:rsid w:val="006A7112"/>
    <w:rsid w:val="006B3283"/>
    <w:rsid w:val="006C7CCD"/>
    <w:rsid w:val="006D29E4"/>
    <w:rsid w:val="006D604A"/>
    <w:rsid w:val="006E0D89"/>
    <w:rsid w:val="006E4702"/>
    <w:rsid w:val="006F3D23"/>
    <w:rsid w:val="006F3F6C"/>
    <w:rsid w:val="006F482D"/>
    <w:rsid w:val="006F6C0B"/>
    <w:rsid w:val="006F732A"/>
    <w:rsid w:val="00710C54"/>
    <w:rsid w:val="00713245"/>
    <w:rsid w:val="007204E2"/>
    <w:rsid w:val="007264AF"/>
    <w:rsid w:val="00742F0F"/>
    <w:rsid w:val="00745B86"/>
    <w:rsid w:val="00761334"/>
    <w:rsid w:val="00762D53"/>
    <w:rsid w:val="00764285"/>
    <w:rsid w:val="00765BE8"/>
    <w:rsid w:val="00767221"/>
    <w:rsid w:val="0077503F"/>
    <w:rsid w:val="00777E8A"/>
    <w:rsid w:val="00783514"/>
    <w:rsid w:val="007901E9"/>
    <w:rsid w:val="007A32B6"/>
    <w:rsid w:val="007B341B"/>
    <w:rsid w:val="007B49B3"/>
    <w:rsid w:val="007C5AAE"/>
    <w:rsid w:val="007D4848"/>
    <w:rsid w:val="007E0457"/>
    <w:rsid w:val="007E4783"/>
    <w:rsid w:val="00801ECE"/>
    <w:rsid w:val="00810D49"/>
    <w:rsid w:val="00826C92"/>
    <w:rsid w:val="008279E7"/>
    <w:rsid w:val="008435BC"/>
    <w:rsid w:val="00852283"/>
    <w:rsid w:val="00887A41"/>
    <w:rsid w:val="00894237"/>
    <w:rsid w:val="008B176E"/>
    <w:rsid w:val="008B36A1"/>
    <w:rsid w:val="00917115"/>
    <w:rsid w:val="00917B33"/>
    <w:rsid w:val="00940A4F"/>
    <w:rsid w:val="00944D7D"/>
    <w:rsid w:val="00976CA7"/>
    <w:rsid w:val="0098192B"/>
    <w:rsid w:val="009C4B2E"/>
    <w:rsid w:val="009D3F0F"/>
    <w:rsid w:val="009E26F8"/>
    <w:rsid w:val="00A44F29"/>
    <w:rsid w:val="00A51324"/>
    <w:rsid w:val="00A6329C"/>
    <w:rsid w:val="00A638B7"/>
    <w:rsid w:val="00A91A65"/>
    <w:rsid w:val="00A94E47"/>
    <w:rsid w:val="00AC2114"/>
    <w:rsid w:val="00AE1A24"/>
    <w:rsid w:val="00AF0D62"/>
    <w:rsid w:val="00AF381B"/>
    <w:rsid w:val="00B11CB4"/>
    <w:rsid w:val="00B1784A"/>
    <w:rsid w:val="00B204B7"/>
    <w:rsid w:val="00B32D7E"/>
    <w:rsid w:val="00B45CD3"/>
    <w:rsid w:val="00B50617"/>
    <w:rsid w:val="00B766D5"/>
    <w:rsid w:val="00B82ACA"/>
    <w:rsid w:val="00BE162B"/>
    <w:rsid w:val="00BE517F"/>
    <w:rsid w:val="00C00402"/>
    <w:rsid w:val="00C06427"/>
    <w:rsid w:val="00C07343"/>
    <w:rsid w:val="00C12200"/>
    <w:rsid w:val="00C26FAE"/>
    <w:rsid w:val="00C3287A"/>
    <w:rsid w:val="00C5007E"/>
    <w:rsid w:val="00C60DB9"/>
    <w:rsid w:val="00C66147"/>
    <w:rsid w:val="00C70B0E"/>
    <w:rsid w:val="00C720EC"/>
    <w:rsid w:val="00C74C28"/>
    <w:rsid w:val="00C86949"/>
    <w:rsid w:val="00C953BB"/>
    <w:rsid w:val="00CB571A"/>
    <w:rsid w:val="00D03373"/>
    <w:rsid w:val="00D064AA"/>
    <w:rsid w:val="00D104B4"/>
    <w:rsid w:val="00D107E8"/>
    <w:rsid w:val="00D36C8B"/>
    <w:rsid w:val="00D40138"/>
    <w:rsid w:val="00D52009"/>
    <w:rsid w:val="00D54309"/>
    <w:rsid w:val="00DA6011"/>
    <w:rsid w:val="00DC6DB6"/>
    <w:rsid w:val="00DE47AF"/>
    <w:rsid w:val="00DE5E6C"/>
    <w:rsid w:val="00DE6DBE"/>
    <w:rsid w:val="00DF1E7F"/>
    <w:rsid w:val="00DF2B75"/>
    <w:rsid w:val="00DF47D5"/>
    <w:rsid w:val="00E02BF6"/>
    <w:rsid w:val="00E1239E"/>
    <w:rsid w:val="00E23F8F"/>
    <w:rsid w:val="00E525B5"/>
    <w:rsid w:val="00E66130"/>
    <w:rsid w:val="00E70B20"/>
    <w:rsid w:val="00E77E05"/>
    <w:rsid w:val="00E8264A"/>
    <w:rsid w:val="00EA0A6C"/>
    <w:rsid w:val="00EC5255"/>
    <w:rsid w:val="00EE10B9"/>
    <w:rsid w:val="00EE2A76"/>
    <w:rsid w:val="00EF10D4"/>
    <w:rsid w:val="00F01817"/>
    <w:rsid w:val="00F128F6"/>
    <w:rsid w:val="00F14C40"/>
    <w:rsid w:val="00F17FE8"/>
    <w:rsid w:val="00F2473D"/>
    <w:rsid w:val="00F279C5"/>
    <w:rsid w:val="00F374F5"/>
    <w:rsid w:val="00F53619"/>
    <w:rsid w:val="00F75E2D"/>
    <w:rsid w:val="00F761B6"/>
    <w:rsid w:val="00F82278"/>
    <w:rsid w:val="00F920F7"/>
    <w:rsid w:val="00F92CFD"/>
    <w:rsid w:val="00FB37B5"/>
    <w:rsid w:val="00FC4C91"/>
    <w:rsid w:val="00FD2F8A"/>
    <w:rsid w:val="00FD7EBA"/>
    <w:rsid w:val="00FE390F"/>
    <w:rsid w:val="00FF5AE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72189"/>
  <w15:chartTrackingRefBased/>
  <w15:docId w15:val="{BC13BF4E-B509-6D43-849B-46D9B9AAD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520C"/>
    <w:pPr>
      <w:spacing w:before="100" w:beforeAutospacing="1" w:after="100" w:afterAutospacing="1"/>
      <w:outlineLvl w:val="0"/>
    </w:pPr>
    <w:rPr>
      <w:rFonts w:ascii="Times New Roman" w:eastAsia="Times New Roman" w:hAnsi="Times New Roman" w:cs="Times New Roman"/>
      <w:b/>
      <w:bCs/>
      <w:kern w:val="36"/>
      <w:sz w:val="48"/>
      <w:szCs w:val="48"/>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7E8A"/>
    <w:pPr>
      <w:spacing w:before="100" w:beforeAutospacing="1" w:after="100" w:afterAutospacing="1"/>
    </w:pPr>
    <w:rPr>
      <w:rFonts w:ascii="Times New Roman" w:eastAsia="Times New Roman" w:hAnsi="Times New Roman" w:cs="Times New Roman"/>
      <w:lang w:eastAsia="pl-PL"/>
    </w:rPr>
  </w:style>
  <w:style w:type="character" w:customStyle="1" w:styleId="apple-converted-space">
    <w:name w:val="apple-converted-space"/>
    <w:basedOn w:val="DefaultParagraphFont"/>
    <w:rsid w:val="00AF0D62"/>
  </w:style>
  <w:style w:type="paragraph" w:styleId="ListParagraph">
    <w:name w:val="List Paragraph"/>
    <w:basedOn w:val="Normal"/>
    <w:uiPriority w:val="34"/>
    <w:qFormat/>
    <w:rsid w:val="00AF0D62"/>
    <w:pPr>
      <w:ind w:left="720"/>
      <w:contextualSpacing/>
    </w:pPr>
  </w:style>
  <w:style w:type="character" w:customStyle="1" w:styleId="Heading1Char">
    <w:name w:val="Heading 1 Char"/>
    <w:basedOn w:val="DefaultParagraphFont"/>
    <w:link w:val="Heading1"/>
    <w:uiPriority w:val="9"/>
    <w:rsid w:val="0059520C"/>
    <w:rPr>
      <w:rFonts w:ascii="Times New Roman" w:eastAsia="Times New Roman" w:hAnsi="Times New Roman" w:cs="Times New Roman"/>
      <w:b/>
      <w:bCs/>
      <w:kern w:val="36"/>
      <w:sz w:val="48"/>
      <w:szCs w:val="48"/>
      <w:lang w:eastAsia="pl-PL"/>
    </w:rPr>
  </w:style>
  <w:style w:type="paragraph" w:styleId="Revision">
    <w:name w:val="Revision"/>
    <w:hidden/>
    <w:uiPriority w:val="99"/>
    <w:semiHidden/>
    <w:rsid w:val="00194D2D"/>
  </w:style>
  <w:style w:type="character" w:styleId="CommentReference">
    <w:name w:val="annotation reference"/>
    <w:basedOn w:val="DefaultParagraphFont"/>
    <w:uiPriority w:val="99"/>
    <w:semiHidden/>
    <w:unhideWhenUsed/>
    <w:rsid w:val="006E4702"/>
    <w:rPr>
      <w:sz w:val="16"/>
      <w:szCs w:val="16"/>
    </w:rPr>
  </w:style>
  <w:style w:type="paragraph" w:styleId="CommentText">
    <w:name w:val="annotation text"/>
    <w:basedOn w:val="Normal"/>
    <w:link w:val="CommentTextChar"/>
    <w:uiPriority w:val="99"/>
    <w:semiHidden/>
    <w:unhideWhenUsed/>
    <w:rsid w:val="006E4702"/>
    <w:rPr>
      <w:sz w:val="20"/>
      <w:szCs w:val="20"/>
    </w:rPr>
  </w:style>
  <w:style w:type="character" w:customStyle="1" w:styleId="CommentTextChar">
    <w:name w:val="Comment Text Char"/>
    <w:basedOn w:val="DefaultParagraphFont"/>
    <w:link w:val="CommentText"/>
    <w:uiPriority w:val="99"/>
    <w:semiHidden/>
    <w:rsid w:val="006E4702"/>
    <w:rPr>
      <w:sz w:val="20"/>
      <w:szCs w:val="20"/>
    </w:rPr>
  </w:style>
  <w:style w:type="paragraph" w:styleId="CommentSubject">
    <w:name w:val="annotation subject"/>
    <w:basedOn w:val="CommentText"/>
    <w:next w:val="CommentText"/>
    <w:link w:val="CommentSubjectChar"/>
    <w:uiPriority w:val="99"/>
    <w:semiHidden/>
    <w:unhideWhenUsed/>
    <w:rsid w:val="006E4702"/>
    <w:rPr>
      <w:b/>
      <w:bCs/>
    </w:rPr>
  </w:style>
  <w:style w:type="character" w:customStyle="1" w:styleId="CommentSubjectChar">
    <w:name w:val="Comment Subject Char"/>
    <w:basedOn w:val="CommentTextChar"/>
    <w:link w:val="CommentSubject"/>
    <w:uiPriority w:val="99"/>
    <w:semiHidden/>
    <w:rsid w:val="006E47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90603">
      <w:bodyDiv w:val="1"/>
      <w:marLeft w:val="0"/>
      <w:marRight w:val="0"/>
      <w:marTop w:val="0"/>
      <w:marBottom w:val="0"/>
      <w:divBdr>
        <w:top w:val="none" w:sz="0" w:space="0" w:color="auto"/>
        <w:left w:val="none" w:sz="0" w:space="0" w:color="auto"/>
        <w:bottom w:val="none" w:sz="0" w:space="0" w:color="auto"/>
        <w:right w:val="none" w:sz="0" w:space="0" w:color="auto"/>
      </w:divBdr>
    </w:div>
    <w:div w:id="113645383">
      <w:bodyDiv w:val="1"/>
      <w:marLeft w:val="0"/>
      <w:marRight w:val="0"/>
      <w:marTop w:val="0"/>
      <w:marBottom w:val="0"/>
      <w:divBdr>
        <w:top w:val="none" w:sz="0" w:space="0" w:color="auto"/>
        <w:left w:val="none" w:sz="0" w:space="0" w:color="auto"/>
        <w:bottom w:val="none" w:sz="0" w:space="0" w:color="auto"/>
        <w:right w:val="none" w:sz="0" w:space="0" w:color="auto"/>
      </w:divBdr>
    </w:div>
    <w:div w:id="142894684">
      <w:bodyDiv w:val="1"/>
      <w:marLeft w:val="0"/>
      <w:marRight w:val="0"/>
      <w:marTop w:val="0"/>
      <w:marBottom w:val="0"/>
      <w:divBdr>
        <w:top w:val="none" w:sz="0" w:space="0" w:color="auto"/>
        <w:left w:val="none" w:sz="0" w:space="0" w:color="auto"/>
        <w:bottom w:val="none" w:sz="0" w:space="0" w:color="auto"/>
        <w:right w:val="none" w:sz="0" w:space="0" w:color="auto"/>
      </w:divBdr>
      <w:divsChild>
        <w:div w:id="160002673">
          <w:marLeft w:val="0"/>
          <w:marRight w:val="0"/>
          <w:marTop w:val="0"/>
          <w:marBottom w:val="0"/>
          <w:divBdr>
            <w:top w:val="none" w:sz="0" w:space="0" w:color="auto"/>
            <w:left w:val="none" w:sz="0" w:space="0" w:color="auto"/>
            <w:bottom w:val="none" w:sz="0" w:space="0" w:color="auto"/>
            <w:right w:val="none" w:sz="0" w:space="0" w:color="auto"/>
          </w:divBdr>
          <w:divsChild>
            <w:div w:id="265189468">
              <w:marLeft w:val="0"/>
              <w:marRight w:val="0"/>
              <w:marTop w:val="0"/>
              <w:marBottom w:val="0"/>
              <w:divBdr>
                <w:top w:val="none" w:sz="0" w:space="0" w:color="auto"/>
                <w:left w:val="none" w:sz="0" w:space="0" w:color="auto"/>
                <w:bottom w:val="none" w:sz="0" w:space="0" w:color="auto"/>
                <w:right w:val="none" w:sz="0" w:space="0" w:color="auto"/>
              </w:divBdr>
              <w:divsChild>
                <w:div w:id="53138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20128">
      <w:bodyDiv w:val="1"/>
      <w:marLeft w:val="0"/>
      <w:marRight w:val="0"/>
      <w:marTop w:val="0"/>
      <w:marBottom w:val="0"/>
      <w:divBdr>
        <w:top w:val="none" w:sz="0" w:space="0" w:color="auto"/>
        <w:left w:val="none" w:sz="0" w:space="0" w:color="auto"/>
        <w:bottom w:val="none" w:sz="0" w:space="0" w:color="auto"/>
        <w:right w:val="none" w:sz="0" w:space="0" w:color="auto"/>
      </w:divBdr>
      <w:divsChild>
        <w:div w:id="1134062183">
          <w:marLeft w:val="0"/>
          <w:marRight w:val="0"/>
          <w:marTop w:val="0"/>
          <w:marBottom w:val="0"/>
          <w:divBdr>
            <w:top w:val="none" w:sz="0" w:space="0" w:color="auto"/>
            <w:left w:val="none" w:sz="0" w:space="0" w:color="auto"/>
            <w:bottom w:val="none" w:sz="0" w:space="0" w:color="auto"/>
            <w:right w:val="none" w:sz="0" w:space="0" w:color="auto"/>
          </w:divBdr>
          <w:divsChild>
            <w:div w:id="141509648">
              <w:marLeft w:val="0"/>
              <w:marRight w:val="0"/>
              <w:marTop w:val="0"/>
              <w:marBottom w:val="0"/>
              <w:divBdr>
                <w:top w:val="none" w:sz="0" w:space="0" w:color="auto"/>
                <w:left w:val="none" w:sz="0" w:space="0" w:color="auto"/>
                <w:bottom w:val="none" w:sz="0" w:space="0" w:color="auto"/>
                <w:right w:val="none" w:sz="0" w:space="0" w:color="auto"/>
              </w:divBdr>
              <w:divsChild>
                <w:div w:id="14251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10618">
      <w:bodyDiv w:val="1"/>
      <w:marLeft w:val="0"/>
      <w:marRight w:val="0"/>
      <w:marTop w:val="0"/>
      <w:marBottom w:val="0"/>
      <w:divBdr>
        <w:top w:val="none" w:sz="0" w:space="0" w:color="auto"/>
        <w:left w:val="none" w:sz="0" w:space="0" w:color="auto"/>
        <w:bottom w:val="none" w:sz="0" w:space="0" w:color="auto"/>
        <w:right w:val="none" w:sz="0" w:space="0" w:color="auto"/>
      </w:divBdr>
    </w:div>
    <w:div w:id="708602894">
      <w:bodyDiv w:val="1"/>
      <w:marLeft w:val="0"/>
      <w:marRight w:val="0"/>
      <w:marTop w:val="0"/>
      <w:marBottom w:val="0"/>
      <w:divBdr>
        <w:top w:val="none" w:sz="0" w:space="0" w:color="auto"/>
        <w:left w:val="none" w:sz="0" w:space="0" w:color="auto"/>
        <w:bottom w:val="none" w:sz="0" w:space="0" w:color="auto"/>
        <w:right w:val="none" w:sz="0" w:space="0" w:color="auto"/>
      </w:divBdr>
      <w:divsChild>
        <w:div w:id="134682116">
          <w:marLeft w:val="0"/>
          <w:marRight w:val="0"/>
          <w:marTop w:val="0"/>
          <w:marBottom w:val="0"/>
          <w:divBdr>
            <w:top w:val="none" w:sz="0" w:space="0" w:color="auto"/>
            <w:left w:val="none" w:sz="0" w:space="0" w:color="auto"/>
            <w:bottom w:val="none" w:sz="0" w:space="0" w:color="auto"/>
            <w:right w:val="none" w:sz="0" w:space="0" w:color="auto"/>
          </w:divBdr>
          <w:divsChild>
            <w:div w:id="1385059564">
              <w:marLeft w:val="0"/>
              <w:marRight w:val="0"/>
              <w:marTop w:val="0"/>
              <w:marBottom w:val="0"/>
              <w:divBdr>
                <w:top w:val="none" w:sz="0" w:space="0" w:color="auto"/>
                <w:left w:val="none" w:sz="0" w:space="0" w:color="auto"/>
                <w:bottom w:val="none" w:sz="0" w:space="0" w:color="auto"/>
                <w:right w:val="none" w:sz="0" w:space="0" w:color="auto"/>
              </w:divBdr>
              <w:divsChild>
                <w:div w:id="314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6127">
      <w:bodyDiv w:val="1"/>
      <w:marLeft w:val="0"/>
      <w:marRight w:val="0"/>
      <w:marTop w:val="0"/>
      <w:marBottom w:val="0"/>
      <w:divBdr>
        <w:top w:val="none" w:sz="0" w:space="0" w:color="auto"/>
        <w:left w:val="none" w:sz="0" w:space="0" w:color="auto"/>
        <w:bottom w:val="none" w:sz="0" w:space="0" w:color="auto"/>
        <w:right w:val="none" w:sz="0" w:space="0" w:color="auto"/>
      </w:divBdr>
    </w:div>
    <w:div w:id="901789944">
      <w:bodyDiv w:val="1"/>
      <w:marLeft w:val="0"/>
      <w:marRight w:val="0"/>
      <w:marTop w:val="0"/>
      <w:marBottom w:val="0"/>
      <w:divBdr>
        <w:top w:val="none" w:sz="0" w:space="0" w:color="auto"/>
        <w:left w:val="none" w:sz="0" w:space="0" w:color="auto"/>
        <w:bottom w:val="none" w:sz="0" w:space="0" w:color="auto"/>
        <w:right w:val="none" w:sz="0" w:space="0" w:color="auto"/>
      </w:divBdr>
      <w:divsChild>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marLeft w:val="0"/>
              <w:marRight w:val="0"/>
              <w:marTop w:val="0"/>
              <w:marBottom w:val="0"/>
              <w:divBdr>
                <w:top w:val="none" w:sz="0" w:space="0" w:color="auto"/>
                <w:left w:val="none" w:sz="0" w:space="0" w:color="auto"/>
                <w:bottom w:val="none" w:sz="0" w:space="0" w:color="auto"/>
                <w:right w:val="none" w:sz="0" w:space="0" w:color="auto"/>
              </w:divBdr>
              <w:divsChild>
                <w:div w:id="142792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91519">
      <w:bodyDiv w:val="1"/>
      <w:marLeft w:val="0"/>
      <w:marRight w:val="0"/>
      <w:marTop w:val="0"/>
      <w:marBottom w:val="0"/>
      <w:divBdr>
        <w:top w:val="none" w:sz="0" w:space="0" w:color="auto"/>
        <w:left w:val="none" w:sz="0" w:space="0" w:color="auto"/>
        <w:bottom w:val="none" w:sz="0" w:space="0" w:color="auto"/>
        <w:right w:val="none" w:sz="0" w:space="0" w:color="auto"/>
      </w:divBdr>
    </w:div>
    <w:div w:id="1161653904">
      <w:bodyDiv w:val="1"/>
      <w:marLeft w:val="0"/>
      <w:marRight w:val="0"/>
      <w:marTop w:val="0"/>
      <w:marBottom w:val="0"/>
      <w:divBdr>
        <w:top w:val="none" w:sz="0" w:space="0" w:color="auto"/>
        <w:left w:val="none" w:sz="0" w:space="0" w:color="auto"/>
        <w:bottom w:val="none" w:sz="0" w:space="0" w:color="auto"/>
        <w:right w:val="none" w:sz="0" w:space="0" w:color="auto"/>
      </w:divBdr>
      <w:divsChild>
        <w:div w:id="56906533">
          <w:marLeft w:val="0"/>
          <w:marRight w:val="0"/>
          <w:marTop w:val="0"/>
          <w:marBottom w:val="0"/>
          <w:divBdr>
            <w:top w:val="none" w:sz="0" w:space="0" w:color="auto"/>
            <w:left w:val="none" w:sz="0" w:space="0" w:color="auto"/>
            <w:bottom w:val="none" w:sz="0" w:space="0" w:color="auto"/>
            <w:right w:val="none" w:sz="0" w:space="0" w:color="auto"/>
          </w:divBdr>
          <w:divsChild>
            <w:div w:id="18964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4156">
      <w:bodyDiv w:val="1"/>
      <w:marLeft w:val="0"/>
      <w:marRight w:val="0"/>
      <w:marTop w:val="0"/>
      <w:marBottom w:val="0"/>
      <w:divBdr>
        <w:top w:val="none" w:sz="0" w:space="0" w:color="auto"/>
        <w:left w:val="none" w:sz="0" w:space="0" w:color="auto"/>
        <w:bottom w:val="none" w:sz="0" w:space="0" w:color="auto"/>
        <w:right w:val="none" w:sz="0" w:space="0" w:color="auto"/>
      </w:divBdr>
      <w:divsChild>
        <w:div w:id="1690258903">
          <w:marLeft w:val="0"/>
          <w:marRight w:val="0"/>
          <w:marTop w:val="0"/>
          <w:marBottom w:val="0"/>
          <w:divBdr>
            <w:top w:val="none" w:sz="0" w:space="0" w:color="auto"/>
            <w:left w:val="none" w:sz="0" w:space="0" w:color="auto"/>
            <w:bottom w:val="none" w:sz="0" w:space="0" w:color="auto"/>
            <w:right w:val="none" w:sz="0" w:space="0" w:color="auto"/>
          </w:divBdr>
          <w:divsChild>
            <w:div w:id="148131791">
              <w:marLeft w:val="0"/>
              <w:marRight w:val="0"/>
              <w:marTop w:val="0"/>
              <w:marBottom w:val="0"/>
              <w:divBdr>
                <w:top w:val="none" w:sz="0" w:space="0" w:color="auto"/>
                <w:left w:val="none" w:sz="0" w:space="0" w:color="auto"/>
                <w:bottom w:val="none" w:sz="0" w:space="0" w:color="auto"/>
                <w:right w:val="none" w:sz="0" w:space="0" w:color="auto"/>
              </w:divBdr>
              <w:divsChild>
                <w:div w:id="3303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96189">
      <w:bodyDiv w:val="1"/>
      <w:marLeft w:val="0"/>
      <w:marRight w:val="0"/>
      <w:marTop w:val="0"/>
      <w:marBottom w:val="0"/>
      <w:divBdr>
        <w:top w:val="none" w:sz="0" w:space="0" w:color="auto"/>
        <w:left w:val="none" w:sz="0" w:space="0" w:color="auto"/>
        <w:bottom w:val="none" w:sz="0" w:space="0" w:color="auto"/>
        <w:right w:val="none" w:sz="0" w:space="0" w:color="auto"/>
      </w:divBdr>
    </w:div>
    <w:div w:id="1707560496">
      <w:bodyDiv w:val="1"/>
      <w:marLeft w:val="0"/>
      <w:marRight w:val="0"/>
      <w:marTop w:val="0"/>
      <w:marBottom w:val="0"/>
      <w:divBdr>
        <w:top w:val="none" w:sz="0" w:space="0" w:color="auto"/>
        <w:left w:val="none" w:sz="0" w:space="0" w:color="auto"/>
        <w:bottom w:val="none" w:sz="0" w:space="0" w:color="auto"/>
        <w:right w:val="none" w:sz="0" w:space="0" w:color="auto"/>
      </w:divBdr>
      <w:divsChild>
        <w:div w:id="933709882">
          <w:marLeft w:val="0"/>
          <w:marRight w:val="0"/>
          <w:marTop w:val="0"/>
          <w:marBottom w:val="0"/>
          <w:divBdr>
            <w:top w:val="none" w:sz="0" w:space="0" w:color="auto"/>
            <w:left w:val="none" w:sz="0" w:space="0" w:color="auto"/>
            <w:bottom w:val="none" w:sz="0" w:space="0" w:color="auto"/>
            <w:right w:val="none" w:sz="0" w:space="0" w:color="auto"/>
          </w:divBdr>
          <w:divsChild>
            <w:div w:id="1991054592">
              <w:marLeft w:val="0"/>
              <w:marRight w:val="0"/>
              <w:marTop w:val="0"/>
              <w:marBottom w:val="0"/>
              <w:divBdr>
                <w:top w:val="none" w:sz="0" w:space="0" w:color="auto"/>
                <w:left w:val="none" w:sz="0" w:space="0" w:color="auto"/>
                <w:bottom w:val="none" w:sz="0" w:space="0" w:color="auto"/>
                <w:right w:val="none" w:sz="0" w:space="0" w:color="auto"/>
              </w:divBdr>
              <w:divsChild>
                <w:div w:id="10090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77691">
      <w:bodyDiv w:val="1"/>
      <w:marLeft w:val="0"/>
      <w:marRight w:val="0"/>
      <w:marTop w:val="0"/>
      <w:marBottom w:val="0"/>
      <w:divBdr>
        <w:top w:val="none" w:sz="0" w:space="0" w:color="auto"/>
        <w:left w:val="none" w:sz="0" w:space="0" w:color="auto"/>
        <w:bottom w:val="none" w:sz="0" w:space="0" w:color="auto"/>
        <w:right w:val="none" w:sz="0" w:space="0" w:color="auto"/>
      </w:divBdr>
      <w:divsChild>
        <w:div w:id="1617829854">
          <w:marLeft w:val="0"/>
          <w:marRight w:val="0"/>
          <w:marTop w:val="0"/>
          <w:marBottom w:val="0"/>
          <w:divBdr>
            <w:top w:val="none" w:sz="0" w:space="0" w:color="auto"/>
            <w:left w:val="none" w:sz="0" w:space="0" w:color="auto"/>
            <w:bottom w:val="none" w:sz="0" w:space="0" w:color="auto"/>
            <w:right w:val="none" w:sz="0" w:space="0" w:color="auto"/>
          </w:divBdr>
          <w:divsChild>
            <w:div w:id="1094664109">
              <w:marLeft w:val="0"/>
              <w:marRight w:val="0"/>
              <w:marTop w:val="0"/>
              <w:marBottom w:val="0"/>
              <w:divBdr>
                <w:top w:val="none" w:sz="0" w:space="0" w:color="auto"/>
                <w:left w:val="none" w:sz="0" w:space="0" w:color="auto"/>
                <w:bottom w:val="none" w:sz="0" w:space="0" w:color="auto"/>
                <w:right w:val="none" w:sz="0" w:space="0" w:color="auto"/>
              </w:divBdr>
              <w:divsChild>
                <w:div w:id="12751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85466">
      <w:bodyDiv w:val="1"/>
      <w:marLeft w:val="0"/>
      <w:marRight w:val="0"/>
      <w:marTop w:val="0"/>
      <w:marBottom w:val="0"/>
      <w:divBdr>
        <w:top w:val="none" w:sz="0" w:space="0" w:color="auto"/>
        <w:left w:val="none" w:sz="0" w:space="0" w:color="auto"/>
        <w:bottom w:val="none" w:sz="0" w:space="0" w:color="auto"/>
        <w:right w:val="none" w:sz="0" w:space="0" w:color="auto"/>
      </w:divBdr>
    </w:div>
    <w:div w:id="1831208764">
      <w:bodyDiv w:val="1"/>
      <w:marLeft w:val="0"/>
      <w:marRight w:val="0"/>
      <w:marTop w:val="0"/>
      <w:marBottom w:val="0"/>
      <w:divBdr>
        <w:top w:val="none" w:sz="0" w:space="0" w:color="auto"/>
        <w:left w:val="none" w:sz="0" w:space="0" w:color="auto"/>
        <w:bottom w:val="none" w:sz="0" w:space="0" w:color="auto"/>
        <w:right w:val="none" w:sz="0" w:space="0" w:color="auto"/>
      </w:divBdr>
      <w:divsChild>
        <w:div w:id="800149712">
          <w:marLeft w:val="0"/>
          <w:marRight w:val="0"/>
          <w:marTop w:val="0"/>
          <w:marBottom w:val="0"/>
          <w:divBdr>
            <w:top w:val="none" w:sz="0" w:space="0" w:color="auto"/>
            <w:left w:val="none" w:sz="0" w:space="0" w:color="auto"/>
            <w:bottom w:val="none" w:sz="0" w:space="0" w:color="auto"/>
            <w:right w:val="none" w:sz="0" w:space="0" w:color="auto"/>
          </w:divBdr>
          <w:divsChild>
            <w:div w:id="443959669">
              <w:marLeft w:val="0"/>
              <w:marRight w:val="0"/>
              <w:marTop w:val="0"/>
              <w:marBottom w:val="0"/>
              <w:divBdr>
                <w:top w:val="none" w:sz="0" w:space="0" w:color="auto"/>
                <w:left w:val="none" w:sz="0" w:space="0" w:color="auto"/>
                <w:bottom w:val="none" w:sz="0" w:space="0" w:color="auto"/>
                <w:right w:val="none" w:sz="0" w:space="0" w:color="auto"/>
              </w:divBdr>
              <w:divsChild>
                <w:div w:id="13012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63573">
      <w:bodyDiv w:val="1"/>
      <w:marLeft w:val="0"/>
      <w:marRight w:val="0"/>
      <w:marTop w:val="0"/>
      <w:marBottom w:val="0"/>
      <w:divBdr>
        <w:top w:val="none" w:sz="0" w:space="0" w:color="auto"/>
        <w:left w:val="none" w:sz="0" w:space="0" w:color="auto"/>
        <w:bottom w:val="none" w:sz="0" w:space="0" w:color="auto"/>
        <w:right w:val="none" w:sz="0" w:space="0" w:color="auto"/>
      </w:divBdr>
    </w:div>
    <w:div w:id="2047869866">
      <w:bodyDiv w:val="1"/>
      <w:marLeft w:val="0"/>
      <w:marRight w:val="0"/>
      <w:marTop w:val="0"/>
      <w:marBottom w:val="0"/>
      <w:divBdr>
        <w:top w:val="none" w:sz="0" w:space="0" w:color="auto"/>
        <w:left w:val="none" w:sz="0" w:space="0" w:color="auto"/>
        <w:bottom w:val="none" w:sz="0" w:space="0" w:color="auto"/>
        <w:right w:val="none" w:sz="0" w:space="0" w:color="auto"/>
      </w:divBdr>
    </w:div>
    <w:div w:id="2058234388">
      <w:bodyDiv w:val="1"/>
      <w:marLeft w:val="0"/>
      <w:marRight w:val="0"/>
      <w:marTop w:val="0"/>
      <w:marBottom w:val="0"/>
      <w:divBdr>
        <w:top w:val="none" w:sz="0" w:space="0" w:color="auto"/>
        <w:left w:val="none" w:sz="0" w:space="0" w:color="auto"/>
        <w:bottom w:val="none" w:sz="0" w:space="0" w:color="auto"/>
        <w:right w:val="none" w:sz="0" w:space="0" w:color="auto"/>
      </w:divBdr>
      <w:divsChild>
        <w:div w:id="608044542">
          <w:marLeft w:val="0"/>
          <w:marRight w:val="0"/>
          <w:marTop w:val="0"/>
          <w:marBottom w:val="0"/>
          <w:divBdr>
            <w:top w:val="none" w:sz="0" w:space="0" w:color="auto"/>
            <w:left w:val="none" w:sz="0" w:space="0" w:color="auto"/>
            <w:bottom w:val="none" w:sz="0" w:space="0" w:color="auto"/>
            <w:right w:val="none" w:sz="0" w:space="0" w:color="auto"/>
          </w:divBdr>
          <w:divsChild>
            <w:div w:id="277495396">
              <w:marLeft w:val="0"/>
              <w:marRight w:val="0"/>
              <w:marTop w:val="0"/>
              <w:marBottom w:val="0"/>
              <w:divBdr>
                <w:top w:val="none" w:sz="0" w:space="0" w:color="auto"/>
                <w:left w:val="none" w:sz="0" w:space="0" w:color="auto"/>
                <w:bottom w:val="none" w:sz="0" w:space="0" w:color="auto"/>
                <w:right w:val="none" w:sz="0" w:space="0" w:color="auto"/>
              </w:divBdr>
              <w:divsChild>
                <w:div w:id="6505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35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microsoft.com/office/2018/08/relationships/commentsExtensible" Target="commentsExtensible.xml"/><Relationship Id="rId19" Type="http://schemas.openxmlformats.org/officeDocument/2006/relationships/image" Target="media/image1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1767</Words>
  <Characters>10077</Characters>
  <Application>Microsoft Office Word</Application>
  <DocSecurity>0</DocSecurity>
  <Lines>83</Lines>
  <Paragraphs>23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Paprocki</dc:creator>
  <cp:keywords/>
  <dc:description/>
  <cp:lastModifiedBy>Jan Szczekulski</cp:lastModifiedBy>
  <cp:revision>11</cp:revision>
  <dcterms:created xsi:type="dcterms:W3CDTF">2022-07-24T19:37:00Z</dcterms:created>
  <dcterms:modified xsi:type="dcterms:W3CDTF">2022-07-24T20:10:00Z</dcterms:modified>
</cp:coreProperties>
</file>